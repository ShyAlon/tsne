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CE964" w14:textId="77777777" w:rsidR="00BC1D4C" w:rsidRPr="00DE7DB1" w:rsidRDefault="00BC1D4C" w:rsidP="007A1597">
      <w:bookmarkStart w:id="0" w:name="_Toc443577291"/>
    </w:p>
    <w:p w14:paraId="233C9498" w14:textId="77777777" w:rsidR="00786374" w:rsidRDefault="00786374">
      <w:pPr>
        <w:spacing w:after="158" w:line="259" w:lineRule="auto"/>
        <w:jc w:val="center"/>
        <w:rPr>
          <w:sz w:val="29"/>
        </w:rPr>
      </w:pPr>
      <w:r>
        <w:rPr>
          <w:noProof/>
        </w:rPr>
        <w:drawing>
          <wp:inline distT="0" distB="0" distL="0" distR="0" wp14:anchorId="20532343" wp14:editId="307C73FE">
            <wp:extent cx="436245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2450" cy="1343025"/>
                    </a:xfrm>
                    <a:prstGeom prst="rect">
                      <a:avLst/>
                    </a:prstGeom>
                  </pic:spPr>
                </pic:pic>
              </a:graphicData>
            </a:graphic>
          </wp:inline>
        </w:drawing>
      </w:r>
    </w:p>
    <w:p w14:paraId="214338A7" w14:textId="08A622AF" w:rsidR="00B346BB" w:rsidRDefault="00786374">
      <w:pPr>
        <w:spacing w:after="158" w:line="259" w:lineRule="auto"/>
        <w:jc w:val="center"/>
      </w:pPr>
      <w:r>
        <w:rPr>
          <w:sz w:val="29"/>
        </w:rPr>
        <w:t>Systems Engineering</w:t>
      </w:r>
    </w:p>
    <w:p w14:paraId="515CBA93" w14:textId="3C939891" w:rsidR="003D3A2B" w:rsidRDefault="00B346BB" w:rsidP="00FB69D7">
      <w:pPr>
        <w:jc w:val="center"/>
        <w:rPr>
          <w:rFonts w:ascii="Georgia" w:eastAsiaTheme="majorEastAsia" w:hAnsi="Georgia"/>
          <w:b/>
          <w:bCs/>
          <w:color w:val="000000"/>
          <w:sz w:val="43"/>
          <w:szCs w:val="43"/>
        </w:rPr>
      </w:pPr>
      <w:r>
        <w:rPr>
          <w:rFonts w:ascii="Georgia" w:eastAsiaTheme="majorEastAsia" w:hAnsi="Georgia"/>
          <w:b/>
          <w:bCs/>
          <w:color w:val="000000"/>
          <w:sz w:val="43"/>
          <w:szCs w:val="43"/>
        </w:rPr>
        <w:t xml:space="preserve">Using Machine Learning </w:t>
      </w:r>
      <w:r w:rsidR="00A55DF3">
        <w:rPr>
          <w:rFonts w:ascii="Georgia" w:eastAsiaTheme="majorEastAsia" w:hAnsi="Georgia"/>
          <w:b/>
          <w:bCs/>
          <w:color w:val="000000"/>
          <w:sz w:val="43"/>
          <w:szCs w:val="43"/>
        </w:rPr>
        <w:t>Optimizing Pharma Research</w:t>
      </w:r>
      <w:r>
        <w:rPr>
          <w:rFonts w:ascii="Georgia" w:eastAsiaTheme="majorEastAsia" w:hAnsi="Georgia"/>
          <w:b/>
          <w:bCs/>
          <w:color w:val="000000"/>
          <w:sz w:val="43"/>
          <w:szCs w:val="43"/>
        </w:rPr>
        <w:t xml:space="preserve"> Discovery Phase</w:t>
      </w:r>
    </w:p>
    <w:p w14:paraId="41099BFC" w14:textId="5719F974" w:rsidR="00786374" w:rsidRDefault="00786374" w:rsidP="00786374">
      <w:pPr>
        <w:jc w:val="center"/>
        <w:rPr>
          <w:sz w:val="40"/>
          <w:szCs w:val="40"/>
        </w:rPr>
      </w:pPr>
      <w:r w:rsidRPr="00786374">
        <w:rPr>
          <w:sz w:val="40"/>
          <w:szCs w:val="40"/>
        </w:rPr>
        <w:t>Final Paper</w:t>
      </w:r>
    </w:p>
    <w:p w14:paraId="1A83C151" w14:textId="241AB2F1" w:rsidR="00786374" w:rsidRDefault="00786374" w:rsidP="00786374">
      <w:pPr>
        <w:jc w:val="left"/>
        <w:rPr>
          <w:sz w:val="28"/>
          <w:szCs w:val="28"/>
        </w:rPr>
      </w:pPr>
      <w:r>
        <w:rPr>
          <w:sz w:val="28"/>
          <w:szCs w:val="28"/>
        </w:rPr>
        <w:t xml:space="preserve">Student: </w:t>
      </w:r>
      <w:r w:rsidR="000C1EB6">
        <w:rPr>
          <w:sz w:val="28"/>
          <w:szCs w:val="28"/>
        </w:rPr>
        <w:t xml:space="preserve"> </w:t>
      </w:r>
      <w:r>
        <w:rPr>
          <w:sz w:val="28"/>
          <w:szCs w:val="28"/>
        </w:rPr>
        <w:t>Shy Alon</w:t>
      </w:r>
    </w:p>
    <w:p w14:paraId="04AAE175" w14:textId="31B50B6C" w:rsidR="00786374" w:rsidRDefault="00786374" w:rsidP="00786374">
      <w:pPr>
        <w:jc w:val="left"/>
        <w:rPr>
          <w:sz w:val="28"/>
          <w:szCs w:val="28"/>
        </w:rPr>
      </w:pPr>
      <w:r>
        <w:rPr>
          <w:sz w:val="28"/>
          <w:szCs w:val="28"/>
        </w:rPr>
        <w:t>ID:</w:t>
      </w:r>
      <w:r w:rsidR="000C1EB6">
        <w:rPr>
          <w:sz w:val="28"/>
          <w:szCs w:val="28"/>
        </w:rPr>
        <w:t xml:space="preserve">  </w:t>
      </w:r>
      <w:r>
        <w:rPr>
          <w:sz w:val="28"/>
          <w:szCs w:val="28"/>
        </w:rPr>
        <w:t>038505665</w:t>
      </w:r>
    </w:p>
    <w:p w14:paraId="6B87B8C7" w14:textId="25796B47" w:rsidR="00786374" w:rsidRDefault="00786374" w:rsidP="00786374">
      <w:pPr>
        <w:jc w:val="left"/>
        <w:rPr>
          <w:rFonts w:ascii="Times New Roman" w:eastAsia="Calibri" w:hAnsi="Times New Roman"/>
          <w:sz w:val="28"/>
          <w:szCs w:val="28"/>
        </w:rPr>
      </w:pPr>
      <w:r>
        <w:rPr>
          <w:sz w:val="28"/>
          <w:szCs w:val="28"/>
        </w:rPr>
        <w:t>Supervisor:</w:t>
      </w:r>
      <w:r w:rsidR="000C1EB6">
        <w:rPr>
          <w:sz w:val="28"/>
          <w:szCs w:val="28"/>
        </w:rPr>
        <w:t xml:space="preserve"> </w:t>
      </w:r>
      <w:r w:rsidRPr="007A1597">
        <w:rPr>
          <w:rFonts w:ascii="Times New Roman" w:eastAsia="Calibri" w:hAnsi="Times New Roman"/>
          <w:sz w:val="28"/>
          <w:szCs w:val="28"/>
        </w:rPr>
        <w:t>Dr. Abraham Yosipof</w:t>
      </w:r>
    </w:p>
    <w:p w14:paraId="536E2E78" w14:textId="5384308D" w:rsidR="00786374" w:rsidRDefault="00786374" w:rsidP="00786374">
      <w:pPr>
        <w:jc w:val="left"/>
        <w:rPr>
          <w:rFonts w:ascii="Times New Roman" w:eastAsia="Calibri" w:hAnsi="Times New Roman"/>
          <w:sz w:val="28"/>
          <w:szCs w:val="28"/>
        </w:rPr>
      </w:pPr>
      <w:r>
        <w:rPr>
          <w:rFonts w:ascii="Times New Roman" w:eastAsia="Calibri" w:hAnsi="Times New Roman"/>
          <w:sz w:val="28"/>
          <w:szCs w:val="28"/>
        </w:rPr>
        <w:t>Signature:</w:t>
      </w:r>
      <w:r w:rsidR="000C1EB6">
        <w:rPr>
          <w:rFonts w:ascii="Times New Roman" w:eastAsia="Calibri" w:hAnsi="Times New Roman"/>
          <w:sz w:val="28"/>
          <w:szCs w:val="28"/>
        </w:rPr>
        <w:t xml:space="preserve"> </w:t>
      </w:r>
      <w:r>
        <w:rPr>
          <w:rFonts w:ascii="Times New Roman" w:eastAsia="Calibri" w:hAnsi="Times New Roman"/>
          <w:sz w:val="28"/>
          <w:szCs w:val="28"/>
        </w:rPr>
        <w:t>__________________</w:t>
      </w:r>
    </w:p>
    <w:p w14:paraId="642C7F92" w14:textId="7BC377E7" w:rsidR="00786374" w:rsidRPr="00786374" w:rsidRDefault="00786374" w:rsidP="00786374">
      <w:pPr>
        <w:jc w:val="left"/>
        <w:rPr>
          <w:sz w:val="28"/>
          <w:szCs w:val="28"/>
        </w:rPr>
      </w:pPr>
      <w:r>
        <w:rPr>
          <w:rFonts w:ascii="Times New Roman" w:eastAsia="Calibri" w:hAnsi="Times New Roman"/>
          <w:sz w:val="28"/>
          <w:szCs w:val="28"/>
        </w:rPr>
        <w:t>Submission:</w:t>
      </w:r>
      <w:r w:rsidR="000C1EB6">
        <w:rPr>
          <w:rFonts w:ascii="Times New Roman" w:eastAsia="Calibri" w:hAnsi="Times New Roman"/>
          <w:sz w:val="28"/>
          <w:szCs w:val="28"/>
        </w:rPr>
        <w:t xml:space="preserve"> </w:t>
      </w:r>
      <w:r>
        <w:rPr>
          <w:rFonts w:ascii="Times New Roman" w:eastAsia="Calibri" w:hAnsi="Times New Roman"/>
          <w:sz w:val="28"/>
          <w:szCs w:val="28"/>
        </w:rPr>
        <w:t>19.09.2017</w:t>
      </w:r>
    </w:p>
    <w:p w14:paraId="333E0DF0" w14:textId="77777777" w:rsidR="007F4197" w:rsidRDefault="007F4197">
      <w:pPr>
        <w:spacing w:line="276" w:lineRule="auto"/>
        <w:rPr>
          <w:b/>
          <w:bCs/>
          <w:i/>
          <w:iCs/>
          <w:sz w:val="40"/>
          <w:szCs w:val="40"/>
        </w:rPr>
      </w:pPr>
      <w:r>
        <w:rPr>
          <w:b/>
          <w:bCs/>
          <w:i/>
          <w:iCs/>
          <w:sz w:val="40"/>
          <w:szCs w:val="40"/>
        </w:rPr>
        <w:br w:type="page"/>
      </w:r>
    </w:p>
    <w:p w14:paraId="0FA77F6F" w14:textId="77777777" w:rsidR="007F4197" w:rsidRDefault="007F4197" w:rsidP="007A1597">
      <w:pPr>
        <w:pStyle w:val="Heading1"/>
      </w:pPr>
      <w:bookmarkStart w:id="1" w:name="_Toc488420171"/>
      <w:bookmarkStart w:id="2" w:name="_Toc493772218"/>
      <w:r>
        <w:lastRenderedPageBreak/>
        <w:t>Declaration of Authorship</w:t>
      </w:r>
      <w:bookmarkEnd w:id="1"/>
      <w:bookmarkEnd w:id="2"/>
    </w:p>
    <w:p w14:paraId="11808E30" w14:textId="0E3CF663" w:rsidR="007F4197" w:rsidRPr="0035752D" w:rsidRDefault="007F4197" w:rsidP="0035752D">
      <w:pPr>
        <w:pStyle w:val="PaparStyle1"/>
      </w:pPr>
      <w:r w:rsidRPr="0035752D">
        <w:t>I, Shy Alon, declare that this research project titled, “Using Machine Learning Optimizing Pharma Research Discovery Phase” and the work presented in it are my own. I confirm that:</w:t>
      </w:r>
    </w:p>
    <w:p w14:paraId="7F9C8271" w14:textId="4EB802C6" w:rsidR="007F4197" w:rsidRDefault="007F4197" w:rsidP="00B94D6E">
      <w:pPr>
        <w:pStyle w:val="PaparStyle1"/>
        <w:numPr>
          <w:ilvl w:val="0"/>
          <w:numId w:val="7"/>
        </w:numPr>
      </w:pPr>
      <w:r>
        <w:t>This work was done wholly or mainly while in candidature for a M.Sc. degree at this college.</w:t>
      </w:r>
    </w:p>
    <w:p w14:paraId="05D42C83" w14:textId="1C066736" w:rsidR="007F4197" w:rsidRDefault="007F4197" w:rsidP="00B94D6E">
      <w:pPr>
        <w:pStyle w:val="PaparStyle1"/>
        <w:numPr>
          <w:ilvl w:val="0"/>
          <w:numId w:val="7"/>
        </w:numPr>
      </w:pPr>
      <w:r>
        <w:t>Where any part of this research project has previously been submitted for a degree or any other qualification at this college or any other institution, this has been clearly stated.</w:t>
      </w:r>
    </w:p>
    <w:p w14:paraId="4CB89F48" w14:textId="31DAB1A6" w:rsidR="007F4197" w:rsidRDefault="007F4197" w:rsidP="00B94D6E">
      <w:pPr>
        <w:pStyle w:val="PaparStyle1"/>
        <w:numPr>
          <w:ilvl w:val="0"/>
          <w:numId w:val="7"/>
        </w:numPr>
      </w:pPr>
      <w:r>
        <w:t>Where I have consulted the published work of</w:t>
      </w:r>
      <w:r w:rsidR="001F4519">
        <w:t xml:space="preserve"> others, this is always clearly </w:t>
      </w:r>
      <w:r>
        <w:t>attributed.</w:t>
      </w:r>
    </w:p>
    <w:p w14:paraId="110B6847" w14:textId="21DF87EB" w:rsidR="007F4197" w:rsidRDefault="007F4197" w:rsidP="00B94D6E">
      <w:pPr>
        <w:pStyle w:val="PaparStyle1"/>
        <w:numPr>
          <w:ilvl w:val="0"/>
          <w:numId w:val="7"/>
        </w:numPr>
      </w:pPr>
      <w:r>
        <w:t>Where I have quoted from the work of others, t</w:t>
      </w:r>
      <w:r w:rsidR="001F4519">
        <w:t xml:space="preserve">he source is always given. With </w:t>
      </w:r>
      <w:r>
        <w:t>the exception of such quotations, this research project is entirely my own work.</w:t>
      </w:r>
      <w:r w:rsidR="001F4519">
        <w:t xml:space="preserve"> </w:t>
      </w:r>
      <w:r>
        <w:t>I have acknowledged all main sources of help.</w:t>
      </w:r>
    </w:p>
    <w:p w14:paraId="773A5906" w14:textId="203C1F66" w:rsidR="007F4197" w:rsidRDefault="007F4197" w:rsidP="00B94D6E">
      <w:pPr>
        <w:pStyle w:val="PaparStyle1"/>
        <w:numPr>
          <w:ilvl w:val="0"/>
          <w:numId w:val="7"/>
        </w:numPr>
      </w:pPr>
      <w:r>
        <w:t>Where the research project is based on work done</w:t>
      </w:r>
      <w:r w:rsidR="001F4519">
        <w:t xml:space="preserve"> by myself jointly with others, </w:t>
      </w:r>
      <w:r>
        <w:t>I have made clear exactly what was done by others and what I have contributed</w:t>
      </w:r>
      <w:r w:rsidR="001F4519">
        <w:t xml:space="preserve"> </w:t>
      </w:r>
      <w:r>
        <w:t>myself.</w:t>
      </w:r>
    </w:p>
    <w:p w14:paraId="147623EF" w14:textId="521F60D5" w:rsidR="007F4197" w:rsidRDefault="007F4197" w:rsidP="007A1597">
      <w:r>
        <w:t>Signed:</w:t>
      </w:r>
      <w:r w:rsidR="001F4519">
        <w:t xml:space="preserve"> </w:t>
      </w:r>
      <w:r w:rsidR="000C1EB6">
        <w:t xml:space="preserve"> </w:t>
      </w:r>
      <w:r w:rsidR="001F4519">
        <w:t>___________________________________</w:t>
      </w:r>
    </w:p>
    <w:p w14:paraId="3A01C4EA" w14:textId="6421C6A0" w:rsidR="003F21D2" w:rsidRDefault="007F4197" w:rsidP="007A1597">
      <w:pPr>
        <w:spacing w:line="360" w:lineRule="auto"/>
      </w:pPr>
      <w:r>
        <w:t>Date:</w:t>
      </w:r>
      <w:r w:rsidR="000C1EB6">
        <w:t xml:space="preserve"> </w:t>
      </w:r>
      <w:r w:rsidR="001F4519">
        <w:t>___________________________________</w:t>
      </w:r>
    </w:p>
    <w:p w14:paraId="4121C8AE" w14:textId="77777777" w:rsidR="003F21D2" w:rsidRDefault="003F21D2">
      <w:pPr>
        <w:spacing w:line="276" w:lineRule="auto"/>
      </w:pPr>
      <w:r>
        <w:br w:type="page"/>
      </w:r>
    </w:p>
    <w:p w14:paraId="76961313" w14:textId="77777777" w:rsidR="003F21D2" w:rsidRDefault="003F21D2">
      <w:pPr>
        <w:spacing w:line="276" w:lineRule="auto"/>
        <w:rPr>
          <w:b/>
          <w:bCs/>
          <w:i/>
          <w:iCs/>
          <w:sz w:val="40"/>
          <w:szCs w:val="40"/>
        </w:rPr>
      </w:pPr>
      <w:r>
        <w:rPr>
          <w:b/>
          <w:bCs/>
          <w:i/>
          <w:iCs/>
          <w:sz w:val="40"/>
          <w:szCs w:val="40"/>
        </w:rPr>
        <w:lastRenderedPageBreak/>
        <w:br w:type="page"/>
      </w:r>
    </w:p>
    <w:p w14:paraId="4771175B" w14:textId="747FF102" w:rsidR="003F21D2" w:rsidRPr="007A1597" w:rsidRDefault="003F21D2" w:rsidP="007A1597">
      <w:pPr>
        <w:spacing w:line="360" w:lineRule="auto"/>
        <w:rPr>
          <w:i/>
          <w:iCs/>
          <w:sz w:val="28"/>
          <w:szCs w:val="28"/>
        </w:rPr>
      </w:pPr>
      <w:r w:rsidRPr="007A1597">
        <w:rPr>
          <w:i/>
          <w:iCs/>
          <w:sz w:val="28"/>
          <w:szCs w:val="28"/>
        </w:rPr>
        <w:lastRenderedPageBreak/>
        <w:t xml:space="preserve">“Fortune Favors the prepared mind.” </w:t>
      </w:r>
    </w:p>
    <w:p w14:paraId="55AA6A4A" w14:textId="77777777" w:rsidR="003F21D2" w:rsidRDefault="003F21D2" w:rsidP="003F21D2">
      <w:pPr>
        <w:jc w:val="right"/>
      </w:pPr>
      <w:r w:rsidRPr="007A1597">
        <w:rPr>
          <w:sz w:val="28"/>
          <w:szCs w:val="28"/>
        </w:rPr>
        <w:t>Louis Pasteur</w:t>
      </w:r>
      <w:r w:rsidRPr="003F21D2">
        <w:br/>
      </w:r>
    </w:p>
    <w:p w14:paraId="2BF9B8D1" w14:textId="77777777" w:rsidR="003F21D2" w:rsidRDefault="003F21D2">
      <w:pPr>
        <w:spacing w:line="276" w:lineRule="auto"/>
      </w:pPr>
      <w:r>
        <w:br w:type="page"/>
      </w:r>
    </w:p>
    <w:p w14:paraId="7690ED9F" w14:textId="0D1B0D31" w:rsidR="003D3A2B" w:rsidRPr="007A1597" w:rsidRDefault="003D3A2B" w:rsidP="0015421E">
      <w:pPr>
        <w:spacing w:line="276" w:lineRule="auto"/>
      </w:pPr>
      <w:r w:rsidRPr="007A1597">
        <w:lastRenderedPageBreak/>
        <w:br w:type="page"/>
      </w:r>
    </w:p>
    <w:sdt>
      <w:sdtPr>
        <w:rPr>
          <w:rFonts w:asciiTheme="minorHAnsi" w:eastAsiaTheme="minorEastAsia" w:hAnsiTheme="minorHAnsi" w:cstheme="minorBidi"/>
          <w:b w:val="0"/>
          <w:bCs w:val="0"/>
          <w:caps w:val="0"/>
          <w:spacing w:val="0"/>
          <w:sz w:val="22"/>
          <w:szCs w:val="22"/>
        </w:rPr>
        <w:id w:val="-274329544"/>
        <w:docPartObj>
          <w:docPartGallery w:val="Table of Contents"/>
          <w:docPartUnique/>
        </w:docPartObj>
      </w:sdtPr>
      <w:sdtEndPr>
        <w:rPr>
          <w:noProof/>
        </w:rPr>
      </w:sdtEndPr>
      <w:sdtContent>
        <w:p w14:paraId="10E2BD56" w14:textId="693F26D7" w:rsidR="00AA7B7B" w:rsidRPr="00AA7B7B" w:rsidRDefault="00647193" w:rsidP="00AA7B7B">
          <w:pPr>
            <w:pStyle w:val="TOCHeading"/>
            <w:jc w:val="left"/>
            <w:rPr>
              <w:rtl/>
            </w:rPr>
          </w:pPr>
          <w:r>
            <w:t>Contents</w:t>
          </w:r>
          <w:r>
            <w:fldChar w:fldCharType="begin"/>
          </w:r>
          <w:r>
            <w:instrText xml:space="preserve"> TOC \o "1-3" \h \z \u </w:instrText>
          </w:r>
          <w:r>
            <w:fldChar w:fldCharType="separate"/>
          </w:r>
        </w:p>
        <w:p w14:paraId="65864077" w14:textId="49D8848C" w:rsidR="00AA7B7B" w:rsidRDefault="00AA7B7B" w:rsidP="00AA7B7B">
          <w:pPr>
            <w:pStyle w:val="TOC1"/>
            <w:jc w:val="left"/>
            <w:rPr>
              <w:rFonts w:asciiTheme="minorHAnsi" w:hAnsiTheme="minorHAnsi" w:cstheme="minorBidi"/>
              <w:noProof/>
              <w:sz w:val="22"/>
              <w:szCs w:val="22"/>
              <w:rtl/>
            </w:rPr>
          </w:pPr>
          <w:hyperlink w:anchor="_Toc493772220" w:history="1">
            <w:r w:rsidRPr="00BD469D">
              <w:rPr>
                <w:rStyle w:val="Hyperlink"/>
                <w:noProof/>
              </w:rPr>
              <w:t>1.</w:t>
            </w:r>
            <w:r>
              <w:rPr>
                <w:rFonts w:asciiTheme="minorHAnsi" w:hAnsiTheme="minorHAnsi" w:cstheme="minorBidi"/>
                <w:noProof/>
                <w:sz w:val="22"/>
                <w:szCs w:val="22"/>
              </w:rPr>
              <w:t xml:space="preserve"> </w:t>
            </w:r>
            <w:r w:rsidRPr="00BD469D">
              <w:rPr>
                <w:rStyle w:val="Hyperlink"/>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Toc493772220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14:paraId="6A640638" w14:textId="1DD63A57" w:rsidR="00AA7B7B" w:rsidRDefault="00AA7B7B" w:rsidP="00AA7B7B">
          <w:pPr>
            <w:pStyle w:val="TOC2"/>
            <w:tabs>
              <w:tab w:val="left" w:pos="1100"/>
              <w:tab w:val="right" w:pos="8296"/>
            </w:tabs>
            <w:bidi w:val="0"/>
            <w:rPr>
              <w:rFonts w:cstheme="minorBidi"/>
              <w:b w:val="0"/>
              <w:bCs w:val="0"/>
              <w:noProof/>
              <w:sz w:val="22"/>
              <w:szCs w:val="22"/>
              <w:rtl/>
            </w:rPr>
          </w:pPr>
          <w:hyperlink w:anchor="_Toc493772221" w:history="1">
            <w:r w:rsidRPr="00BD469D">
              <w:rPr>
                <w:rStyle w:val="Hyperlink"/>
                <w:noProof/>
              </w:rPr>
              <w:t>1.1.</w:t>
            </w:r>
            <w:r>
              <w:rPr>
                <w:rFonts w:cstheme="minorBidi"/>
                <w:b w:val="0"/>
                <w:bCs w:val="0"/>
                <w:noProof/>
                <w:sz w:val="22"/>
                <w:szCs w:val="22"/>
              </w:rPr>
              <w:t xml:space="preserve"> </w:t>
            </w:r>
            <w:r w:rsidRPr="00BD469D">
              <w:rPr>
                <w:rStyle w:val="Hyperlink"/>
                <w:noProof/>
              </w:rPr>
              <w:t>Motivation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Toc493772221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14:paraId="1A4F8F40" w14:textId="4D6A32B0" w:rsidR="00AA7B7B" w:rsidRDefault="00AA7B7B" w:rsidP="00AA7B7B">
          <w:pPr>
            <w:pStyle w:val="TOC2"/>
            <w:tabs>
              <w:tab w:val="left" w:pos="1716"/>
              <w:tab w:val="right" w:pos="8296"/>
            </w:tabs>
            <w:bidi w:val="0"/>
            <w:rPr>
              <w:rFonts w:cstheme="minorBidi"/>
              <w:b w:val="0"/>
              <w:bCs w:val="0"/>
              <w:noProof/>
              <w:sz w:val="22"/>
              <w:szCs w:val="22"/>
              <w:rtl/>
            </w:rPr>
          </w:pPr>
          <w:hyperlink w:anchor="_Toc493772222" w:history="1">
            <w:r w:rsidRPr="00BD469D">
              <w:rPr>
                <w:rStyle w:val="Hyperlink"/>
                <w:noProof/>
              </w:rPr>
              <w:t>1.2.</w:t>
            </w:r>
            <w:r>
              <w:rPr>
                <w:rFonts w:cstheme="minorBidi"/>
                <w:b w:val="0"/>
                <w:bCs w:val="0"/>
                <w:noProof/>
                <w:sz w:val="22"/>
                <w:szCs w:val="22"/>
              </w:rPr>
              <w:t xml:space="preserve"> </w:t>
            </w:r>
            <w:r w:rsidRPr="00BD469D">
              <w:rPr>
                <w:rStyle w:val="Hyperlink"/>
                <w:noProof/>
              </w:rPr>
              <w:t>Research Hypothesis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Toc493772222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79375C38" w14:textId="3940A749" w:rsidR="00AA7B7B" w:rsidRDefault="00AA7B7B" w:rsidP="00AA7B7B">
          <w:pPr>
            <w:pStyle w:val="TOC3"/>
            <w:tabs>
              <w:tab w:val="right" w:pos="8296"/>
            </w:tabs>
            <w:bidi w:val="0"/>
            <w:rPr>
              <w:rFonts w:cstheme="minorBidi"/>
              <w:noProof/>
              <w:sz w:val="22"/>
              <w:szCs w:val="22"/>
              <w:rtl/>
            </w:rPr>
          </w:pPr>
          <w:hyperlink w:anchor="_Toc493772223" w:history="1">
            <w:r w:rsidRPr="00BD469D">
              <w:rPr>
                <w:rStyle w:val="Hyperlink"/>
                <w:noProof/>
              </w:rPr>
              <w:t>Research Objectives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Toc493772223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5BD9C59B" w14:textId="4686B7C7" w:rsidR="00AA7B7B" w:rsidRDefault="00AA7B7B" w:rsidP="00AA7B7B">
          <w:pPr>
            <w:pStyle w:val="TOC2"/>
            <w:tabs>
              <w:tab w:val="left" w:pos="1100"/>
              <w:tab w:val="right" w:pos="8296"/>
            </w:tabs>
            <w:bidi w:val="0"/>
            <w:rPr>
              <w:rFonts w:cstheme="minorBidi"/>
              <w:b w:val="0"/>
              <w:bCs w:val="0"/>
              <w:noProof/>
              <w:sz w:val="22"/>
              <w:szCs w:val="22"/>
              <w:rtl/>
            </w:rPr>
          </w:pPr>
          <w:hyperlink w:anchor="_Toc493772224" w:history="1">
            <w:r w:rsidRPr="00BD469D">
              <w:rPr>
                <w:rStyle w:val="Hyperlink"/>
                <w:noProof/>
              </w:rPr>
              <w:t>1.3.</w:t>
            </w:r>
            <w:r>
              <w:rPr>
                <w:rFonts w:cstheme="minorBidi"/>
                <w:b w:val="0"/>
                <w:bCs w:val="0"/>
                <w:noProof/>
                <w:sz w:val="22"/>
                <w:szCs w:val="22"/>
              </w:rPr>
              <w:t xml:space="preserve"> </w:t>
            </w:r>
            <w:r w:rsidRPr="00BD469D">
              <w:rPr>
                <w:rStyle w:val="Hyperlink"/>
                <w:noProof/>
              </w:rPr>
              <w:t>Application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Toc493772224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4C7EAF7D" w14:textId="6EC47F1D" w:rsidR="00AA7B7B" w:rsidRDefault="00AA7B7B" w:rsidP="00AA7B7B">
          <w:pPr>
            <w:pStyle w:val="TOC1"/>
            <w:jc w:val="left"/>
            <w:rPr>
              <w:rFonts w:asciiTheme="minorHAnsi" w:hAnsiTheme="minorHAnsi" w:cstheme="minorBidi"/>
              <w:noProof/>
              <w:sz w:val="22"/>
              <w:szCs w:val="22"/>
              <w:rtl/>
            </w:rPr>
          </w:pPr>
          <w:hyperlink w:anchor="_Toc493772225" w:history="1">
            <w:r w:rsidRPr="00BD469D">
              <w:rPr>
                <w:rStyle w:val="Hyperlink"/>
                <w:noProof/>
              </w:rPr>
              <w:t>2.</w:t>
            </w:r>
            <w:r>
              <w:rPr>
                <w:rFonts w:asciiTheme="minorHAnsi" w:hAnsiTheme="minorHAnsi" w:cstheme="minorBidi"/>
                <w:noProof/>
                <w:sz w:val="22"/>
                <w:szCs w:val="22"/>
              </w:rPr>
              <w:t xml:space="preserve"> </w:t>
            </w:r>
            <w:r w:rsidRPr="00BD469D">
              <w:rPr>
                <w:rStyle w:val="Hyperlink"/>
                <w:noProof/>
              </w:rPr>
              <w:t>Literature review</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Toc493772225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331F22A1" w14:textId="7B956E89" w:rsidR="00AA7B7B" w:rsidRDefault="00AA7B7B" w:rsidP="00AA7B7B">
          <w:pPr>
            <w:pStyle w:val="TOC2"/>
            <w:tabs>
              <w:tab w:val="left" w:pos="2940"/>
              <w:tab w:val="right" w:pos="8296"/>
            </w:tabs>
            <w:bidi w:val="0"/>
            <w:rPr>
              <w:rFonts w:cstheme="minorBidi"/>
              <w:b w:val="0"/>
              <w:bCs w:val="0"/>
              <w:noProof/>
              <w:sz w:val="22"/>
              <w:szCs w:val="22"/>
              <w:rtl/>
            </w:rPr>
          </w:pPr>
          <w:hyperlink w:anchor="_Toc493772226" w:history="1">
            <w:r w:rsidRPr="00BD469D">
              <w:rPr>
                <w:rStyle w:val="Hyperlink"/>
                <w:noProof/>
              </w:rPr>
              <w:t>2.1.</w:t>
            </w:r>
            <w:r>
              <w:rPr>
                <w:rFonts w:cstheme="minorBidi"/>
                <w:b w:val="0"/>
                <w:bCs w:val="0"/>
                <w:noProof/>
                <w:sz w:val="22"/>
                <w:szCs w:val="22"/>
              </w:rPr>
              <w:t xml:space="preserve"> </w:t>
            </w:r>
            <w:r w:rsidRPr="00BD469D">
              <w:rPr>
                <w:rStyle w:val="Hyperlink"/>
                <w:noProof/>
              </w:rPr>
              <w:t>Pharmaceutical Research Challenge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Toc493772226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4C805A9F" w14:textId="4DB05271" w:rsidR="00AA7B7B" w:rsidRDefault="00AA7B7B" w:rsidP="00AA7B7B">
          <w:pPr>
            <w:pStyle w:val="TOC2"/>
            <w:tabs>
              <w:tab w:val="left" w:pos="3808"/>
              <w:tab w:val="right" w:pos="8296"/>
            </w:tabs>
            <w:bidi w:val="0"/>
            <w:rPr>
              <w:rFonts w:cstheme="minorBidi"/>
              <w:b w:val="0"/>
              <w:bCs w:val="0"/>
              <w:noProof/>
              <w:sz w:val="22"/>
              <w:szCs w:val="22"/>
              <w:rtl/>
            </w:rPr>
          </w:pPr>
          <w:hyperlink w:anchor="_Toc493772227" w:history="1">
            <w:r w:rsidRPr="00BD469D">
              <w:rPr>
                <w:rStyle w:val="Hyperlink"/>
                <w:noProof/>
              </w:rPr>
              <w:t>2.2.</w:t>
            </w:r>
            <w:r>
              <w:rPr>
                <w:rFonts w:cstheme="minorBidi"/>
                <w:b w:val="0"/>
                <w:bCs w:val="0"/>
                <w:noProof/>
                <w:sz w:val="22"/>
                <w:szCs w:val="22"/>
              </w:rPr>
              <w:t xml:space="preserve"> </w:t>
            </w:r>
            <w:r w:rsidRPr="00BD469D">
              <w:rPr>
                <w:rStyle w:val="Hyperlink"/>
                <w:noProof/>
              </w:rPr>
              <w:t>Machine Learning in Pharmaceutical Research</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Toc493772227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73216152" w14:textId="0ACFC15A" w:rsidR="00AA7B7B" w:rsidRDefault="00AA7B7B" w:rsidP="00AA7B7B">
          <w:pPr>
            <w:pStyle w:val="TOC2"/>
            <w:tabs>
              <w:tab w:val="left" w:pos="660"/>
              <w:tab w:val="right" w:pos="8296"/>
            </w:tabs>
            <w:bidi w:val="0"/>
            <w:rPr>
              <w:rFonts w:cstheme="minorBidi"/>
              <w:b w:val="0"/>
              <w:bCs w:val="0"/>
              <w:noProof/>
              <w:sz w:val="22"/>
              <w:szCs w:val="22"/>
              <w:rtl/>
            </w:rPr>
          </w:pPr>
          <w:hyperlink w:anchor="_Toc493772228" w:history="1">
            <w:r w:rsidRPr="00BD469D">
              <w:rPr>
                <w:rStyle w:val="Hyperlink"/>
                <w:noProof/>
              </w:rPr>
              <w:t>2.3.</w:t>
            </w:r>
            <w:r>
              <w:rPr>
                <w:rFonts w:cstheme="minorBidi"/>
                <w:b w:val="0"/>
                <w:bCs w:val="0"/>
                <w:noProof/>
                <w:sz w:val="22"/>
                <w:szCs w:val="22"/>
              </w:rPr>
              <w:t xml:space="preserve"> </w:t>
            </w:r>
            <w:r w:rsidRPr="00BD469D">
              <w:rPr>
                <w:rStyle w:val="Hyperlink"/>
                <w:noProof/>
              </w:rPr>
              <w:t>GPCRs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Toc493772228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29F85A4" w14:textId="21086AA8" w:rsidR="00AA7B7B" w:rsidRDefault="00AA7B7B" w:rsidP="00AA7B7B">
          <w:pPr>
            <w:pStyle w:val="TOC1"/>
            <w:jc w:val="left"/>
            <w:rPr>
              <w:rFonts w:asciiTheme="minorHAnsi" w:hAnsiTheme="minorHAnsi" w:cstheme="minorBidi"/>
              <w:noProof/>
              <w:sz w:val="22"/>
              <w:szCs w:val="22"/>
              <w:rtl/>
            </w:rPr>
          </w:pPr>
          <w:hyperlink w:anchor="_Toc493772229" w:history="1">
            <w:r w:rsidRPr="00BD469D">
              <w:rPr>
                <w:rStyle w:val="Hyperlink"/>
                <w:noProof/>
              </w:rPr>
              <w:t>3.</w:t>
            </w:r>
            <w:r>
              <w:rPr>
                <w:rFonts w:asciiTheme="minorHAnsi" w:hAnsiTheme="minorHAnsi" w:cstheme="minorBidi"/>
                <w:noProof/>
                <w:sz w:val="22"/>
                <w:szCs w:val="22"/>
              </w:rPr>
              <w:t xml:space="preserve"> </w:t>
            </w:r>
            <w:r w:rsidRPr="00BD469D">
              <w:rPr>
                <w:rStyle w:val="Hyperlink"/>
                <w:noProof/>
              </w:rPr>
              <w:t>Methodology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Toc493772229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CD6D25A" w14:textId="09BD7409" w:rsidR="00AA7B7B" w:rsidRDefault="00AA7B7B" w:rsidP="00AA7B7B">
          <w:pPr>
            <w:pStyle w:val="TOC2"/>
            <w:tabs>
              <w:tab w:val="left" w:pos="660"/>
              <w:tab w:val="right" w:pos="8296"/>
            </w:tabs>
            <w:bidi w:val="0"/>
            <w:rPr>
              <w:rFonts w:cstheme="minorBidi"/>
              <w:b w:val="0"/>
              <w:bCs w:val="0"/>
              <w:noProof/>
              <w:sz w:val="22"/>
              <w:szCs w:val="22"/>
              <w:rtl/>
            </w:rPr>
          </w:pPr>
          <w:hyperlink w:anchor="_Toc493772230" w:history="1">
            <w:r w:rsidRPr="00BD469D">
              <w:rPr>
                <w:rStyle w:val="Hyperlink"/>
                <w:noProof/>
              </w:rPr>
              <w:t>3.1.</w:t>
            </w:r>
            <w:r>
              <w:rPr>
                <w:rFonts w:cstheme="minorBidi"/>
                <w:b w:val="0"/>
                <w:bCs w:val="0"/>
                <w:noProof/>
                <w:sz w:val="22"/>
                <w:szCs w:val="22"/>
              </w:rPr>
              <w:t xml:space="preserve"> </w:t>
            </w:r>
            <w:r w:rsidRPr="00BD469D">
              <w:rPr>
                <w:rStyle w:val="Hyperlink"/>
                <w:noProof/>
              </w:rPr>
              <w:t>Needs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Toc493772230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78507E24" w14:textId="6A7955D2" w:rsidR="00AA7B7B" w:rsidRDefault="00AA7B7B" w:rsidP="00AA7B7B">
          <w:pPr>
            <w:pStyle w:val="TOC3"/>
            <w:tabs>
              <w:tab w:val="right" w:pos="8296"/>
            </w:tabs>
            <w:bidi w:val="0"/>
            <w:rPr>
              <w:rFonts w:cstheme="minorBidi"/>
              <w:noProof/>
              <w:sz w:val="22"/>
              <w:szCs w:val="22"/>
              <w:rtl/>
            </w:rPr>
          </w:pPr>
          <w:hyperlink w:anchor="_Toc493772231" w:history="1">
            <w:r w:rsidRPr="00BD469D">
              <w:rPr>
                <w:rStyle w:val="Hyperlink"/>
                <w:noProof/>
              </w:rPr>
              <w:t>Compound Features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Toc493772231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30414CD" w14:textId="7B616D4C" w:rsidR="00AA7B7B" w:rsidRDefault="00AA7B7B" w:rsidP="00AA7B7B">
          <w:pPr>
            <w:pStyle w:val="TOC3"/>
            <w:tabs>
              <w:tab w:val="right" w:pos="8296"/>
            </w:tabs>
            <w:bidi w:val="0"/>
            <w:rPr>
              <w:rFonts w:cstheme="minorBidi"/>
              <w:noProof/>
              <w:sz w:val="22"/>
              <w:szCs w:val="22"/>
              <w:rtl/>
            </w:rPr>
          </w:pPr>
          <w:hyperlink w:anchor="_Toc493772232" w:history="1">
            <w:r w:rsidRPr="00BD469D">
              <w:rPr>
                <w:rStyle w:val="Hyperlink"/>
                <w:noProof/>
              </w:rPr>
              <w:t>IC</w:t>
            </w:r>
            <w:r w:rsidRPr="00BD469D">
              <w:rPr>
                <w:rStyle w:val="Hyperlink"/>
                <w:noProof/>
                <w:vertAlign w:val="subscript"/>
              </w:rPr>
              <w:t>50</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Toc493772232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E9EE1B4" w14:textId="5D326373" w:rsidR="00AA7B7B" w:rsidRDefault="00AA7B7B" w:rsidP="00AA7B7B">
          <w:pPr>
            <w:pStyle w:val="TOC3"/>
            <w:tabs>
              <w:tab w:val="right" w:pos="8296"/>
            </w:tabs>
            <w:bidi w:val="0"/>
            <w:rPr>
              <w:rFonts w:cstheme="minorBidi"/>
              <w:noProof/>
              <w:sz w:val="22"/>
              <w:szCs w:val="22"/>
              <w:rtl/>
            </w:rPr>
          </w:pPr>
          <w:hyperlink w:anchor="_Toc493772233" w:history="1">
            <w:r w:rsidRPr="00BD469D">
              <w:rPr>
                <w:rStyle w:val="Hyperlink"/>
                <w:noProof/>
              </w:rPr>
              <w:t>Database Creation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Toc493772233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0457915" w14:textId="718A47A7" w:rsidR="00AA7B7B" w:rsidRDefault="00AA7B7B" w:rsidP="00AA7B7B">
          <w:pPr>
            <w:pStyle w:val="TOC3"/>
            <w:tabs>
              <w:tab w:val="right" w:pos="8296"/>
            </w:tabs>
            <w:bidi w:val="0"/>
            <w:rPr>
              <w:rFonts w:cstheme="minorBidi"/>
              <w:noProof/>
              <w:sz w:val="22"/>
              <w:szCs w:val="22"/>
              <w:rtl/>
            </w:rPr>
          </w:pPr>
          <w:hyperlink w:anchor="_Toc493772234" w:history="1">
            <w:r w:rsidRPr="00BD469D">
              <w:rPr>
                <w:rStyle w:val="Hyperlink"/>
                <w:noProof/>
              </w:rPr>
              <w:t>Tagging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Toc493772234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0442C112" w14:textId="42E69EB5" w:rsidR="00AA7B7B" w:rsidRDefault="00AA7B7B" w:rsidP="00AA7B7B">
          <w:pPr>
            <w:pStyle w:val="TOC2"/>
            <w:tabs>
              <w:tab w:val="left" w:pos="2202"/>
              <w:tab w:val="right" w:pos="8296"/>
            </w:tabs>
            <w:bidi w:val="0"/>
            <w:rPr>
              <w:rFonts w:cstheme="minorBidi"/>
              <w:b w:val="0"/>
              <w:bCs w:val="0"/>
              <w:noProof/>
              <w:sz w:val="22"/>
              <w:szCs w:val="22"/>
              <w:rtl/>
            </w:rPr>
          </w:pPr>
          <w:hyperlink w:anchor="_Toc493772235" w:history="1">
            <w:r w:rsidRPr="00BD469D">
              <w:rPr>
                <w:rStyle w:val="Hyperlink"/>
                <w:noProof/>
              </w:rPr>
              <w:t>3.2.</w:t>
            </w:r>
            <w:r>
              <w:rPr>
                <w:rFonts w:cstheme="minorBidi"/>
                <w:b w:val="0"/>
                <w:bCs w:val="0"/>
                <w:noProof/>
                <w:sz w:val="22"/>
                <w:szCs w:val="22"/>
              </w:rPr>
              <w:t xml:space="preserve"> </w:t>
            </w:r>
            <w:r w:rsidRPr="00BD469D">
              <w:rPr>
                <w:rStyle w:val="Hyperlink"/>
                <w:noProof/>
              </w:rPr>
              <w:t>Operational Requirements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Toc493772235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0FF589FD" w14:textId="05462CA2" w:rsidR="00AA7B7B" w:rsidRDefault="00AA7B7B" w:rsidP="00AA7B7B">
          <w:pPr>
            <w:pStyle w:val="TOC2"/>
            <w:tabs>
              <w:tab w:val="left" w:pos="1540"/>
              <w:tab w:val="right" w:pos="8296"/>
            </w:tabs>
            <w:bidi w:val="0"/>
            <w:rPr>
              <w:rFonts w:cstheme="minorBidi"/>
              <w:b w:val="0"/>
              <w:bCs w:val="0"/>
              <w:noProof/>
              <w:sz w:val="22"/>
              <w:szCs w:val="22"/>
              <w:rtl/>
            </w:rPr>
          </w:pPr>
          <w:hyperlink w:anchor="_Toc493772236" w:history="1">
            <w:r w:rsidRPr="00BD469D">
              <w:rPr>
                <w:rStyle w:val="Hyperlink"/>
                <w:noProof/>
              </w:rPr>
              <w:t>3.3.</w:t>
            </w:r>
            <w:r>
              <w:rPr>
                <w:rFonts w:cstheme="minorBidi"/>
                <w:b w:val="0"/>
                <w:bCs w:val="0"/>
                <w:noProof/>
                <w:sz w:val="22"/>
                <w:szCs w:val="22"/>
              </w:rPr>
              <w:t xml:space="preserve"> </w:t>
            </w:r>
            <w:r w:rsidRPr="00BD469D">
              <w:rPr>
                <w:rStyle w:val="Hyperlink"/>
                <w:noProof/>
              </w:rPr>
              <w:t>Context Analysis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Toc493772236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59BB6478" w14:textId="522D2E08" w:rsidR="00AA7B7B" w:rsidRDefault="00AA7B7B" w:rsidP="00AA7B7B">
          <w:pPr>
            <w:pStyle w:val="TOC3"/>
            <w:tabs>
              <w:tab w:val="right" w:pos="8296"/>
            </w:tabs>
            <w:bidi w:val="0"/>
            <w:rPr>
              <w:rFonts w:cstheme="minorBidi"/>
              <w:noProof/>
              <w:sz w:val="22"/>
              <w:szCs w:val="22"/>
              <w:rtl/>
            </w:rPr>
          </w:pPr>
          <w:hyperlink w:anchor="_Toc493772237" w:history="1">
            <w:r w:rsidRPr="00BD469D">
              <w:rPr>
                <w:rStyle w:val="Hyperlink"/>
                <w:noProof/>
              </w:rPr>
              <w:t>Corpus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Toc493772237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050A340A" w14:textId="07658855" w:rsidR="00AA7B7B" w:rsidRDefault="00AA7B7B" w:rsidP="00AA7B7B">
          <w:pPr>
            <w:pStyle w:val="TOC3"/>
            <w:tabs>
              <w:tab w:val="right" w:pos="8296"/>
            </w:tabs>
            <w:bidi w:val="0"/>
            <w:rPr>
              <w:rFonts w:cstheme="minorBidi"/>
              <w:noProof/>
              <w:sz w:val="22"/>
              <w:szCs w:val="22"/>
              <w:rtl/>
            </w:rPr>
          </w:pPr>
          <w:hyperlink w:anchor="_Toc493772238" w:history="1">
            <w:r w:rsidRPr="00BD469D">
              <w:rPr>
                <w:rStyle w:val="Hyperlink"/>
                <w:noProof/>
              </w:rPr>
              <w:t>Timeliness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Toc493772238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737B16BB" w14:textId="4AC6728F" w:rsidR="00AA7B7B" w:rsidRDefault="00AA7B7B" w:rsidP="00AA7B7B">
          <w:pPr>
            <w:pStyle w:val="TOC3"/>
            <w:tabs>
              <w:tab w:val="right" w:pos="8296"/>
            </w:tabs>
            <w:bidi w:val="0"/>
            <w:rPr>
              <w:rFonts w:cstheme="minorBidi"/>
              <w:noProof/>
              <w:sz w:val="22"/>
              <w:szCs w:val="22"/>
              <w:rtl/>
            </w:rPr>
          </w:pPr>
          <w:hyperlink w:anchor="_Toc493772239" w:history="1">
            <w:r w:rsidRPr="00BD469D">
              <w:rPr>
                <w:rStyle w:val="Hyperlink"/>
                <w:noProof/>
              </w:rPr>
              <w:t>Personnel and Infrastructure Qualifications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Toc493772239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5423FF7D" w14:textId="6269D6A9" w:rsidR="00AA7B7B" w:rsidRDefault="00AA7B7B" w:rsidP="00AA7B7B">
          <w:pPr>
            <w:pStyle w:val="TOC2"/>
            <w:tabs>
              <w:tab w:val="left" w:pos="1320"/>
              <w:tab w:val="right" w:pos="8296"/>
            </w:tabs>
            <w:bidi w:val="0"/>
            <w:rPr>
              <w:rFonts w:cstheme="minorBidi"/>
              <w:b w:val="0"/>
              <w:bCs w:val="0"/>
              <w:noProof/>
              <w:sz w:val="22"/>
              <w:szCs w:val="22"/>
              <w:rtl/>
            </w:rPr>
          </w:pPr>
          <w:hyperlink w:anchor="_Toc493772240" w:history="1">
            <w:r w:rsidRPr="00BD469D">
              <w:rPr>
                <w:rStyle w:val="Hyperlink"/>
                <w:noProof/>
              </w:rPr>
              <w:t>3.4.</w:t>
            </w:r>
            <w:r>
              <w:rPr>
                <w:rFonts w:cstheme="minorBidi"/>
                <w:b w:val="0"/>
                <w:bCs w:val="0"/>
                <w:noProof/>
                <w:sz w:val="22"/>
                <w:szCs w:val="22"/>
              </w:rPr>
              <w:t xml:space="preserve"> </w:t>
            </w:r>
            <w:r w:rsidRPr="00BD469D">
              <w:rPr>
                <w:rStyle w:val="Hyperlink"/>
                <w:noProof/>
              </w:rPr>
              <w:t>System Model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Toc493772240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040D4C7C" w14:textId="3B15BCAC" w:rsidR="00AA7B7B" w:rsidRDefault="00AA7B7B" w:rsidP="00AA7B7B">
          <w:pPr>
            <w:pStyle w:val="TOC3"/>
            <w:tabs>
              <w:tab w:val="right" w:pos="8296"/>
            </w:tabs>
            <w:bidi w:val="0"/>
            <w:rPr>
              <w:rFonts w:cstheme="minorBidi"/>
              <w:noProof/>
              <w:sz w:val="22"/>
              <w:szCs w:val="22"/>
              <w:rtl/>
            </w:rPr>
          </w:pPr>
          <w:hyperlink w:anchor="_Toc493772241" w:history="1">
            <w:r w:rsidRPr="00BD469D">
              <w:rPr>
                <w:rStyle w:val="Hyperlink"/>
                <w:noProof/>
              </w:rPr>
              <w:t>Dimensionality Reduction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Toc493772241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0D3BDE02" w14:textId="79606D61" w:rsidR="00AA7B7B" w:rsidRDefault="00AA7B7B" w:rsidP="00AA7B7B">
          <w:pPr>
            <w:pStyle w:val="TOC3"/>
            <w:tabs>
              <w:tab w:val="right" w:pos="8296"/>
            </w:tabs>
            <w:bidi w:val="0"/>
            <w:rPr>
              <w:rFonts w:cstheme="minorBidi"/>
              <w:noProof/>
              <w:sz w:val="22"/>
              <w:szCs w:val="22"/>
              <w:rtl/>
            </w:rPr>
          </w:pPr>
          <w:hyperlink w:anchor="_Toc493772242" w:history="1">
            <w:r w:rsidRPr="00BD469D">
              <w:rPr>
                <w:rStyle w:val="Hyperlink"/>
                <w:noProof/>
              </w:rPr>
              <w:t>Quality Factor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Toc493772242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4CC0A59A" w14:textId="33FB08F1" w:rsidR="00AA7B7B" w:rsidRDefault="00AA7B7B" w:rsidP="00AA7B7B">
          <w:pPr>
            <w:pStyle w:val="TOC3"/>
            <w:tabs>
              <w:tab w:val="right" w:pos="8296"/>
            </w:tabs>
            <w:bidi w:val="0"/>
            <w:rPr>
              <w:rFonts w:cstheme="minorBidi"/>
              <w:noProof/>
              <w:sz w:val="22"/>
              <w:szCs w:val="22"/>
              <w:rtl/>
            </w:rPr>
          </w:pPr>
          <w:hyperlink w:anchor="_Toc493772243" w:history="1">
            <w:r w:rsidRPr="00BD469D">
              <w:rPr>
                <w:rStyle w:val="Hyperlink"/>
                <w:noProof/>
              </w:rPr>
              <w:t>Progressive Filtering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Toc493772243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159DEB9A" w14:textId="671B7D2A" w:rsidR="00AA7B7B" w:rsidRDefault="00AA7B7B" w:rsidP="00AA7B7B">
          <w:pPr>
            <w:pStyle w:val="TOC3"/>
            <w:tabs>
              <w:tab w:val="right" w:pos="8296"/>
            </w:tabs>
            <w:bidi w:val="0"/>
            <w:rPr>
              <w:rFonts w:cstheme="minorBidi"/>
              <w:noProof/>
              <w:sz w:val="22"/>
              <w:szCs w:val="22"/>
              <w:rtl/>
            </w:rPr>
          </w:pPr>
          <w:hyperlink w:anchor="_Toc493772244" w:history="1">
            <w:r w:rsidRPr="00BD469D">
              <w:rPr>
                <w:rStyle w:val="Hyperlink"/>
                <w:noProof/>
              </w:rPr>
              <w:t>Input Data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Toc493772244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66642093" w14:textId="6F5054E1" w:rsidR="00AA7B7B" w:rsidRDefault="00AA7B7B" w:rsidP="00AA7B7B">
          <w:pPr>
            <w:pStyle w:val="TOC3"/>
            <w:tabs>
              <w:tab w:val="right" w:pos="8296"/>
            </w:tabs>
            <w:bidi w:val="0"/>
            <w:rPr>
              <w:rFonts w:cstheme="minorBidi"/>
              <w:noProof/>
              <w:sz w:val="22"/>
              <w:szCs w:val="22"/>
              <w:rtl/>
            </w:rPr>
          </w:pPr>
          <w:hyperlink w:anchor="_Toc493772245" w:history="1">
            <w:r w:rsidRPr="00BD469D">
              <w:rPr>
                <w:rStyle w:val="Hyperlink"/>
                <w:noProof/>
              </w:rPr>
              <w:t>Feature Selection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Toc493772245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2A4298FF" w14:textId="3DBB75BA" w:rsidR="00AA7B7B" w:rsidRDefault="00AA7B7B" w:rsidP="00AA7B7B">
          <w:pPr>
            <w:pStyle w:val="TOC3"/>
            <w:tabs>
              <w:tab w:val="right" w:pos="8296"/>
            </w:tabs>
            <w:bidi w:val="0"/>
            <w:rPr>
              <w:rFonts w:cstheme="minorBidi"/>
              <w:noProof/>
              <w:sz w:val="22"/>
              <w:szCs w:val="22"/>
              <w:rtl/>
            </w:rPr>
          </w:pPr>
          <w:hyperlink w:anchor="_Toc493772246" w:history="1">
            <w:r w:rsidRPr="00BD469D">
              <w:rPr>
                <w:rStyle w:val="Hyperlink"/>
                <w:noProof/>
              </w:rPr>
              <w:t>Dimensionality Reduction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Toc493772246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57F43033" w14:textId="207CE2F3" w:rsidR="00AA7B7B" w:rsidRDefault="00AA7B7B" w:rsidP="00AA7B7B">
          <w:pPr>
            <w:pStyle w:val="TOC3"/>
            <w:tabs>
              <w:tab w:val="right" w:pos="8296"/>
            </w:tabs>
            <w:bidi w:val="0"/>
            <w:rPr>
              <w:rFonts w:cstheme="minorBidi"/>
              <w:noProof/>
              <w:sz w:val="22"/>
              <w:szCs w:val="22"/>
              <w:rtl/>
            </w:rPr>
          </w:pPr>
          <w:hyperlink w:anchor="_Toc493772247" w:history="1">
            <w:r w:rsidRPr="00BD469D">
              <w:rPr>
                <w:rStyle w:val="Hyperlink"/>
                <w:noProof/>
              </w:rPr>
              <w:t>Fitness Calculation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Toc493772247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4DE9EBE5" w14:textId="17BC5EFE" w:rsidR="00AA7B7B" w:rsidRDefault="00AA7B7B" w:rsidP="00AA7B7B">
          <w:pPr>
            <w:pStyle w:val="TOC3"/>
            <w:tabs>
              <w:tab w:val="right" w:pos="8296"/>
            </w:tabs>
            <w:bidi w:val="0"/>
            <w:rPr>
              <w:rFonts w:cstheme="minorBidi"/>
              <w:noProof/>
              <w:sz w:val="22"/>
              <w:szCs w:val="22"/>
              <w:rtl/>
            </w:rPr>
          </w:pPr>
          <w:hyperlink w:anchor="_Toc493772248" w:history="1">
            <w:r w:rsidRPr="00BD469D">
              <w:rPr>
                <w:rStyle w:val="Hyperlink"/>
                <w:noProof/>
              </w:rPr>
              <w:t>Model Selection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Toc493772248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220B8217" w14:textId="0B155199" w:rsidR="00AA7B7B" w:rsidRDefault="00AA7B7B" w:rsidP="00AA7B7B">
          <w:pPr>
            <w:pStyle w:val="TOC2"/>
            <w:tabs>
              <w:tab w:val="left" w:pos="3021"/>
              <w:tab w:val="right" w:pos="8296"/>
            </w:tabs>
            <w:bidi w:val="0"/>
            <w:rPr>
              <w:rFonts w:cstheme="minorBidi"/>
              <w:b w:val="0"/>
              <w:bCs w:val="0"/>
              <w:noProof/>
              <w:sz w:val="22"/>
              <w:szCs w:val="22"/>
              <w:rtl/>
            </w:rPr>
          </w:pPr>
          <w:hyperlink w:anchor="_Toc493772255" w:history="1">
            <w:r w:rsidRPr="00BD469D">
              <w:rPr>
                <w:rStyle w:val="Hyperlink"/>
                <w:noProof/>
              </w:rPr>
              <w:t>4.5.</w:t>
            </w:r>
            <w:r>
              <w:rPr>
                <w:rFonts w:cstheme="minorBidi"/>
                <w:b w:val="0"/>
                <w:bCs w:val="0"/>
                <w:noProof/>
                <w:sz w:val="22"/>
                <w:szCs w:val="22"/>
              </w:rPr>
              <w:t xml:space="preserve"> </w:t>
            </w:r>
            <w:r w:rsidRPr="00BD469D">
              <w:rPr>
                <w:rStyle w:val="Hyperlink"/>
                <w:noProof/>
              </w:rPr>
              <w:t>Statistical Parameters for Evaluation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Toc493772255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2E8A744A" w14:textId="507FB8B7" w:rsidR="00AA7B7B" w:rsidRDefault="00AA7B7B" w:rsidP="00AA7B7B">
          <w:pPr>
            <w:pStyle w:val="TOC1"/>
            <w:jc w:val="left"/>
            <w:rPr>
              <w:rFonts w:asciiTheme="minorHAnsi" w:hAnsiTheme="minorHAnsi" w:cstheme="minorBidi"/>
              <w:noProof/>
              <w:sz w:val="22"/>
              <w:szCs w:val="22"/>
              <w:rtl/>
            </w:rPr>
          </w:pPr>
          <w:hyperlink w:anchor="_Toc493772256" w:history="1">
            <w:r w:rsidRPr="00BD469D">
              <w:rPr>
                <w:rStyle w:val="Hyperlink"/>
                <w:noProof/>
              </w:rPr>
              <w:t>4.</w:t>
            </w:r>
            <w:r>
              <w:rPr>
                <w:rFonts w:asciiTheme="minorHAnsi" w:hAnsiTheme="minorHAnsi" w:cstheme="minorBidi"/>
                <w:noProof/>
                <w:sz w:val="22"/>
                <w:szCs w:val="22"/>
              </w:rPr>
              <w:t xml:space="preserve"> </w:t>
            </w:r>
            <w:r w:rsidRPr="00BD469D">
              <w:rPr>
                <w:rStyle w:val="Hyperlink"/>
                <w:noProof/>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Toc493772256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109BFCBF" w14:textId="17DAAFAE" w:rsidR="00AA7B7B" w:rsidRDefault="00AA7B7B" w:rsidP="00AA7B7B">
          <w:pPr>
            <w:pStyle w:val="TOC2"/>
            <w:tabs>
              <w:tab w:val="left" w:pos="660"/>
              <w:tab w:val="right" w:pos="8296"/>
            </w:tabs>
            <w:bidi w:val="0"/>
            <w:rPr>
              <w:rFonts w:cstheme="minorBidi"/>
              <w:b w:val="0"/>
              <w:bCs w:val="0"/>
              <w:noProof/>
              <w:sz w:val="22"/>
              <w:szCs w:val="22"/>
              <w:rtl/>
            </w:rPr>
          </w:pPr>
          <w:hyperlink w:anchor="_Toc493772257" w:history="1">
            <w:r w:rsidRPr="00BD469D">
              <w:rPr>
                <w:rStyle w:val="Hyperlink"/>
                <w:noProof/>
              </w:rPr>
              <w:t>4.1.</w:t>
            </w:r>
            <w:r>
              <w:rPr>
                <w:rFonts w:cstheme="minorBidi"/>
                <w:b w:val="0"/>
                <w:bCs w:val="0"/>
                <w:noProof/>
                <w:sz w:val="22"/>
                <w:szCs w:val="22"/>
              </w:rPr>
              <w:t xml:space="preserve"> </w:t>
            </w:r>
            <w:r w:rsidRPr="00BD469D">
              <w:rPr>
                <w:rStyle w:val="Hyperlink"/>
                <w:noProof/>
              </w:rPr>
              <w:t>Testing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Toc493772257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4B3BF843" w14:textId="0C04E6E5" w:rsidR="00AA7B7B" w:rsidRDefault="00AA7B7B" w:rsidP="00AA7B7B">
          <w:pPr>
            <w:pStyle w:val="TOC3"/>
            <w:tabs>
              <w:tab w:val="right" w:pos="8296"/>
            </w:tabs>
            <w:bidi w:val="0"/>
            <w:rPr>
              <w:rFonts w:cstheme="minorBidi"/>
              <w:noProof/>
              <w:sz w:val="22"/>
              <w:szCs w:val="22"/>
              <w:rtl/>
            </w:rPr>
          </w:pPr>
          <w:hyperlink w:anchor="_Toc493772258" w:history="1">
            <w:r w:rsidRPr="00BD469D">
              <w:rPr>
                <w:rStyle w:val="Hyperlink"/>
                <w:noProof/>
              </w:rPr>
              <w:t>Methodology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Toc493772258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56B00A1D" w14:textId="3A1B3388" w:rsidR="00AA7B7B" w:rsidRDefault="00AA7B7B" w:rsidP="00AA7B7B">
          <w:pPr>
            <w:pStyle w:val="TOC3"/>
            <w:tabs>
              <w:tab w:val="right" w:pos="8296"/>
            </w:tabs>
            <w:bidi w:val="0"/>
            <w:rPr>
              <w:rFonts w:cstheme="minorBidi"/>
              <w:noProof/>
              <w:sz w:val="22"/>
              <w:szCs w:val="22"/>
              <w:rtl/>
            </w:rPr>
          </w:pPr>
          <w:hyperlink w:anchor="_Toc493772259" w:history="1">
            <w:r w:rsidRPr="00BD469D">
              <w:rPr>
                <w:rStyle w:val="Hyperlink"/>
                <w:noProof/>
              </w:rPr>
              <w:t>Result Image Title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Toc493772259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3A80EA54" w14:textId="7BCBCEF5" w:rsidR="00AA7B7B" w:rsidRDefault="00AA7B7B" w:rsidP="00AA7B7B">
          <w:pPr>
            <w:pStyle w:val="TOC3"/>
            <w:tabs>
              <w:tab w:val="right" w:pos="8296"/>
            </w:tabs>
            <w:bidi w:val="0"/>
            <w:rPr>
              <w:rFonts w:cstheme="minorBidi"/>
              <w:noProof/>
              <w:sz w:val="22"/>
              <w:szCs w:val="22"/>
              <w:rtl/>
            </w:rPr>
          </w:pPr>
          <w:hyperlink w:anchor="_Toc493772260" w:history="1">
            <w:r w:rsidRPr="00BD469D">
              <w:rPr>
                <w:rStyle w:val="Hyperlink"/>
                <w:noProof/>
              </w:rPr>
              <w:t>Random Dataset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Toc493772260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7EAA72A7" w14:textId="38E37218" w:rsidR="00AA7B7B" w:rsidRDefault="00AA7B7B" w:rsidP="00AA7B7B">
          <w:pPr>
            <w:pStyle w:val="TOC3"/>
            <w:tabs>
              <w:tab w:val="right" w:pos="8296"/>
            </w:tabs>
            <w:bidi w:val="0"/>
            <w:rPr>
              <w:rFonts w:cstheme="minorBidi"/>
              <w:noProof/>
              <w:sz w:val="22"/>
              <w:szCs w:val="22"/>
              <w:rtl/>
            </w:rPr>
          </w:pPr>
          <w:hyperlink w:anchor="_Toc493772261" w:history="1">
            <w:r w:rsidRPr="00BD469D">
              <w:rPr>
                <w:rStyle w:val="Hyperlink"/>
                <w:noProof/>
              </w:rPr>
              <w:t>Bitterness Dataset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Toc493772261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6BFD5E36" w14:textId="1FAF79C1" w:rsidR="00AA7B7B" w:rsidRDefault="00AA7B7B" w:rsidP="00AA7B7B">
          <w:pPr>
            <w:pStyle w:val="TOC2"/>
            <w:tabs>
              <w:tab w:val="left" w:pos="1100"/>
              <w:tab w:val="right" w:pos="8296"/>
            </w:tabs>
            <w:bidi w:val="0"/>
            <w:rPr>
              <w:rFonts w:cstheme="minorBidi"/>
              <w:b w:val="0"/>
              <w:bCs w:val="0"/>
              <w:noProof/>
              <w:sz w:val="22"/>
              <w:szCs w:val="22"/>
              <w:rtl/>
            </w:rPr>
          </w:pPr>
          <w:hyperlink w:anchor="_Toc493772262" w:history="1">
            <w:r w:rsidRPr="00BD469D">
              <w:rPr>
                <w:rStyle w:val="Hyperlink"/>
                <w:noProof/>
              </w:rPr>
              <w:t>4.2.</w:t>
            </w:r>
            <w:r>
              <w:rPr>
                <w:rFonts w:cstheme="minorBidi"/>
                <w:b w:val="0"/>
                <w:bCs w:val="0"/>
                <w:noProof/>
                <w:sz w:val="22"/>
                <w:szCs w:val="22"/>
              </w:rPr>
              <w:t xml:space="preserve"> </w:t>
            </w:r>
            <w:r w:rsidRPr="00BD469D">
              <w:rPr>
                <w:rStyle w:val="Hyperlink"/>
                <w:noProof/>
              </w:rPr>
              <w:t>Final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Toc493772262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72142D08" w14:textId="5DAF6D64" w:rsidR="00AA7B7B" w:rsidRDefault="00AA7B7B" w:rsidP="00AA7B7B">
          <w:pPr>
            <w:pStyle w:val="TOC3"/>
            <w:tabs>
              <w:tab w:val="right" w:pos="8296"/>
            </w:tabs>
            <w:bidi w:val="0"/>
            <w:rPr>
              <w:rFonts w:cstheme="minorBidi"/>
              <w:noProof/>
              <w:sz w:val="22"/>
              <w:szCs w:val="22"/>
              <w:rtl/>
            </w:rPr>
          </w:pPr>
          <w:hyperlink w:anchor="_Toc493772263" w:history="1">
            <w:r w:rsidRPr="00BD469D">
              <w:rPr>
                <w:rStyle w:val="Hyperlink"/>
                <w:noProof/>
              </w:rPr>
              <w:t>Result Summary Table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Toc493772263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0B109002" w14:textId="67C48877" w:rsidR="00AA7B7B" w:rsidRDefault="00AA7B7B" w:rsidP="00AA7B7B">
          <w:pPr>
            <w:pStyle w:val="TOC3"/>
            <w:tabs>
              <w:tab w:val="right" w:pos="8296"/>
            </w:tabs>
            <w:bidi w:val="0"/>
            <w:rPr>
              <w:rFonts w:cstheme="minorBidi"/>
              <w:noProof/>
              <w:sz w:val="22"/>
              <w:szCs w:val="22"/>
              <w:rtl/>
            </w:rPr>
          </w:pPr>
          <w:hyperlink w:anchor="_Toc493772264" w:history="1">
            <w:r w:rsidRPr="00BD469D">
              <w:rPr>
                <w:rStyle w:val="Hyperlink"/>
                <w:noProof/>
              </w:rPr>
              <w:t>Results Analysis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Toc493772264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15715932" w14:textId="7C8CDE8E" w:rsidR="00AA7B7B" w:rsidRDefault="00AA7B7B" w:rsidP="00AA7B7B">
          <w:pPr>
            <w:pStyle w:val="TOC1"/>
            <w:jc w:val="left"/>
            <w:rPr>
              <w:rFonts w:asciiTheme="minorHAnsi" w:hAnsiTheme="minorHAnsi" w:cstheme="minorBidi"/>
              <w:noProof/>
              <w:sz w:val="22"/>
              <w:szCs w:val="22"/>
              <w:rtl/>
            </w:rPr>
          </w:pPr>
          <w:hyperlink w:anchor="_Toc493772265" w:history="1">
            <w:r>
              <w:rPr>
                <w:rStyle w:val="Hyperlink"/>
                <w:noProof/>
              </w:rPr>
              <w:t xml:space="preserve">5. </w:t>
            </w:r>
            <w:r>
              <w:rPr>
                <w:rFonts w:asciiTheme="minorHAnsi" w:hAnsiTheme="minorHAnsi" w:cstheme="minorBidi"/>
                <w:noProof/>
                <w:sz w:val="22"/>
                <w:szCs w:val="22"/>
              </w:rPr>
              <w:t xml:space="preserve"> </w:t>
            </w:r>
            <w:r w:rsidRPr="00BD469D">
              <w:rPr>
                <w:rStyle w:val="Hyperlink"/>
                <w:noProof/>
              </w:rPr>
              <w:t>Discussion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Toc493772265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14:paraId="38779D0B" w14:textId="51727B5E" w:rsidR="00AA7B7B" w:rsidRDefault="00AA7B7B" w:rsidP="00AA7B7B">
          <w:pPr>
            <w:pStyle w:val="TOC2"/>
            <w:tabs>
              <w:tab w:val="left" w:pos="880"/>
              <w:tab w:val="right" w:pos="8296"/>
            </w:tabs>
            <w:bidi w:val="0"/>
            <w:rPr>
              <w:rFonts w:cstheme="minorBidi"/>
              <w:b w:val="0"/>
              <w:bCs w:val="0"/>
              <w:noProof/>
              <w:sz w:val="22"/>
              <w:szCs w:val="22"/>
              <w:rtl/>
            </w:rPr>
          </w:pPr>
          <w:hyperlink w:anchor="_Toc493772266" w:history="1">
            <w:r w:rsidRPr="00BD469D">
              <w:rPr>
                <w:rStyle w:val="Hyperlink"/>
                <w:noProof/>
              </w:rPr>
              <w:t>5.1.</w:t>
            </w:r>
            <w:r>
              <w:rPr>
                <w:rFonts w:cstheme="minorBidi"/>
                <w:b w:val="0"/>
                <w:bCs w:val="0"/>
                <w:noProof/>
                <w:sz w:val="22"/>
                <w:szCs w:val="22"/>
              </w:rPr>
              <w:t xml:space="preserve"> </w:t>
            </w:r>
            <w:r w:rsidRPr="00BD469D">
              <w:rPr>
                <w:rStyle w:val="Hyperlink"/>
                <w:noProof/>
              </w:rPr>
              <w:t>Validation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Toc493772266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5FD08C94" w14:textId="770CD6B9" w:rsidR="00AA7B7B" w:rsidRDefault="00AA7B7B" w:rsidP="00AA7B7B">
          <w:pPr>
            <w:pStyle w:val="TOC3"/>
            <w:tabs>
              <w:tab w:val="right" w:pos="8296"/>
            </w:tabs>
            <w:bidi w:val="0"/>
            <w:rPr>
              <w:rFonts w:cstheme="minorBidi"/>
              <w:noProof/>
              <w:sz w:val="22"/>
              <w:szCs w:val="22"/>
              <w:rtl/>
            </w:rPr>
          </w:pPr>
          <w:hyperlink w:anchor="_Toc493772267" w:history="1">
            <w:r w:rsidRPr="00BD469D">
              <w:rPr>
                <w:rStyle w:val="Hyperlink"/>
                <w:noProof/>
              </w:rPr>
              <w:t>Tagging Compounds with Unknown Qualities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Toc493772267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5EAE04F2" w14:textId="4CBECF79" w:rsidR="00AA7B7B" w:rsidRDefault="00AA7B7B" w:rsidP="00AA7B7B">
          <w:pPr>
            <w:pStyle w:val="TOC1"/>
            <w:jc w:val="left"/>
            <w:rPr>
              <w:rFonts w:asciiTheme="minorHAnsi" w:hAnsiTheme="minorHAnsi" w:cstheme="minorBidi"/>
              <w:noProof/>
              <w:sz w:val="22"/>
              <w:szCs w:val="22"/>
              <w:rtl/>
            </w:rPr>
          </w:pPr>
          <w:hyperlink w:anchor="_Toc493772268" w:history="1">
            <w:r w:rsidRPr="00BD469D">
              <w:rPr>
                <w:rStyle w:val="Hyperlink"/>
                <w:noProof/>
              </w:rPr>
              <w:t>6.</w:t>
            </w:r>
            <w:r>
              <w:rPr>
                <w:rFonts w:asciiTheme="minorHAnsi" w:hAnsiTheme="minorHAnsi" w:cstheme="minorBidi"/>
                <w:noProof/>
                <w:sz w:val="22"/>
                <w:szCs w:val="22"/>
              </w:rPr>
              <w:t xml:space="preserve"> </w:t>
            </w:r>
            <w:r w:rsidRPr="00BD469D">
              <w:rPr>
                <w:rStyle w:val="Hyperlink"/>
                <w:noProof/>
              </w:rPr>
              <w:t>Conclusions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Toc493772268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5500A96E" w14:textId="65168113" w:rsidR="00AA7B7B" w:rsidRDefault="00AA7B7B" w:rsidP="00AA7B7B">
          <w:pPr>
            <w:pStyle w:val="TOC2"/>
            <w:tabs>
              <w:tab w:val="left" w:pos="1100"/>
              <w:tab w:val="right" w:pos="8296"/>
            </w:tabs>
            <w:bidi w:val="0"/>
            <w:rPr>
              <w:rFonts w:cstheme="minorBidi"/>
              <w:b w:val="0"/>
              <w:bCs w:val="0"/>
              <w:noProof/>
              <w:sz w:val="22"/>
              <w:szCs w:val="22"/>
              <w:rtl/>
            </w:rPr>
          </w:pPr>
          <w:hyperlink w:anchor="_Toc493772269" w:history="1">
            <w:r w:rsidRPr="00BD469D">
              <w:rPr>
                <w:rStyle w:val="Hyperlink"/>
                <w:noProof/>
              </w:rPr>
              <w:t>6.1.</w:t>
            </w:r>
            <w:r>
              <w:rPr>
                <w:rFonts w:cstheme="minorBidi"/>
                <w:b w:val="0"/>
                <w:bCs w:val="0"/>
                <w:noProof/>
                <w:sz w:val="22"/>
                <w:szCs w:val="22"/>
              </w:rPr>
              <w:t xml:space="preserve"> </w:t>
            </w:r>
            <w:r w:rsidRPr="00BD469D">
              <w:rPr>
                <w:rStyle w:val="Hyperlink"/>
                <w:noProof/>
              </w:rPr>
              <w:t>Conclusions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Toc493772269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14:paraId="1570C1EC" w14:textId="328C5238" w:rsidR="00AA7B7B" w:rsidRDefault="00AA7B7B" w:rsidP="00AA7B7B">
          <w:pPr>
            <w:pStyle w:val="TOC2"/>
            <w:tabs>
              <w:tab w:val="left" w:pos="1100"/>
              <w:tab w:val="right" w:pos="8296"/>
            </w:tabs>
            <w:bidi w:val="0"/>
            <w:rPr>
              <w:rFonts w:cstheme="minorBidi"/>
              <w:b w:val="0"/>
              <w:bCs w:val="0"/>
              <w:noProof/>
              <w:sz w:val="22"/>
              <w:szCs w:val="22"/>
              <w:rtl/>
            </w:rPr>
          </w:pPr>
          <w:hyperlink w:anchor="_Toc493772270" w:history="1">
            <w:r w:rsidRPr="00BD469D">
              <w:rPr>
                <w:rStyle w:val="Hyperlink"/>
                <w:noProof/>
              </w:rPr>
              <w:t>6.2.</w:t>
            </w:r>
            <w:r>
              <w:rPr>
                <w:rFonts w:cstheme="minorBidi"/>
                <w:b w:val="0"/>
                <w:bCs w:val="0"/>
                <w:noProof/>
                <w:sz w:val="22"/>
                <w:szCs w:val="22"/>
              </w:rPr>
              <w:t xml:space="preserve"> </w:t>
            </w:r>
            <w:r w:rsidRPr="00BD469D">
              <w:rPr>
                <w:rStyle w:val="Hyperlink"/>
                <w:noProof/>
              </w:rPr>
              <w:t>Future Work</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Toc493772270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21CC2FDC" w14:textId="466E377F" w:rsidR="00AA7B7B" w:rsidRDefault="00AA7B7B" w:rsidP="00AA7B7B">
          <w:pPr>
            <w:pStyle w:val="TOC3"/>
            <w:tabs>
              <w:tab w:val="right" w:pos="8296"/>
            </w:tabs>
            <w:bidi w:val="0"/>
            <w:rPr>
              <w:rFonts w:cstheme="minorBidi"/>
              <w:noProof/>
              <w:sz w:val="22"/>
              <w:szCs w:val="22"/>
              <w:rtl/>
            </w:rPr>
          </w:pPr>
          <w:hyperlink w:anchor="_Toc493772271" w:history="1">
            <w:r w:rsidRPr="00BD469D">
              <w:rPr>
                <w:rStyle w:val="Hyperlink"/>
                <w:noProof/>
              </w:rPr>
              <w:t>Dataset Size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Toc493772271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3154DC72" w14:textId="7A0D59FF" w:rsidR="00AA7B7B" w:rsidRDefault="00AA7B7B" w:rsidP="00AA7B7B">
          <w:pPr>
            <w:pStyle w:val="TOC3"/>
            <w:tabs>
              <w:tab w:val="right" w:pos="8296"/>
            </w:tabs>
            <w:bidi w:val="0"/>
            <w:rPr>
              <w:rFonts w:cstheme="minorBidi"/>
              <w:noProof/>
              <w:sz w:val="22"/>
              <w:szCs w:val="22"/>
              <w:rtl/>
            </w:rPr>
          </w:pPr>
          <w:hyperlink w:anchor="_Toc493772272" w:history="1">
            <w:r w:rsidRPr="00BD469D">
              <w:rPr>
                <w:rStyle w:val="Hyperlink"/>
                <w:noProof/>
              </w:rPr>
              <w:t>Fast Dimensionality Reduction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Toc493772272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14:paraId="1F99CCDF" w14:textId="4D89E802" w:rsidR="00AA7B7B" w:rsidRDefault="00AA7B7B" w:rsidP="00AA7B7B">
          <w:pPr>
            <w:pStyle w:val="TOC1"/>
            <w:jc w:val="left"/>
            <w:rPr>
              <w:rFonts w:asciiTheme="minorHAnsi" w:hAnsiTheme="minorHAnsi" w:cstheme="minorBidi"/>
              <w:noProof/>
              <w:sz w:val="22"/>
              <w:szCs w:val="22"/>
              <w:rtl/>
            </w:rPr>
          </w:pPr>
          <w:hyperlink w:anchor="_Toc493772273" w:history="1">
            <w:r w:rsidRPr="00BD469D">
              <w:rPr>
                <w:rStyle w:val="Hyperlink"/>
                <w:noProof/>
              </w:rPr>
              <w:t>7.</w:t>
            </w:r>
            <w:r>
              <w:rPr>
                <w:rFonts w:asciiTheme="minorHAnsi" w:hAnsiTheme="minorHAnsi" w:cstheme="minorBidi"/>
                <w:noProof/>
                <w:sz w:val="22"/>
                <w:szCs w:val="22"/>
              </w:rPr>
              <w:t xml:space="preserve"> </w:t>
            </w:r>
            <w:r w:rsidRPr="00BD469D">
              <w:rPr>
                <w:rStyle w:val="Hyperlink"/>
                <w:noProof/>
              </w:rPr>
              <w:t>List of Publications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Toc493772273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14:paraId="6A55371D" w14:textId="29A8F4DA" w:rsidR="00AA7B7B" w:rsidRDefault="00AA7B7B" w:rsidP="00AA7B7B">
          <w:pPr>
            <w:pStyle w:val="TOC1"/>
            <w:jc w:val="left"/>
            <w:rPr>
              <w:rFonts w:asciiTheme="minorHAnsi" w:hAnsiTheme="minorHAnsi" w:cstheme="minorBidi"/>
              <w:noProof/>
              <w:sz w:val="22"/>
              <w:szCs w:val="22"/>
              <w:rtl/>
            </w:rPr>
          </w:pPr>
          <w:hyperlink w:anchor="_Toc493772274" w:history="1">
            <w:r w:rsidRPr="00BD469D">
              <w:rPr>
                <w:rStyle w:val="Hyperlink"/>
                <w:rFonts w:asciiTheme="majorBidi" w:hAnsiTheme="majorBidi"/>
                <w:noProof/>
              </w:rPr>
              <w:t>8.</w:t>
            </w:r>
            <w:r>
              <w:rPr>
                <w:rFonts w:asciiTheme="minorHAnsi" w:hAnsiTheme="minorHAnsi" w:cstheme="minorBidi"/>
                <w:noProof/>
                <w:sz w:val="22"/>
                <w:szCs w:val="22"/>
              </w:rPr>
              <w:t xml:space="preserve"> </w:t>
            </w:r>
            <w:r w:rsidRPr="00BD469D">
              <w:rPr>
                <w:rStyle w:val="Hyperlink"/>
                <w:rFonts w:asciiTheme="majorBidi" w:hAnsiTheme="majorBidi"/>
                <w:noProof/>
              </w:rPr>
              <w:t>References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Toc493772274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14:paraId="4098031D" w14:textId="156CF083" w:rsidR="00647193" w:rsidRDefault="00647193" w:rsidP="00AA7B7B">
          <w:pPr>
            <w:jc w:val="left"/>
          </w:pPr>
          <w:r>
            <w:rPr>
              <w:b/>
              <w:bCs/>
              <w:noProof/>
            </w:rPr>
            <w:fldChar w:fldCharType="end"/>
          </w:r>
        </w:p>
      </w:sdtContent>
    </w:sdt>
    <w:p w14:paraId="1D5CDAB0" w14:textId="77777777" w:rsidR="00580039" w:rsidRDefault="00580039" w:rsidP="00AA7B7B">
      <w:pPr>
        <w:jc w:val="left"/>
        <w:rPr>
          <w:rFonts w:asciiTheme="majorHAnsi" w:hAnsiTheme="majorHAnsi"/>
          <w:b/>
          <w:bCs/>
          <w:sz w:val="28"/>
          <w:szCs w:val="28"/>
        </w:rPr>
      </w:pPr>
      <w:r>
        <w:rPr>
          <w:rFonts w:asciiTheme="majorHAnsi" w:hAnsiTheme="majorHAnsi"/>
          <w:b/>
          <w:bCs/>
          <w:sz w:val="28"/>
          <w:szCs w:val="28"/>
        </w:rPr>
        <w:br w:type="page"/>
      </w:r>
    </w:p>
    <w:p w14:paraId="75F24CC7" w14:textId="3B6B45AD" w:rsidR="003D3E5F" w:rsidRPr="007A1597" w:rsidRDefault="003D3E5F" w:rsidP="00AA7B7B">
      <w:pPr>
        <w:rPr>
          <w:rFonts w:asciiTheme="majorHAnsi" w:hAnsiTheme="majorHAnsi"/>
          <w:b/>
          <w:bCs/>
          <w:sz w:val="28"/>
          <w:szCs w:val="28"/>
        </w:rPr>
      </w:pPr>
      <w:r w:rsidRPr="007A1597">
        <w:rPr>
          <w:rFonts w:asciiTheme="majorHAnsi" w:hAnsiTheme="majorHAnsi"/>
          <w:b/>
          <w:bCs/>
          <w:sz w:val="28"/>
          <w:szCs w:val="28"/>
        </w:rPr>
        <w:lastRenderedPageBreak/>
        <w:t>Table of Figures</w:t>
      </w:r>
    </w:p>
    <w:p w14:paraId="6896A52F" w14:textId="332340C6" w:rsidR="00AA7B7B" w:rsidRDefault="003D3E5F" w:rsidP="00AA7B7B">
      <w:pPr>
        <w:pStyle w:val="TableofFigures"/>
        <w:tabs>
          <w:tab w:val="right" w:pos="8296"/>
        </w:tabs>
        <w:bidi w:val="0"/>
        <w:rPr>
          <w:rFonts w:cstheme="minorBidi"/>
          <w:caps w:val="0"/>
          <w:noProof/>
          <w:sz w:val="22"/>
          <w:szCs w:val="22"/>
          <w:rtl/>
        </w:rPr>
      </w:pPr>
      <w:r>
        <w:rPr>
          <w:rFonts w:asciiTheme="majorBidi" w:hAnsiTheme="majorBidi" w:cstheme="majorBidi"/>
        </w:rPr>
        <w:fldChar w:fldCharType="begin"/>
      </w:r>
      <w:r>
        <w:rPr>
          <w:rFonts w:asciiTheme="majorBidi" w:hAnsiTheme="majorBidi" w:cstheme="majorBidi"/>
        </w:rPr>
        <w:instrText xml:space="preserve"> TOC \h \z \c "Figure" </w:instrText>
      </w:r>
      <w:r>
        <w:rPr>
          <w:rFonts w:asciiTheme="majorBidi" w:hAnsiTheme="majorBidi" w:cstheme="majorBidi"/>
        </w:rPr>
        <w:fldChar w:fldCharType="separate"/>
      </w:r>
      <w:hyperlink w:anchor="_Toc493772310" w:history="1">
        <w:r w:rsidR="00AA7B7B" w:rsidRPr="006D370B">
          <w:rPr>
            <w:rStyle w:val="Hyperlink"/>
            <w:noProof/>
          </w:rPr>
          <w:t>Figure 1 Pharma Compound Funnel</w:t>
        </w:r>
        <w:r w:rsidR="00AA7B7B">
          <w:rPr>
            <w:noProof/>
            <w:webHidden/>
            <w:rtl/>
          </w:rPr>
          <w:tab/>
        </w:r>
        <w:r w:rsidR="00AA7B7B">
          <w:rPr>
            <w:noProof/>
            <w:webHidden/>
            <w:rtl/>
          </w:rPr>
          <w:fldChar w:fldCharType="begin"/>
        </w:r>
        <w:r w:rsidR="00AA7B7B">
          <w:rPr>
            <w:noProof/>
            <w:webHidden/>
            <w:rtl/>
          </w:rPr>
          <w:instrText xml:space="preserve"> </w:instrText>
        </w:r>
        <w:r w:rsidR="00AA7B7B">
          <w:rPr>
            <w:noProof/>
            <w:webHidden/>
          </w:rPr>
          <w:instrText>PAGEREF</w:instrText>
        </w:r>
        <w:r w:rsidR="00AA7B7B">
          <w:rPr>
            <w:noProof/>
            <w:webHidden/>
            <w:rtl/>
          </w:rPr>
          <w:instrText xml:space="preserve"> _</w:instrText>
        </w:r>
        <w:r w:rsidR="00AA7B7B">
          <w:rPr>
            <w:noProof/>
            <w:webHidden/>
          </w:rPr>
          <w:instrText>Toc493772310 \h</w:instrText>
        </w:r>
        <w:r w:rsidR="00AA7B7B">
          <w:rPr>
            <w:noProof/>
            <w:webHidden/>
            <w:rtl/>
          </w:rPr>
          <w:instrText xml:space="preserve"> </w:instrText>
        </w:r>
        <w:r w:rsidR="00AA7B7B">
          <w:rPr>
            <w:noProof/>
            <w:webHidden/>
            <w:rtl/>
          </w:rPr>
        </w:r>
        <w:r w:rsidR="00AA7B7B">
          <w:rPr>
            <w:noProof/>
            <w:webHidden/>
            <w:rtl/>
          </w:rPr>
          <w:fldChar w:fldCharType="separate"/>
        </w:r>
        <w:r w:rsidR="00AA7B7B">
          <w:rPr>
            <w:noProof/>
            <w:webHidden/>
            <w:rtl/>
          </w:rPr>
          <w:t>1</w:t>
        </w:r>
        <w:r w:rsidR="00AA7B7B">
          <w:rPr>
            <w:noProof/>
            <w:webHidden/>
            <w:rtl/>
          </w:rPr>
          <w:fldChar w:fldCharType="end"/>
        </w:r>
      </w:hyperlink>
    </w:p>
    <w:p w14:paraId="764BDC5B" w14:textId="5561D62E" w:rsidR="00AA7B7B" w:rsidRDefault="00AA7B7B" w:rsidP="00AA7B7B">
      <w:pPr>
        <w:pStyle w:val="TableofFigures"/>
        <w:tabs>
          <w:tab w:val="right" w:pos="8296"/>
        </w:tabs>
        <w:bidi w:val="0"/>
        <w:rPr>
          <w:rFonts w:cstheme="minorBidi"/>
          <w:caps w:val="0"/>
          <w:noProof/>
          <w:sz w:val="22"/>
          <w:szCs w:val="22"/>
          <w:rtl/>
        </w:rPr>
      </w:pPr>
      <w:hyperlink w:anchor="_Toc493772311" w:history="1">
        <w:r w:rsidRPr="006D370B">
          <w:rPr>
            <w:rStyle w:val="Hyperlink"/>
            <w:noProof/>
          </w:rPr>
          <w:t>Figure 2 Capabilities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Toc493772311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5751788E" w14:textId="0DF10E8F" w:rsidR="00AA7B7B" w:rsidRDefault="00AA7B7B" w:rsidP="00AA7B7B">
      <w:pPr>
        <w:pStyle w:val="TableofFigures"/>
        <w:tabs>
          <w:tab w:val="right" w:pos="8296"/>
        </w:tabs>
        <w:bidi w:val="0"/>
        <w:rPr>
          <w:rFonts w:cstheme="minorBidi"/>
          <w:caps w:val="0"/>
          <w:noProof/>
          <w:sz w:val="22"/>
          <w:szCs w:val="22"/>
          <w:rtl/>
        </w:rPr>
      </w:pPr>
      <w:hyperlink w:anchor="_Toc493772312" w:history="1">
        <w:r w:rsidRPr="006D370B">
          <w:rPr>
            <w:rStyle w:val="Hyperlink"/>
            <w:noProof/>
          </w:rPr>
          <w:t>Figure 3 random sample test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Toc493772312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6B8AD632" w14:textId="23AB8F60" w:rsidR="00AA7B7B" w:rsidRDefault="00AA7B7B" w:rsidP="00AA7B7B">
      <w:pPr>
        <w:pStyle w:val="TableofFigures"/>
        <w:tabs>
          <w:tab w:val="right" w:pos="8296"/>
        </w:tabs>
        <w:bidi w:val="0"/>
        <w:rPr>
          <w:rFonts w:cstheme="minorBidi"/>
          <w:caps w:val="0"/>
          <w:noProof/>
          <w:sz w:val="22"/>
          <w:szCs w:val="22"/>
          <w:rtl/>
        </w:rPr>
      </w:pPr>
      <w:hyperlink w:anchor="_Toc493772313" w:history="1">
        <w:r w:rsidRPr="006D370B">
          <w:rPr>
            <w:rStyle w:val="Hyperlink"/>
            <w:noProof/>
          </w:rPr>
          <w:t>Figure 4 Bitterness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Toc493772313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48482A9C" w14:textId="559C0782" w:rsidR="00AA7B7B" w:rsidRDefault="00AA7B7B" w:rsidP="00AA7B7B">
      <w:pPr>
        <w:pStyle w:val="TableofFigures"/>
        <w:tabs>
          <w:tab w:val="right" w:pos="8296"/>
        </w:tabs>
        <w:bidi w:val="0"/>
        <w:rPr>
          <w:rFonts w:cstheme="minorBidi"/>
          <w:caps w:val="0"/>
          <w:noProof/>
          <w:sz w:val="22"/>
          <w:szCs w:val="22"/>
          <w:rtl/>
        </w:rPr>
      </w:pPr>
      <w:hyperlink w:anchor="_Toc493772314" w:history="1">
        <w:r w:rsidRPr="006D370B">
          <w:rPr>
            <w:rStyle w:val="Hyperlink"/>
            <w:noProof/>
          </w:rPr>
          <w:t>Figure 5 Dopamine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Toc493772314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139772A0" w14:textId="4FF0BE92" w:rsidR="00AA7B7B" w:rsidRDefault="00AA7B7B" w:rsidP="00AA7B7B">
      <w:pPr>
        <w:pStyle w:val="TableofFigures"/>
        <w:tabs>
          <w:tab w:val="right" w:pos="8296"/>
        </w:tabs>
        <w:bidi w:val="0"/>
        <w:rPr>
          <w:rFonts w:cstheme="minorBidi"/>
          <w:caps w:val="0"/>
          <w:noProof/>
          <w:sz w:val="22"/>
          <w:szCs w:val="22"/>
          <w:rtl/>
        </w:rPr>
      </w:pPr>
      <w:hyperlink w:anchor="_Toc493772315" w:history="1">
        <w:r w:rsidRPr="006D370B">
          <w:rPr>
            <w:rStyle w:val="Hyperlink"/>
            <w:noProof/>
          </w:rPr>
          <w:t>Figure 6 Adrenoceptor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Toc493772315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34151055" w14:textId="00A7ECEA" w:rsidR="00AA7B7B" w:rsidRDefault="00AA7B7B" w:rsidP="00AA7B7B">
      <w:pPr>
        <w:pStyle w:val="TableofFigures"/>
        <w:tabs>
          <w:tab w:val="right" w:pos="8296"/>
        </w:tabs>
        <w:bidi w:val="0"/>
        <w:rPr>
          <w:rFonts w:cstheme="minorBidi"/>
          <w:caps w:val="0"/>
          <w:noProof/>
          <w:sz w:val="22"/>
          <w:szCs w:val="22"/>
          <w:rtl/>
        </w:rPr>
      </w:pPr>
      <w:hyperlink w:anchor="_Toc493772316" w:history="1">
        <w:r w:rsidRPr="006D370B">
          <w:rPr>
            <w:rStyle w:val="Hyperlink"/>
            <w:noProof/>
          </w:rPr>
          <w:t>Figure 7 Histamine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Toc493772316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27206D2A" w14:textId="42DFA6BF" w:rsidR="00AA7B7B" w:rsidRDefault="00AA7B7B" w:rsidP="00AA7B7B">
      <w:pPr>
        <w:pStyle w:val="TableofFigures"/>
        <w:tabs>
          <w:tab w:val="right" w:pos="8296"/>
        </w:tabs>
        <w:bidi w:val="0"/>
        <w:rPr>
          <w:rFonts w:cstheme="minorBidi"/>
          <w:caps w:val="0"/>
          <w:noProof/>
          <w:sz w:val="22"/>
          <w:szCs w:val="22"/>
          <w:rtl/>
        </w:rPr>
      </w:pPr>
      <w:hyperlink w:anchor="_Toc493772317" w:history="1">
        <w:r w:rsidRPr="006D370B">
          <w:rPr>
            <w:rStyle w:val="Hyperlink"/>
            <w:noProof/>
          </w:rPr>
          <w:t>Figure 8 Muscarinic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Toc493772317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2208A765" w14:textId="5BE390D6" w:rsidR="00AA7B7B" w:rsidRDefault="00AA7B7B" w:rsidP="00AA7B7B">
      <w:pPr>
        <w:pStyle w:val="TableofFigures"/>
        <w:tabs>
          <w:tab w:val="right" w:pos="8296"/>
        </w:tabs>
        <w:bidi w:val="0"/>
        <w:rPr>
          <w:rFonts w:cstheme="minorBidi"/>
          <w:caps w:val="0"/>
          <w:noProof/>
          <w:sz w:val="22"/>
          <w:szCs w:val="22"/>
          <w:rtl/>
        </w:rPr>
      </w:pPr>
      <w:hyperlink w:anchor="_Toc493772318" w:history="1">
        <w:r w:rsidRPr="006D370B">
          <w:rPr>
            <w:rStyle w:val="Hyperlink"/>
            <w:noProof/>
          </w:rPr>
          <w:t>Figure 9</w:t>
        </w:r>
        <w:r w:rsidRPr="006D370B">
          <w:rPr>
            <w:rStyle w:val="Hyperlink"/>
            <w:noProof/>
            <w:rtl/>
          </w:rPr>
          <w:t xml:space="preserve"> </w:t>
        </w:r>
        <w:r w:rsidRPr="006D370B">
          <w:rPr>
            <w:rStyle w:val="Hyperlink"/>
            <w:noProof/>
          </w:rPr>
          <w:t xml:space="preserve"> Muscarinic Results Magnified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Toc493772318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410A9DF1" w14:textId="3F0B9E0C" w:rsidR="00AA7B7B" w:rsidRDefault="00AA7B7B" w:rsidP="00AA7B7B">
      <w:pPr>
        <w:pStyle w:val="TableofFigures"/>
        <w:tabs>
          <w:tab w:val="right" w:pos="8296"/>
        </w:tabs>
        <w:bidi w:val="0"/>
        <w:rPr>
          <w:rFonts w:cstheme="minorBidi"/>
          <w:caps w:val="0"/>
          <w:noProof/>
          <w:sz w:val="22"/>
          <w:szCs w:val="22"/>
          <w:rtl/>
        </w:rPr>
      </w:pPr>
      <w:hyperlink w:anchor="_Toc493772319" w:history="1">
        <w:r w:rsidRPr="006D370B">
          <w:rPr>
            <w:rStyle w:val="Hyperlink"/>
            <w:noProof/>
          </w:rPr>
          <w:t>Figure 10 Serotonin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Toc493772319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14:paraId="74353FB1" w14:textId="32B51941" w:rsidR="003D3E5F" w:rsidRDefault="003D3E5F" w:rsidP="00AA7B7B">
      <w:pPr>
        <w:pStyle w:val="paragraph"/>
        <w:rPr>
          <w:rFonts w:asciiTheme="majorBidi" w:hAnsiTheme="majorBidi" w:cstheme="majorBidi"/>
        </w:rPr>
      </w:pPr>
      <w:r>
        <w:rPr>
          <w:rFonts w:asciiTheme="majorBidi" w:hAnsiTheme="majorBidi" w:cstheme="majorBidi"/>
        </w:rPr>
        <w:fldChar w:fldCharType="end"/>
      </w:r>
    </w:p>
    <w:p w14:paraId="1509E474" w14:textId="77777777" w:rsidR="00E452C6" w:rsidRDefault="00E452C6" w:rsidP="00AA7B7B">
      <w:pPr>
        <w:rPr>
          <w:rFonts w:hint="cs"/>
          <w:sz w:val="28"/>
          <w:szCs w:val="28"/>
          <w:rtl/>
        </w:rPr>
      </w:pPr>
      <w:r>
        <w:rPr>
          <w:sz w:val="28"/>
          <w:szCs w:val="28"/>
        </w:rPr>
        <w:br w:type="page"/>
      </w:r>
      <w:bookmarkStart w:id="3" w:name="_GoBack"/>
      <w:bookmarkEnd w:id="3"/>
    </w:p>
    <w:p w14:paraId="0C5F69AB" w14:textId="6840B26D" w:rsidR="00E452C6" w:rsidRPr="007A1597" w:rsidRDefault="00E452C6" w:rsidP="00E452C6">
      <w:pPr>
        <w:jc w:val="center"/>
        <w:rPr>
          <w:sz w:val="28"/>
          <w:szCs w:val="28"/>
        </w:rPr>
      </w:pPr>
      <w:r w:rsidRPr="007A1597">
        <w:rPr>
          <w:sz w:val="28"/>
          <w:szCs w:val="28"/>
        </w:rPr>
        <w:lastRenderedPageBreak/>
        <w:t>AFEKA - Tel-Aviv Academic College of Engineering</w:t>
      </w:r>
    </w:p>
    <w:p w14:paraId="43656F88" w14:textId="77777777" w:rsidR="00E452C6" w:rsidRDefault="00E452C6" w:rsidP="00E452C6">
      <w:pPr>
        <w:pStyle w:val="Heading1"/>
        <w:jc w:val="center"/>
      </w:pPr>
      <w:bookmarkStart w:id="4" w:name="_Toc488420172"/>
      <w:bookmarkStart w:id="5" w:name="_Toc493772219"/>
      <w:r>
        <w:t>Abstract</w:t>
      </w:r>
      <w:bookmarkEnd w:id="4"/>
      <w:bookmarkEnd w:id="5"/>
    </w:p>
    <w:p w14:paraId="257486E7" w14:textId="77777777" w:rsidR="00E452C6" w:rsidRDefault="00E452C6" w:rsidP="00E452C6">
      <w:pPr>
        <w:jc w:val="center"/>
      </w:pPr>
      <w:r>
        <w:t>Department of Systems Engineering</w:t>
      </w:r>
    </w:p>
    <w:p w14:paraId="0268253D" w14:textId="77777777" w:rsidR="00E452C6" w:rsidRDefault="00E452C6" w:rsidP="00E452C6">
      <w:pPr>
        <w:jc w:val="center"/>
      </w:pPr>
      <w:r>
        <w:t>Master of Science</w:t>
      </w:r>
    </w:p>
    <w:p w14:paraId="7069360D" w14:textId="77777777" w:rsidR="00E452C6" w:rsidRDefault="00E452C6" w:rsidP="00E452C6">
      <w:pPr>
        <w:spacing w:line="240" w:lineRule="auto"/>
        <w:jc w:val="center"/>
        <w:rPr>
          <w:rFonts w:ascii="URWPalladioL-Bold" w:hAnsi="URWPalladioL-Bold" w:cs="URWPalladioL-Bold"/>
          <w:b/>
          <w:bCs/>
        </w:rPr>
      </w:pPr>
      <w:r w:rsidRPr="001C0A2A">
        <w:rPr>
          <w:rFonts w:ascii="URWPalladioL-Bold" w:hAnsi="URWPalladioL-Bold" w:cs="URWPalladioL-Bold"/>
          <w:b/>
          <w:bCs/>
        </w:rPr>
        <w:t>Using Machine Learning Optimizing Pharma Research Discovery Phase</w:t>
      </w:r>
    </w:p>
    <w:p w14:paraId="0F4B86F7" w14:textId="77777777" w:rsidR="00E452C6" w:rsidRDefault="00E452C6" w:rsidP="00E452C6">
      <w:pPr>
        <w:spacing w:line="240" w:lineRule="auto"/>
        <w:jc w:val="center"/>
      </w:pPr>
      <w:r>
        <w:t>by Shy Alon</w:t>
      </w:r>
    </w:p>
    <w:p w14:paraId="5F856E0C" w14:textId="77777777" w:rsidR="00E452C6" w:rsidRDefault="00E452C6" w:rsidP="00E452C6">
      <w:pPr>
        <w:pStyle w:val="PaparStyle1"/>
      </w:pPr>
    </w:p>
    <w:p w14:paraId="1CDBA4AB" w14:textId="767B71D4" w:rsidR="00E452C6" w:rsidRDefault="00E452C6" w:rsidP="00E452C6">
      <w:pPr>
        <w:pStyle w:val="PaparStyle1"/>
      </w:pPr>
      <w:r>
        <w:t xml:space="preserve">The process for researching and developing new medicines keeps growing in difficulty and length and the average cost to research and develop each successful drug is estimated by the pharmaceutical companies to be </w:t>
      </w:r>
      <w:r w:rsidR="00485DD4">
        <w:t>five and a half</w:t>
      </w:r>
      <w:r>
        <w:t xml:space="preserve"> billion</w:t>
      </w:r>
      <w:r w:rsidR="00485DD4">
        <w:t xml:space="preserve"> USD</w:t>
      </w:r>
      <w:r>
        <w:t xml:space="preserve">. </w:t>
      </w:r>
      <w:r w:rsidR="00473E08">
        <w:t>That high</w:t>
      </w:r>
      <w:r>
        <w:t xml:space="preserve"> </w:t>
      </w:r>
      <w:r w:rsidR="00473E08">
        <w:t>cost</w:t>
      </w:r>
      <w:r>
        <w:t xml:space="preserve"> </w:t>
      </w:r>
      <w:r w:rsidR="00473E08">
        <w:t>includes</w:t>
      </w:r>
      <w:r>
        <w:t xml:space="preserve"> the cost of </w:t>
      </w:r>
      <w:r w:rsidR="00473E08">
        <w:t>testing</w:t>
      </w:r>
      <w:r>
        <w:t xml:space="preserve"> thousands and sometimes millions of compounds that may be screened and assessed early in the R&amp;D process, only a few of which will ultimately receive approval. </w:t>
      </w:r>
    </w:p>
    <w:p w14:paraId="3148F396" w14:textId="6F12A0F8" w:rsidR="00E452C6" w:rsidRDefault="00E452C6" w:rsidP="00E452C6">
      <w:pPr>
        <w:pStyle w:val="PaparStyle1"/>
      </w:pPr>
      <w:r>
        <w:t>The pre-clinical phase is considered</w:t>
      </w:r>
      <w:r w:rsidR="0085369B">
        <w:t xml:space="preserve"> by the industry</w:t>
      </w:r>
      <w:r>
        <w:t xml:space="preserve"> to be so risky and unprofitable that the pharmaceutical industry has abandoned it completely to NGOs and academic institutions which pursue the discovery of new drugs for motives other than profit.</w:t>
      </w:r>
    </w:p>
    <w:p w14:paraId="1C81F343" w14:textId="092EA17F" w:rsidR="00473E08" w:rsidRDefault="00473E08" w:rsidP="00473E08">
      <w:pPr>
        <w:pStyle w:val="PaparStyle1"/>
      </w:pPr>
      <w:r>
        <w:t>The hypothesis of this pater is that a cost effective computational method could be utilized to significantly reduce the costs of the pre-clinical phase to the degree they would be cost effective</w:t>
      </w:r>
      <w:r w:rsidR="00E452C6">
        <w:t>.</w:t>
      </w:r>
    </w:p>
    <w:p w14:paraId="5CF63DEE" w14:textId="1F53E03D" w:rsidR="00473E08" w:rsidRDefault="00473E08" w:rsidP="00473E08">
      <w:pPr>
        <w:pStyle w:val="PaparStyle1"/>
        <w:sectPr w:rsidR="00473E08" w:rsidSect="003D3E5F">
          <w:headerReference w:type="default" r:id="rId9"/>
          <w:footerReference w:type="default" r:id="rId10"/>
          <w:headerReference w:type="first" r:id="rId11"/>
          <w:pgSz w:w="11906" w:h="16838"/>
          <w:pgMar w:top="1440" w:right="1800" w:bottom="1440" w:left="1800" w:header="706" w:footer="706" w:gutter="0"/>
          <w:pgNumType w:fmt="lowerRoman"/>
          <w:cols w:space="708"/>
          <w:titlePg/>
          <w:bidi/>
          <w:rtlGutter/>
          <w:docGrid w:linePitch="360"/>
        </w:sectPr>
      </w:pPr>
      <w:r>
        <w:t xml:space="preserve">Having used a database of over seven thousand compounds having over one hundred and thirty features we have shown that a computational method can be used to effectively predict </w:t>
      </w:r>
      <w:r w:rsidR="0085369B">
        <w:t>whether a specific</w:t>
      </w:r>
      <w:r>
        <w:t xml:space="preserve"> compound will </w:t>
      </w:r>
      <w:r w:rsidR="00675869">
        <w:t>have a</w:t>
      </w:r>
      <w:r w:rsidR="0085369B">
        <w:t xml:space="preserve"> certain effect</w:t>
      </w:r>
      <w:r w:rsidR="00675869">
        <w:t xml:space="preserve"> with a level of certainty above ninety percent. </w:t>
      </w:r>
    </w:p>
    <w:p w14:paraId="2D7FAE2F" w14:textId="1AC49EC7" w:rsidR="00165CF4" w:rsidRDefault="00144BDE" w:rsidP="00B94D6E">
      <w:pPr>
        <w:pStyle w:val="Heading1"/>
        <w:numPr>
          <w:ilvl w:val="0"/>
          <w:numId w:val="3"/>
        </w:numPr>
      </w:pPr>
      <w:bookmarkStart w:id="6" w:name="_Toc489124778"/>
      <w:bookmarkStart w:id="7" w:name="_Toc489124907"/>
      <w:bookmarkStart w:id="8" w:name="_Toc489129893"/>
      <w:bookmarkStart w:id="9" w:name="_Toc489130023"/>
      <w:bookmarkStart w:id="10" w:name="_Toc489130682"/>
      <w:bookmarkStart w:id="11" w:name="_Toc489131169"/>
      <w:bookmarkStart w:id="12" w:name="_Toc489124798"/>
      <w:bookmarkStart w:id="13" w:name="_Toc489124927"/>
      <w:bookmarkStart w:id="14" w:name="_Toc489129913"/>
      <w:bookmarkStart w:id="15" w:name="_Toc489130043"/>
      <w:bookmarkStart w:id="16" w:name="_Toc489130702"/>
      <w:bookmarkStart w:id="17" w:name="_Toc489131189"/>
      <w:bookmarkStart w:id="18" w:name="_Toc489124799"/>
      <w:bookmarkStart w:id="19" w:name="_Toc489124928"/>
      <w:bookmarkStart w:id="20" w:name="_Toc489129914"/>
      <w:bookmarkStart w:id="21" w:name="_Toc489130044"/>
      <w:bookmarkStart w:id="22" w:name="_Toc489130703"/>
      <w:bookmarkStart w:id="23" w:name="_Toc489131190"/>
      <w:bookmarkStart w:id="24" w:name="_Toc489124808"/>
      <w:bookmarkStart w:id="25" w:name="_Toc489124937"/>
      <w:bookmarkStart w:id="26" w:name="_Toc489129923"/>
      <w:bookmarkStart w:id="27" w:name="_Toc489130053"/>
      <w:bookmarkStart w:id="28" w:name="_Toc489130712"/>
      <w:bookmarkStart w:id="29" w:name="_Toc489131199"/>
      <w:bookmarkStart w:id="30" w:name="_Toc489124809"/>
      <w:bookmarkStart w:id="31" w:name="_Toc489124938"/>
      <w:bookmarkStart w:id="32" w:name="_Toc489129924"/>
      <w:bookmarkStart w:id="33" w:name="_Toc489130054"/>
      <w:bookmarkStart w:id="34" w:name="_Toc489130713"/>
      <w:bookmarkStart w:id="35" w:name="_Toc489131200"/>
      <w:bookmarkStart w:id="36" w:name="_Toc489124810"/>
      <w:bookmarkStart w:id="37" w:name="_Toc489124939"/>
      <w:bookmarkStart w:id="38" w:name="_Toc489129925"/>
      <w:bookmarkStart w:id="39" w:name="_Toc489130055"/>
      <w:bookmarkStart w:id="40" w:name="_Toc489130714"/>
      <w:bookmarkStart w:id="41" w:name="_Toc489131201"/>
      <w:bookmarkStart w:id="42" w:name="_Toc493772220"/>
      <w:bookmarkEnd w:id="0"/>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lastRenderedPageBreak/>
        <w:t>Introduction</w:t>
      </w:r>
      <w:bookmarkEnd w:id="42"/>
      <w:r w:rsidR="00937424" w:rsidRPr="008170D4">
        <w:t xml:space="preserve"> </w:t>
      </w:r>
    </w:p>
    <w:p w14:paraId="17D60DE9" w14:textId="75917264" w:rsidR="00D10D1B" w:rsidRPr="00D10D1B" w:rsidRDefault="00D10D1B" w:rsidP="00B94D6E">
      <w:pPr>
        <w:pStyle w:val="Heading2"/>
        <w:numPr>
          <w:ilvl w:val="1"/>
          <w:numId w:val="3"/>
        </w:numPr>
      </w:pPr>
      <w:bookmarkStart w:id="43" w:name="_Toc493772221"/>
      <w:r>
        <w:t>Motivation</w:t>
      </w:r>
      <w:bookmarkEnd w:id="43"/>
    </w:p>
    <w:p w14:paraId="7A922F09" w14:textId="24C43C4B" w:rsidR="00FB69D7" w:rsidRDefault="00485DD4" w:rsidP="00485DD4">
      <w:pPr>
        <w:pStyle w:val="PaparStyle1"/>
      </w:pPr>
      <w:r>
        <w:t xml:space="preserve">The cost of a new drug is estimated at 5.5 billion USD </w:t>
      </w:r>
      <w:r>
        <w:rPr>
          <w:rFonts w:eastAsia="Times New Roman" w:cstheme="minorHAnsi"/>
        </w:rPr>
        <w:t>(</w:t>
      </w:r>
      <w:r w:rsidRPr="00637EAD">
        <w:rPr>
          <w:rFonts w:eastAsia="Times New Roman" w:cstheme="minorHAnsi"/>
        </w:rPr>
        <w:t>Winegarden</w:t>
      </w:r>
      <w:r>
        <w:rPr>
          <w:rFonts w:eastAsia="Times New Roman" w:cstheme="minorHAnsi"/>
        </w:rPr>
        <w:t xml:space="preserve">, 2014) </w:t>
      </w:r>
      <w:r>
        <w:t xml:space="preserve">and only two out of ten new drugs cover their incurred R&amp;D expenses. </w:t>
      </w:r>
    </w:p>
    <w:p w14:paraId="4EFA8D78" w14:textId="21BA84AD" w:rsidR="001D74BA" w:rsidRDefault="00197676" w:rsidP="00C7482A">
      <w:r w:rsidRPr="00197676">
        <w:rPr>
          <w:noProof/>
        </w:rPr>
        <w:drawing>
          <wp:inline distT="0" distB="0" distL="0" distR="0" wp14:anchorId="380102CC" wp14:editId="44E8C5DB">
            <wp:extent cx="4280535" cy="2495973"/>
            <wp:effectExtent l="0" t="0" r="329565" b="32385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5CA5DE8" w14:textId="7CAC4B5A" w:rsidR="00F71172" w:rsidRDefault="001D74BA" w:rsidP="009038F0">
      <w:pPr>
        <w:pStyle w:val="Caption"/>
        <w:jc w:val="center"/>
      </w:pPr>
      <w:bookmarkStart w:id="44" w:name="_Toc493772310"/>
      <w:r>
        <w:t xml:space="preserve">Figure </w:t>
      </w:r>
      <w:r w:rsidR="002E5F77">
        <w:fldChar w:fldCharType="begin"/>
      </w:r>
      <w:r w:rsidR="002E5F77">
        <w:instrText xml:space="preserve"> SEQ Figure \* ARABIC </w:instrText>
      </w:r>
      <w:r w:rsidR="002E5F77">
        <w:fldChar w:fldCharType="separate"/>
      </w:r>
      <w:r w:rsidR="00473E08">
        <w:rPr>
          <w:noProof/>
        </w:rPr>
        <w:t>1</w:t>
      </w:r>
      <w:r w:rsidR="002E5F77">
        <w:rPr>
          <w:noProof/>
        </w:rPr>
        <w:fldChar w:fldCharType="end"/>
      </w:r>
      <w:r>
        <w:t xml:space="preserve"> Pharma </w:t>
      </w:r>
      <w:r w:rsidR="009038F0">
        <w:t>Compound</w:t>
      </w:r>
      <w:r>
        <w:t xml:space="preserve"> Funnel</w:t>
      </w:r>
      <w:bookmarkEnd w:id="44"/>
    </w:p>
    <w:p w14:paraId="4FC8616F" w14:textId="04E69120" w:rsidR="00CA5BE0" w:rsidRDefault="00CA5BE0" w:rsidP="00ED55F0">
      <w:pPr>
        <w:pStyle w:val="PaparStyle1"/>
      </w:pPr>
      <w:r>
        <w:t>According to the U.S. food and drug administration (FDA) before a new drug hits the market there are 4 required steps</w:t>
      </w:r>
      <w:r w:rsidR="00485DD4">
        <w:t xml:space="preserve"> (see figure 1)</w:t>
      </w:r>
      <w:r>
        <w:t>:</w:t>
      </w:r>
    </w:p>
    <w:p w14:paraId="554EC394" w14:textId="77777777" w:rsidR="00CA5BE0" w:rsidRDefault="00CA5BE0" w:rsidP="00B94D6E">
      <w:pPr>
        <w:pStyle w:val="PaparStyle1"/>
        <w:numPr>
          <w:ilvl w:val="0"/>
          <w:numId w:val="8"/>
        </w:numPr>
      </w:pPr>
      <w:r>
        <w:t>Discovery and development: discovery of new drugs through new insights into a disease process that allow researchers to design a product to stop or reverse the effects of the disease, broad range of tests of molecular compounds to find possible beneficial effects for multiple diseases or existing treatments that have unanticipated effects or new technologies.</w:t>
      </w:r>
    </w:p>
    <w:p w14:paraId="49B1DFF4" w14:textId="77777777" w:rsidR="00CA5BE0" w:rsidRDefault="00CA5BE0" w:rsidP="00ED55F0">
      <w:pPr>
        <w:pStyle w:val="PaparStyle1"/>
        <w:ind w:left="528"/>
      </w:pPr>
      <w:r>
        <w:t>At this stage in the process, many thousands of compounds are potentially candidates for development as a medical treatment. Early testing filters the candidates to a small number of compounds. Once a promising compound is identified experiments are conducted to gather information on how it is absorbed, distributed, metabolized, and excreted; Its potential benefits; the best dosage; the best way to give the drug (such as by mouth or injection); side effects; effects on different groups of people (such as by gender, race, or ethnicity); interaction with other drugs and treatments and its effectiveness as compared with similar drugs.</w:t>
      </w:r>
    </w:p>
    <w:p w14:paraId="47E96FA7" w14:textId="77777777" w:rsidR="00CA5BE0" w:rsidRDefault="00CA5BE0" w:rsidP="00B94D6E">
      <w:pPr>
        <w:pStyle w:val="PaparStyle1"/>
        <w:numPr>
          <w:ilvl w:val="0"/>
          <w:numId w:val="8"/>
        </w:numPr>
      </w:pPr>
      <w:r>
        <w:lastRenderedPageBreak/>
        <w:t>Preclinical Research: Before human trials the compound’s toxicity must be ascertained using two types of preclinical research: in vitro (using controlled environment outside of a living organism) and in vivo (using living organisms such as cells and animals). Preclinical studies are limited in scope but must provide detailed information on dosing and toxicity levels, leading to the decision whether the drug should be tested in people.</w:t>
      </w:r>
    </w:p>
    <w:p w14:paraId="616D359A" w14:textId="77777777" w:rsidR="00CA5BE0" w:rsidRDefault="00CA5BE0" w:rsidP="00B94D6E">
      <w:pPr>
        <w:pStyle w:val="PaparStyle1"/>
        <w:numPr>
          <w:ilvl w:val="0"/>
          <w:numId w:val="8"/>
        </w:numPr>
      </w:pPr>
      <w:r>
        <w:t>Clinical Research:</w:t>
      </w:r>
      <w:r w:rsidRPr="00B536D4">
        <w:t xml:space="preserve"> </w:t>
      </w:r>
      <w:r>
        <w:t>The</w:t>
      </w:r>
      <w:r w:rsidRPr="00B536D4">
        <w:t xml:space="preserve"> studies, or trials, that are </w:t>
      </w:r>
      <w:r>
        <w:t>conducted on</w:t>
      </w:r>
      <w:r w:rsidRPr="00B536D4">
        <w:t xml:space="preserve"> people. </w:t>
      </w:r>
      <w:r>
        <w:t xml:space="preserve">Clinical trials vary greatly on scales of risk and process and </w:t>
      </w:r>
      <w:r w:rsidRPr="00406795">
        <w:t>follow a typical series from early, small-scale, Phase 1 studies to late-stage, large scale, Phase 3 studies.</w:t>
      </w:r>
    </w:p>
    <w:p w14:paraId="7995CB22" w14:textId="4908A375" w:rsidR="00CA5BE0" w:rsidRDefault="00CA5BE0" w:rsidP="00B94D6E">
      <w:pPr>
        <w:pStyle w:val="PaparStyle1"/>
        <w:numPr>
          <w:ilvl w:val="0"/>
          <w:numId w:val="8"/>
        </w:numPr>
      </w:pPr>
      <w:r>
        <w:t xml:space="preserve">FDA Review: when a </w:t>
      </w:r>
      <w:r w:rsidRPr="00406795">
        <w:t xml:space="preserve">drug </w:t>
      </w:r>
      <w:r>
        <w:t>has indicated from</w:t>
      </w:r>
      <w:r w:rsidRPr="00406795">
        <w:t xml:space="preserve"> its early tests and preclinic</w:t>
      </w:r>
      <w:r>
        <w:t xml:space="preserve">al and clinical research that it </w:t>
      </w:r>
      <w:r w:rsidRPr="00406795">
        <w:t xml:space="preserve">is safe and effective for its intended use, the </w:t>
      </w:r>
      <w:r>
        <w:t>developer</w:t>
      </w:r>
      <w:r w:rsidRPr="00406795">
        <w:t xml:space="preserve"> can f</w:t>
      </w:r>
      <w:r>
        <w:t>ile an application to market it.</w:t>
      </w:r>
    </w:p>
    <w:p w14:paraId="1D82510A" w14:textId="185FC45A" w:rsidR="00410DA7" w:rsidRDefault="00485DD4" w:rsidP="0076463D">
      <w:pPr>
        <w:pStyle w:val="PaparStyle1"/>
      </w:pPr>
      <w:r>
        <w:t xml:space="preserve">The discovery phase costs, as reported by pharma market members, as high as one billion US dollars (English, Lebovitz, </w:t>
      </w:r>
      <w:r w:rsidRPr="00DF6DDD">
        <w:t>Griffin</w:t>
      </w:r>
      <w:r>
        <w:t>, 2010) and is a liability that the pharmaceutical companies cannot accept until its effectiveness is dramatically</w:t>
      </w:r>
      <w:bookmarkStart w:id="45" w:name="_Hlk493338671"/>
      <w:r>
        <w:t>.</w:t>
      </w:r>
      <w:bookmarkEnd w:id="45"/>
      <w:r w:rsidR="0076463D">
        <w:rPr>
          <w:rFonts w:asciiTheme="majorHAnsi" w:eastAsiaTheme="majorEastAsia" w:hAnsiTheme="majorHAnsi"/>
          <w:b/>
          <w:bCs/>
          <w:sz w:val="28"/>
          <w:szCs w:val="28"/>
        </w:rPr>
        <w:t xml:space="preserve"> </w:t>
      </w:r>
      <w:r w:rsidR="0076463D">
        <w:t>I</w:t>
      </w:r>
      <w:r w:rsidR="00410DA7">
        <w:t xml:space="preserve">t is safe to assume that </w:t>
      </w:r>
      <w:r w:rsidR="00C73B61">
        <w:t>every test for a candidate compound costs roughly 10</w:t>
      </w:r>
      <w:r w:rsidR="00E21D83">
        <w:t>,</w:t>
      </w:r>
      <w:r w:rsidR="00C73B61">
        <w:t>000 USD and right now it takes a corpus of 125</w:t>
      </w:r>
      <w:r w:rsidR="00E21D83">
        <w:t>,</w:t>
      </w:r>
      <w:r w:rsidR="00C73B61">
        <w:t xml:space="preserve">000 candidates to produce 75 viable pre-clinical trials candidates </w:t>
      </w:r>
      <w:r w:rsidR="00E940ED">
        <w:rPr>
          <w:rFonts w:eastAsia="Times New Roman" w:cstheme="minorHAnsi"/>
        </w:rPr>
        <w:t>(</w:t>
      </w:r>
      <w:r w:rsidR="00E940ED" w:rsidRPr="00637EAD">
        <w:rPr>
          <w:rFonts w:eastAsia="Times New Roman" w:cstheme="minorHAnsi"/>
        </w:rPr>
        <w:t>Winegarden</w:t>
      </w:r>
      <w:r w:rsidR="00E940ED">
        <w:rPr>
          <w:rFonts w:eastAsia="Times New Roman" w:cstheme="minorHAnsi"/>
        </w:rPr>
        <w:t xml:space="preserve">, 2014). </w:t>
      </w:r>
      <w:r w:rsidR="00C73B61">
        <w:t xml:space="preserve">Out of these one </w:t>
      </w:r>
      <w:r w:rsidR="00E21D83">
        <w:t>is likely</w:t>
      </w:r>
      <w:r w:rsidR="00C73B61">
        <w:t xml:space="preserve"> make it to production. This means that under present conditions finding a sufficiently large viable candidate group would cost 1.25</w:t>
      </w:r>
      <w:r w:rsidR="00E21D83">
        <w:t xml:space="preserve"> billion U.S dollars</w:t>
      </w:r>
      <w:r w:rsidR="00C73B61">
        <w:t>.</w:t>
      </w:r>
    </w:p>
    <w:p w14:paraId="649DB271" w14:textId="4CD36BB9" w:rsidR="00C73B61" w:rsidRDefault="00C73B61" w:rsidP="00ED55F0">
      <w:pPr>
        <w:pStyle w:val="PaparStyle1"/>
      </w:pPr>
      <w:r>
        <w:t>In order to make the discovery phase economically viable we seek to reduce the cost by one order of magnitude – which means automatically and cheaply filter most of the candidates and leave at most one tenth of the candidate population – without losing viable candidate.</w:t>
      </w:r>
    </w:p>
    <w:p w14:paraId="41A075E2" w14:textId="5B09A4B1" w:rsidR="00034CEA" w:rsidRDefault="00E1342C" w:rsidP="00B94D6E">
      <w:pPr>
        <w:pStyle w:val="Heading2"/>
        <w:numPr>
          <w:ilvl w:val="1"/>
          <w:numId w:val="3"/>
        </w:numPr>
      </w:pPr>
      <w:bookmarkStart w:id="46" w:name="_Toc493772222"/>
      <w:r>
        <w:t xml:space="preserve">Research </w:t>
      </w:r>
      <w:r w:rsidR="00034CEA">
        <w:t>Hypothesis</w:t>
      </w:r>
      <w:bookmarkEnd w:id="46"/>
      <w:r w:rsidR="000644CE">
        <w:t xml:space="preserve"> </w:t>
      </w:r>
    </w:p>
    <w:p w14:paraId="3D35C35C" w14:textId="1550BCF2" w:rsidR="004C375C" w:rsidRDefault="004C375C" w:rsidP="00ED55F0">
      <w:pPr>
        <w:pStyle w:val="PaparStyle1"/>
      </w:pPr>
      <w:r w:rsidRPr="00837B47">
        <w:t xml:space="preserve">The proposed research will address a </w:t>
      </w:r>
      <w:r>
        <w:t xml:space="preserve">clear need for new computational cost effective method for the drug discovery stage. </w:t>
      </w:r>
      <w:r w:rsidRPr="000D005B">
        <w:t xml:space="preserve">Such a </w:t>
      </w:r>
      <w:r>
        <w:t>method</w:t>
      </w:r>
      <w:r w:rsidRPr="003B1470">
        <w:t xml:space="preserve"> will be able to predict the </w:t>
      </w:r>
      <w:r>
        <w:t>biological activity of a compounds</w:t>
      </w:r>
      <w:r w:rsidRPr="001215D3">
        <w:t xml:space="preserve"> prior to their synthesis.</w:t>
      </w:r>
      <w:r>
        <w:t xml:space="preserve"> </w:t>
      </w:r>
      <w:r w:rsidRPr="001A09AF">
        <w:t>Visualization of chemical data and a good representation of the chemical space is useful in many drug design applications including the selection of compounds for synthesis, the selection of compounds for b</w:t>
      </w:r>
      <w:r>
        <w:t>iological evaluation and</w:t>
      </w:r>
      <w:r w:rsidRPr="001A09AF">
        <w:t xml:space="preserve"> selection of subsets for the design of info</w:t>
      </w:r>
      <w:r>
        <w:t xml:space="preserve">rmation-rich compound libraries. </w:t>
      </w:r>
      <w:r w:rsidRPr="001A09AF">
        <w:t xml:space="preserve">Here we present </w:t>
      </w:r>
      <w:r>
        <w:t xml:space="preserve">a new computational method, </w:t>
      </w:r>
      <w:r>
        <w:lastRenderedPageBreak/>
        <w:t xml:space="preserve">namely </w:t>
      </w:r>
      <w:r w:rsidRPr="001A09AF">
        <w:t>t-Distributed Stochastic Neighbor Embedding (t-</w:t>
      </w:r>
      <w:r>
        <w:t>SNE)</w:t>
      </w:r>
      <w:r w:rsidRPr="001A09AF">
        <w:t xml:space="preserve"> </w:t>
      </w:r>
      <w:r>
        <w:t xml:space="preserve">optimization </w:t>
      </w:r>
      <w:r w:rsidRPr="001A09AF">
        <w:t>method for the visualization and the repres</w:t>
      </w:r>
      <w:r>
        <w:t xml:space="preserve">entation of the chemical space for the selection of compounds for the drug discovery stage. </w:t>
      </w:r>
      <w:r w:rsidRPr="001A09AF">
        <w:t>In order to get a good representation of the chemical space we have coupled the t-SNE algorithm with an optimizati</w:t>
      </w:r>
      <w:r>
        <w:t xml:space="preserve">on engine for feature selection. </w:t>
      </w:r>
    </w:p>
    <w:p w14:paraId="496C3C56" w14:textId="24A8DFF5" w:rsidR="008D355E" w:rsidRDefault="00E21D83" w:rsidP="00E21D83">
      <w:pPr>
        <w:pStyle w:val="Heading3"/>
      </w:pPr>
      <w:bookmarkStart w:id="47" w:name="_Toc493772223"/>
      <w:r>
        <w:t>Research Objectives</w:t>
      </w:r>
      <w:bookmarkEnd w:id="47"/>
    </w:p>
    <w:p w14:paraId="7DA47D96" w14:textId="60DA2A7E" w:rsidR="00E21D83" w:rsidRDefault="00E21D83" w:rsidP="00E21D83">
      <w:pPr>
        <w:pStyle w:val="PaparStyle1"/>
      </w:pPr>
      <w:r w:rsidRPr="00E21D83">
        <w:t>In order to meet the global goals of the current research, the following specific goals were defined:</w:t>
      </w:r>
    </w:p>
    <w:p w14:paraId="4EAB1C4D" w14:textId="40F2B22C" w:rsidR="00E21D83" w:rsidRPr="00E21D83" w:rsidRDefault="00E21D83" w:rsidP="00B94D6E">
      <w:pPr>
        <w:pStyle w:val="PaparStyle1"/>
        <w:numPr>
          <w:ilvl w:val="0"/>
          <w:numId w:val="21"/>
        </w:numPr>
        <w:ind w:left="360"/>
      </w:pPr>
      <w:r w:rsidRPr="00E21D83">
        <w:t>Development of a new optimization-based method for visualization of big data, namely: t-Distributed Stochastic Neighbor Embedding (t-SNE) optimization method.</w:t>
      </w:r>
    </w:p>
    <w:p w14:paraId="1569A266" w14:textId="2A86E74C" w:rsidR="00E21D83" w:rsidRPr="00E21D83" w:rsidRDefault="00E21D83" w:rsidP="00B94D6E">
      <w:pPr>
        <w:pStyle w:val="PaparStyle1"/>
        <w:numPr>
          <w:ilvl w:val="0"/>
          <w:numId w:val="21"/>
        </w:numPr>
        <w:ind w:left="360"/>
      </w:pPr>
      <w:r w:rsidRPr="00E21D83">
        <w:t xml:space="preserve">Evaluation of the new t-Distributed Stochastic Neighbor Embedding (t-SNE) optimization method for its ability to reduce dimension, to cluster and to classify the data.  </w:t>
      </w:r>
    </w:p>
    <w:p w14:paraId="556D3E5E" w14:textId="08478D83" w:rsidR="008D355E" w:rsidRPr="001A09AF" w:rsidRDefault="00E21D83" w:rsidP="00B94D6E">
      <w:pPr>
        <w:pStyle w:val="PaparStyle1"/>
        <w:numPr>
          <w:ilvl w:val="0"/>
          <w:numId w:val="21"/>
        </w:numPr>
        <w:ind w:left="360"/>
      </w:pPr>
      <w:r w:rsidRPr="00E21D83">
        <w:t xml:space="preserve">Application of the new method for the analysis of different G-protein-coupled receptors (GPCRs) families. </w:t>
      </w:r>
    </w:p>
    <w:p w14:paraId="5215D04E" w14:textId="3C82F296" w:rsidR="00034CEA" w:rsidRDefault="00034CEA" w:rsidP="00B94D6E">
      <w:pPr>
        <w:pStyle w:val="Heading2"/>
        <w:numPr>
          <w:ilvl w:val="1"/>
          <w:numId w:val="3"/>
        </w:numPr>
      </w:pPr>
      <w:bookmarkStart w:id="48" w:name="_Toc493772224"/>
      <w:r>
        <w:t>Application</w:t>
      </w:r>
      <w:bookmarkEnd w:id="48"/>
    </w:p>
    <w:p w14:paraId="600E3802" w14:textId="466EDB8D" w:rsidR="005D6CD8" w:rsidRPr="005D6CD8" w:rsidRDefault="005D6CD8" w:rsidP="00BD77A8">
      <w:pPr>
        <w:pStyle w:val="PaparStyle1"/>
      </w:pPr>
      <w:r w:rsidRPr="005D6CD8">
        <w:t xml:space="preserve">In order to test our hypothesis a. G-protein-coupled receptors (GPCRs) datasets were selected. </w:t>
      </w:r>
      <w:r>
        <w:t xml:space="preserve">As will be discussed below in the literature review section, </w:t>
      </w:r>
      <w:r w:rsidRPr="005D6CD8">
        <w:t>GPCRs are the largest single superfamily of proteins. Over 1000 GPCRs have been identified in vertebrates, in which they regulate a wide variety of signals including ions, amino acids, nucleotides, peptides, lipids, hormones, neurotransmitters, and chemokines</w:t>
      </w:r>
      <w:r>
        <w:t xml:space="preserve"> (BOCKAERT, </w:t>
      </w:r>
      <w:r w:rsidRPr="005D6CD8">
        <w:t>PIN</w:t>
      </w:r>
      <w:r>
        <w:t>, 1999)</w:t>
      </w:r>
      <w:r w:rsidRPr="005D6CD8">
        <w:t>. It has been estimated that GPCRs</w:t>
      </w:r>
      <w:r w:rsidR="00BD77A8">
        <w:t xml:space="preserve">, </w:t>
      </w:r>
      <w:r w:rsidR="00BD77A8">
        <w:rPr>
          <w:rFonts w:ascii="URWPalladioL-Roma" w:hAnsi="URWPalladioL-Roma" w:cs="URWPalladioL-Roma"/>
        </w:rPr>
        <w:t xml:space="preserve">while </w:t>
      </w:r>
      <w:r w:rsidR="00BD77A8">
        <w:rPr>
          <w:rFonts w:ascii="URWPalladioL-Roma" w:hAnsi="URWPalladioL-Roma" w:cs="URWPalladioL-Roma"/>
        </w:rPr>
        <w:t xml:space="preserve">being </w:t>
      </w:r>
      <w:r w:rsidR="00BD77A8" w:rsidRPr="00F8349F">
        <w:rPr>
          <w:rFonts w:ascii="URWPalladioL-Roma" w:hAnsi="URWPalladioL-Roma" w:cs="URWPalladioL-Roma"/>
        </w:rPr>
        <w:t>only around 3% of known molecular targets</w:t>
      </w:r>
      <w:r w:rsidR="00BD77A8">
        <w:rPr>
          <w:rFonts w:ascii="URWPalladioL-Roma" w:hAnsi="URWPalladioL-Roma" w:cs="URWPalladioL-Roma"/>
        </w:rPr>
        <w:t>,</w:t>
      </w:r>
      <w:r w:rsidRPr="005D6CD8">
        <w:t xml:space="preserve"> represent as much as 45% of current drug targets </w:t>
      </w:r>
      <w:r>
        <w:t>(HOPKINS</w:t>
      </w:r>
      <w:r w:rsidRPr="005D6CD8">
        <w:t>, GROOM</w:t>
      </w:r>
      <w:r>
        <w:t xml:space="preserve">, 2002; DREWS, 2000). </w:t>
      </w:r>
      <w:r w:rsidRPr="005D6CD8">
        <w:t xml:space="preserve">Due to their excellent potential for drug discovery, GPCR targets represent up to 30% of the portfolio of many pharmaceutical companies </w:t>
      </w:r>
      <w:r>
        <w:t>(KLABUNDE</w:t>
      </w:r>
      <w:r w:rsidRPr="005D6CD8">
        <w:t>, HESSLER</w:t>
      </w:r>
      <w:r>
        <w:t>, 2002)</w:t>
      </w:r>
      <w:r w:rsidR="00BD77A8">
        <w:t>.</w:t>
      </w:r>
    </w:p>
    <w:p w14:paraId="7D4A3DD9" w14:textId="46125BC4" w:rsidR="00034CEA" w:rsidRDefault="00097201" w:rsidP="002E5F77">
      <w:pPr>
        <w:pStyle w:val="PaparStyle1"/>
      </w:pPr>
      <w:r>
        <w:t>The research hypothesis discussed in this paper</w:t>
      </w:r>
      <w:r w:rsidR="0098774D">
        <w:t>, in the context of</w:t>
      </w:r>
      <w:r w:rsidR="00BD77A8">
        <w:t xml:space="preserve"> GPCRs activation focused</w:t>
      </w:r>
      <w:r w:rsidR="0098774D">
        <w:t xml:space="preserve"> pharmaceutical industry research,</w:t>
      </w:r>
      <w:r>
        <w:t xml:space="preserve"> is that it is possible to optimize a feature selection for a dimensionality reduction algorithm so that the compounds selected according to the distance from tagged compounds present the best candidate for pre-</w:t>
      </w:r>
      <w:r>
        <w:lastRenderedPageBreak/>
        <w:t>clinical trials. This is accomplished by building an algorithmic candidate and testing it on a rich enough database.</w:t>
      </w:r>
    </w:p>
    <w:p w14:paraId="31EC56A1" w14:textId="329D655C" w:rsidR="00E1342C" w:rsidRDefault="00E1342C" w:rsidP="00B94D6E">
      <w:pPr>
        <w:pStyle w:val="Heading1"/>
        <w:numPr>
          <w:ilvl w:val="0"/>
          <w:numId w:val="17"/>
        </w:numPr>
        <w:jc w:val="left"/>
      </w:pPr>
      <w:bookmarkStart w:id="49" w:name="_Toc493772225"/>
      <w:r>
        <w:t>Literature review</w:t>
      </w:r>
      <w:bookmarkEnd w:id="49"/>
    </w:p>
    <w:p w14:paraId="56655E53" w14:textId="12FC75BD" w:rsidR="000F0B3A" w:rsidRDefault="000F0B3A" w:rsidP="00B94D6E">
      <w:pPr>
        <w:pStyle w:val="Heading2"/>
        <w:numPr>
          <w:ilvl w:val="1"/>
          <w:numId w:val="17"/>
        </w:numPr>
      </w:pPr>
      <w:bookmarkStart w:id="50" w:name="_Toc493772226"/>
      <w:r w:rsidRPr="000F0B3A">
        <w:t>Pharmaceutical Research</w:t>
      </w:r>
      <w:r>
        <w:t xml:space="preserve"> </w:t>
      </w:r>
      <w:r w:rsidRPr="000F0B3A">
        <w:t>Challenge</w:t>
      </w:r>
      <w:bookmarkEnd w:id="50"/>
    </w:p>
    <w:p w14:paraId="09E075EA" w14:textId="2FC2A535" w:rsidR="000F0B3A" w:rsidRDefault="000F0B3A" w:rsidP="002E5F77">
      <w:pPr>
        <w:pStyle w:val="PaparStyle1"/>
      </w:pPr>
      <w:r>
        <w:t xml:space="preserve">The challenges facing pharmaceutical research were discussed </w:t>
      </w:r>
      <w:r w:rsidR="00B5197A">
        <w:t xml:space="preserve">in many papers published by PhRMA, an institution representing many American pharma companies. In their industry profile for 2017 </w:t>
      </w:r>
      <w:r w:rsidR="009F6714">
        <w:t>PhRMA address the “</w:t>
      </w:r>
      <w:r w:rsidR="009F6714" w:rsidRPr="009F6714">
        <w:t>The Lengthly, Costly and Uncertain Biopharmaceutical Research and Development Process</w:t>
      </w:r>
      <w:r w:rsidR="009F6714">
        <w:t>” and its negative impact on the industry.</w:t>
      </w:r>
    </w:p>
    <w:p w14:paraId="3B37EEAC" w14:textId="77777777" w:rsidR="00196103" w:rsidRDefault="00196103" w:rsidP="002E5F77">
      <w:pPr>
        <w:pStyle w:val="PaparStyle1"/>
      </w:pPr>
      <w:r>
        <w:t>According to PhRMA (a U.S. based biopharmaceutical research company’s consortium) the process for researching and developing new medicines keeps growing in difficulty and length. On average, it takes at least ten years for a new medicine to complete the journey from initial discovery to the marketplace, with clinical trials alone taking six to seven years on average. The average cost to research and develop each successful drug is estimated to be $2.6 billion. This number incorporates the cost (incurred by academic and governmental agencies) of failures of the thousands and sometimes millions of compounds that may be screened and assessed early in the R&amp;D process, only a few of which will ultimately receive approval. The overall probability of clinical success (the likelihood that a drug entering clinical testing will eventually be approved) is estimated to be less than 12%.</w:t>
      </w:r>
    </w:p>
    <w:p w14:paraId="6BCBFE92" w14:textId="7C55345F" w:rsidR="00196103" w:rsidRPr="00E940ED" w:rsidRDefault="00196103" w:rsidP="002E5F77">
      <w:pPr>
        <w:pStyle w:val="PaparStyle1"/>
        <w:rPr>
          <w:rFonts w:ascii="Times New Roman" w:eastAsia="Times New Roman" w:hAnsi="Times New Roman"/>
        </w:rPr>
      </w:pPr>
      <w:r>
        <w:t xml:space="preserve">A worrying trend for pharmaceutical industry is the continued rise in costs of research and development (as seen in figure 3, based on </w:t>
      </w:r>
      <w:r w:rsidRPr="00C52EA8">
        <w:rPr>
          <w:rFonts w:ascii="Times New Roman" w:eastAsia="Times New Roman" w:hAnsi="Times New Roman"/>
        </w:rPr>
        <w:t>DiMasi</w:t>
      </w:r>
      <w:r>
        <w:rPr>
          <w:rFonts w:ascii="Times New Roman" w:eastAsia="Times New Roman" w:hAnsi="Times New Roman"/>
        </w:rPr>
        <w:t>, 2014</w:t>
      </w:r>
      <w:r>
        <w:t xml:space="preserve">). In addition to regulation, competition in the global market and reduced government funding the size of the field of potential compounds.  </w:t>
      </w:r>
    </w:p>
    <w:p w14:paraId="0BF208D3" w14:textId="37971B8D" w:rsidR="00196103" w:rsidRDefault="00CA5BE0" w:rsidP="00CA5BE0">
      <w:pPr>
        <w:keepNext/>
        <w:jc w:val="center"/>
      </w:pPr>
      <w:r>
        <w:rPr>
          <w:noProof/>
        </w:rPr>
        <w:lastRenderedPageBreak/>
        <w:drawing>
          <wp:inline distT="0" distB="0" distL="0" distR="0" wp14:anchorId="651E57EA" wp14:editId="0AA752CD">
            <wp:extent cx="5454650" cy="2717800"/>
            <wp:effectExtent l="0" t="0" r="12700" b="6350"/>
            <wp:docPr id="2" name="Chart 2">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F493BC6" w14:textId="21ED0CAB" w:rsidR="00196103" w:rsidRDefault="00196103" w:rsidP="00CA5BE0">
      <w:pPr>
        <w:pStyle w:val="Caption"/>
        <w:jc w:val="center"/>
      </w:pPr>
      <w:r>
        <w:t xml:space="preserve">Figure 3 Average </w:t>
      </w:r>
      <w:r w:rsidRPr="00FB01EF">
        <w:t>PhRMA Member Company R&amp;D Expenditures, 1995-2015</w:t>
      </w:r>
    </w:p>
    <w:p w14:paraId="178712D1" w14:textId="5D037B4A" w:rsidR="00196103" w:rsidRPr="00E940ED" w:rsidRDefault="00196103" w:rsidP="002E5F77">
      <w:pPr>
        <w:pStyle w:val="PaparStyle1"/>
        <w:rPr>
          <w:rFonts w:ascii="Times New Roman" w:eastAsia="Times New Roman" w:hAnsi="Times New Roman"/>
        </w:rPr>
      </w:pPr>
      <w:r>
        <w:t>The optimal compound to proceed with to the pre-clinical testing phase, given it even actually exists for a specific effect, is the proverbial needle in a haystack</w:t>
      </w:r>
      <w:r w:rsidR="0099408D">
        <w:t xml:space="preserve"> (see figure 4)</w:t>
      </w:r>
      <w:r>
        <w:t xml:space="preserve"> and finding it incurs a significant cost. It is so difficult (and therefore unviable economically) that it is manly funded by academic institutions (universities and public research foundations), governments and philanthropic organizations </w:t>
      </w:r>
      <w:r>
        <w:rPr>
          <w:rFonts w:ascii="Times New Roman" w:eastAsia="Times New Roman" w:hAnsi="Times New Roman"/>
        </w:rPr>
        <w:t>(</w:t>
      </w:r>
      <w:r w:rsidRPr="00C52EA8">
        <w:rPr>
          <w:rFonts w:ascii="Times New Roman" w:eastAsia="Times New Roman" w:hAnsi="Times New Roman"/>
        </w:rPr>
        <w:t>DiMasi</w:t>
      </w:r>
      <w:r>
        <w:rPr>
          <w:rFonts w:ascii="Times New Roman" w:eastAsia="Times New Roman" w:hAnsi="Times New Roman"/>
        </w:rPr>
        <w:t>, 2014).</w:t>
      </w:r>
    </w:p>
    <w:p w14:paraId="33E9A761" w14:textId="77777777" w:rsidR="00196103" w:rsidRPr="00E940ED" w:rsidRDefault="00196103" w:rsidP="002E5F77">
      <w:pPr>
        <w:pStyle w:val="PaparStyle1"/>
        <w:rPr>
          <w:rFonts w:ascii="Times New Roman" w:eastAsia="Times New Roman" w:hAnsi="Times New Roman"/>
        </w:rPr>
      </w:pPr>
      <w:r>
        <w:t xml:space="preserve">According to the Tufts Center for the Study of Drug Development </w:t>
      </w:r>
      <w:r>
        <w:rPr>
          <w:rFonts w:ascii="Times New Roman" w:eastAsia="Times New Roman" w:hAnsi="Times New Roman"/>
        </w:rPr>
        <w:t>(</w:t>
      </w:r>
      <w:r w:rsidRPr="00C52EA8">
        <w:rPr>
          <w:rFonts w:ascii="Times New Roman" w:eastAsia="Times New Roman" w:hAnsi="Times New Roman"/>
        </w:rPr>
        <w:t>DiMasi</w:t>
      </w:r>
      <w:r>
        <w:rPr>
          <w:rFonts w:ascii="Times New Roman" w:eastAsia="Times New Roman" w:hAnsi="Times New Roman"/>
        </w:rPr>
        <w:t xml:space="preserve">, 2014) </w:t>
      </w:r>
      <w:r>
        <w:t>roughly 30% of the total cost of an approved new compound is attributed to the pre-human phase of the research which includes the drug discovery and the pre-clinical phase. That is a huge potential for savings which can be materialized using the tools and processes described in this paper.</w:t>
      </w:r>
    </w:p>
    <w:p w14:paraId="25C70AB5" w14:textId="6CFAB136" w:rsidR="00196103" w:rsidRPr="00E940ED" w:rsidRDefault="00196103" w:rsidP="002E5F77">
      <w:pPr>
        <w:pStyle w:val="PaparStyle1"/>
        <w:rPr>
          <w:rFonts w:ascii="Times New Roman" w:eastAsia="Times New Roman" w:hAnsi="Times New Roman"/>
        </w:rPr>
      </w:pPr>
      <w:r w:rsidRPr="00E940ED">
        <w:rPr>
          <w:rFonts w:cstheme="minorHAnsi"/>
        </w:rPr>
        <w:t xml:space="preserve">A Nature’s Review article </w:t>
      </w:r>
      <w:r w:rsidRPr="00E940ED">
        <w:rPr>
          <w:rFonts w:eastAsia="Times New Roman" w:cstheme="minorHAnsi"/>
        </w:rPr>
        <w:t>(Waring,  Arrowsmith , Leach,</w:t>
      </w:r>
      <w:r w:rsidR="000C1EB6">
        <w:rPr>
          <w:rFonts w:eastAsia="Times New Roman" w:cstheme="minorHAnsi"/>
        </w:rPr>
        <w:t xml:space="preserve"> </w:t>
      </w:r>
      <w:r w:rsidRPr="00E940ED">
        <w:rPr>
          <w:rFonts w:eastAsia="Times New Roman" w:cstheme="minorHAnsi"/>
        </w:rPr>
        <w:t xml:space="preserve"> Leeson, Mandrell, Owen, Pairaudeau, Pennie, Pickett, Wang, Wallace, Weir, 2015) </w:t>
      </w:r>
      <w:r w:rsidRPr="00E940ED">
        <w:rPr>
          <w:rFonts w:cstheme="minorHAnsi"/>
        </w:rPr>
        <w:t>presents a model which defines the distinct phases of drug discovery and development starting at the initial stage of “target-to-hit” to the final stage of releasing the</w:t>
      </w:r>
      <w:r>
        <w:t xml:space="preserve"> drug to the market</w:t>
      </w:r>
      <w:r w:rsidRPr="00023D53">
        <w:t xml:space="preserve">. The model </w:t>
      </w:r>
      <w:r>
        <w:t>describes (among other identifiers)</w:t>
      </w:r>
      <w:r w:rsidRPr="00023D53">
        <w:t xml:space="preserve"> the probability of </w:t>
      </w:r>
      <w:r>
        <w:t xml:space="preserve">a </w:t>
      </w:r>
      <w:r w:rsidRPr="00023D53">
        <w:t xml:space="preserve">successful transition from one stage to the next </w:t>
      </w:r>
      <w:r>
        <w:t>and</w:t>
      </w:r>
      <w:r w:rsidRPr="00023D53">
        <w:t xml:space="preserve"> the phase cost for each project</w:t>
      </w:r>
      <w:r>
        <w:t>. T</w:t>
      </w:r>
      <w:r w:rsidRPr="00023D53">
        <w:t xml:space="preserve">he model </w:t>
      </w:r>
      <w:r>
        <w:t xml:space="preserve">estimates </w:t>
      </w:r>
      <w:r w:rsidRPr="00023D53">
        <w:t xml:space="preserve">the total cost to achieve one </w:t>
      </w:r>
      <w:r>
        <w:t>drug launch per year at</w:t>
      </w:r>
      <w:r w:rsidRPr="00023D53">
        <w:t xml:space="preserve"> $1,778 million</w:t>
      </w:r>
      <w:r>
        <w:t>.</w:t>
      </w:r>
      <w:r w:rsidRPr="00023D53">
        <w:t xml:space="preserve"> per NME launch. It is important to note that this model does not include investments for exploratory discovery research</w:t>
      </w:r>
      <w:r>
        <w:t xml:space="preserve"> (which as mentioned before is rarely performed in the industry)</w:t>
      </w:r>
      <w:r w:rsidRPr="00023D53">
        <w:t>, post-launch expenses or overheads (that is, salaries for employees not engaged in R&amp;D activities but necessary to support the organization).</w:t>
      </w:r>
      <w:r>
        <w:t xml:space="preserve"> </w:t>
      </w:r>
    </w:p>
    <w:p w14:paraId="5FF28CC1" w14:textId="77777777" w:rsidR="00196103" w:rsidRDefault="00196103" w:rsidP="00196103">
      <w:pPr>
        <w:keepNext/>
      </w:pPr>
      <w:r>
        <w:rPr>
          <w:noProof/>
        </w:rPr>
        <w:lastRenderedPageBreak/>
        <w:drawing>
          <wp:inline distT="0" distB="0" distL="0" distR="0" wp14:anchorId="709BCA99" wp14:editId="23B84B24">
            <wp:extent cx="5274310" cy="2296795"/>
            <wp:effectExtent l="0" t="0" r="8890" b="1460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70EC17E" w14:textId="59049C02" w:rsidR="00196103" w:rsidRDefault="00196103" w:rsidP="00196103">
      <w:pPr>
        <w:pStyle w:val="Caption"/>
        <w:jc w:val="center"/>
      </w:pPr>
      <w:r>
        <w:t>Figure 4 Candidates Required for a Single Release</w:t>
      </w:r>
    </w:p>
    <w:p w14:paraId="59489E0C" w14:textId="38749A7F" w:rsidR="00196103" w:rsidRDefault="00E74733" w:rsidP="00B94D6E">
      <w:pPr>
        <w:pStyle w:val="PaparStyle1"/>
        <w:numPr>
          <w:ilvl w:val="0"/>
          <w:numId w:val="9"/>
        </w:numPr>
      </w:pPr>
      <w:r>
        <w:t>Convert the Target (a compound</w:t>
      </w:r>
      <w:r w:rsidRPr="00E74733">
        <w:t xml:space="preserve"> involved in the </w:t>
      </w:r>
      <w:r>
        <w:t xml:space="preserve">sought pathology </w:t>
      </w:r>
      <w:r w:rsidRPr="00E74733">
        <w:t xml:space="preserve">that the drug-in-development is </w:t>
      </w:r>
      <w:r>
        <w:t>intended</w:t>
      </w:r>
      <w:r w:rsidRPr="00E74733">
        <w:t xml:space="preserve"> to act on</w:t>
      </w:r>
      <w:r>
        <w:t>) to a Hit (</w:t>
      </w:r>
      <w:r w:rsidRPr="00E74733">
        <w:t xml:space="preserve">a compound which has the desired activity in a compound screen and whose activity </w:t>
      </w:r>
      <w:r>
        <w:t>has been successfully confirmed).</w:t>
      </w:r>
    </w:p>
    <w:p w14:paraId="6C57DE17" w14:textId="04F14632" w:rsidR="00E74733" w:rsidRDefault="00E74733" w:rsidP="00B94D6E">
      <w:pPr>
        <w:pStyle w:val="PaparStyle1"/>
        <w:numPr>
          <w:ilvl w:val="0"/>
          <w:numId w:val="9"/>
        </w:numPr>
      </w:pPr>
      <w:r>
        <w:t>Convert the Hit to a Lead</w:t>
      </w:r>
      <w:r w:rsidR="00A629F6">
        <w:t xml:space="preserve"> (a confirmed and evaluated compound which has a known dose response, i</w:t>
      </w:r>
      <w:r w:rsidR="00A629F6" w:rsidRPr="00A629F6">
        <w:t>ntrinsic activity</w:t>
      </w:r>
      <w:r w:rsidR="00A629F6">
        <w:t xml:space="preserve"> and other required attributes).</w:t>
      </w:r>
    </w:p>
    <w:p w14:paraId="371E985F" w14:textId="422BFA21" w:rsidR="00A629F6" w:rsidRDefault="00A629F6" w:rsidP="00B94D6E">
      <w:pPr>
        <w:pStyle w:val="PaparStyle1"/>
        <w:numPr>
          <w:ilvl w:val="0"/>
          <w:numId w:val="9"/>
        </w:numPr>
      </w:pPr>
      <w:r>
        <w:t>Optimize the compound to a sufficiently effective reaction.</w:t>
      </w:r>
    </w:p>
    <w:p w14:paraId="65802C2D" w14:textId="465804B7" w:rsidR="008F6E1E" w:rsidRDefault="00A629F6" w:rsidP="00B94D6E">
      <w:pPr>
        <w:pStyle w:val="PaparStyle1"/>
        <w:numPr>
          <w:ilvl w:val="0"/>
          <w:numId w:val="9"/>
        </w:numPr>
      </w:pPr>
      <w:r>
        <w:t>Pass the preclinical stage at</w:t>
      </w:r>
      <w:r w:rsidRPr="00A629F6">
        <w:t xml:space="preserve"> which important feasibility, iterative testing and</w:t>
      </w:r>
      <w:r>
        <w:t xml:space="preserve"> drug safety data are collected and the validity of the compound is tested </w:t>
      </w:r>
      <w:r w:rsidRPr="00A629F6">
        <w:t xml:space="preserve">to determine the safe dose for </w:t>
      </w:r>
      <w:r>
        <w:t xml:space="preserve">human </w:t>
      </w:r>
      <w:r w:rsidRPr="00A629F6">
        <w:t>study and assess a product's safety profile.</w:t>
      </w:r>
    </w:p>
    <w:p w14:paraId="39B9C5EF" w14:textId="2D3923C2" w:rsidR="00A629F6" w:rsidRDefault="00A629F6" w:rsidP="00B94D6E">
      <w:pPr>
        <w:pStyle w:val="PaparStyle1"/>
        <w:numPr>
          <w:ilvl w:val="0"/>
          <w:numId w:val="9"/>
        </w:numPr>
      </w:pPr>
      <w:r>
        <w:t xml:space="preserve">Pass </w:t>
      </w:r>
      <w:r w:rsidR="009E3DB4">
        <w:t>Phase 1</w:t>
      </w:r>
      <w:r w:rsidRPr="00A629F6">
        <w:t xml:space="preserve"> trials</w:t>
      </w:r>
      <w:r w:rsidR="009E3DB4">
        <w:t xml:space="preserve"> (first-in-man studies):</w:t>
      </w:r>
      <w:r w:rsidRPr="00A629F6">
        <w:t xml:space="preserve"> the first stage of testing in human subjects</w:t>
      </w:r>
      <w:r w:rsidR="009E3DB4">
        <w:t xml:space="preserve"> mostly aimed at</w:t>
      </w:r>
      <w:r w:rsidRPr="00A629F6">
        <w:t xml:space="preserve"> </w:t>
      </w:r>
      <w:r w:rsidR="009E3DB4">
        <w:t>determining</w:t>
      </w:r>
      <w:r w:rsidRPr="00A629F6">
        <w:t xml:space="preserve"> the maximum amount of the drug </w:t>
      </w:r>
      <w:r w:rsidR="009E3DB4">
        <w:t>which</w:t>
      </w:r>
      <w:r w:rsidRPr="00A629F6">
        <w:t xml:space="preserve"> can be given to a person before adverse effects become intolerable or dangerous</w:t>
      </w:r>
      <w:r w:rsidR="009E3DB4">
        <w:t>.</w:t>
      </w:r>
    </w:p>
    <w:p w14:paraId="38810116" w14:textId="722FB74E" w:rsidR="009E3DB4" w:rsidRDefault="009E3DB4" w:rsidP="00B94D6E">
      <w:pPr>
        <w:pStyle w:val="PaparStyle1"/>
        <w:numPr>
          <w:ilvl w:val="0"/>
          <w:numId w:val="9"/>
        </w:numPr>
      </w:pPr>
      <w:r>
        <w:t>Pass Phase 2 trials which</w:t>
      </w:r>
      <w:r w:rsidRPr="009E3DB4">
        <w:t xml:space="preserve"> assess how well the drug works</w:t>
      </w:r>
      <w:r>
        <w:t>.</w:t>
      </w:r>
    </w:p>
    <w:p w14:paraId="4E7560F3" w14:textId="26D41AB8" w:rsidR="008F6E1E" w:rsidRDefault="009E3DB4" w:rsidP="00B94D6E">
      <w:pPr>
        <w:pStyle w:val="PaparStyle1"/>
        <w:numPr>
          <w:ilvl w:val="0"/>
          <w:numId w:val="9"/>
        </w:numPr>
      </w:pPr>
      <w:r>
        <w:t>Pass Phase 3 trials which</w:t>
      </w:r>
      <w:r w:rsidRPr="009E3DB4">
        <w:t xml:space="preserve"> assess the effectiveness of the new </w:t>
      </w:r>
      <w:r>
        <w:t>treatment (based on the compound) and</w:t>
      </w:r>
      <w:r w:rsidRPr="009E3DB4">
        <w:t xml:space="preserve"> its value in clinical practice</w:t>
      </w:r>
      <w:r>
        <w:t>.</w:t>
      </w:r>
    </w:p>
    <w:p w14:paraId="6DE768CB" w14:textId="37B40425" w:rsidR="009F6714" w:rsidRDefault="009F6714" w:rsidP="002E5F77">
      <w:pPr>
        <w:pStyle w:val="PaparStyle1"/>
      </w:pPr>
      <w:r>
        <w:t xml:space="preserve">Independent researchers such as </w:t>
      </w:r>
      <w:r w:rsidRPr="009F6714">
        <w:t>Paul SM, Mytelka</w:t>
      </w:r>
      <w:r>
        <w:t xml:space="preserve"> et al </w:t>
      </w:r>
      <w:r w:rsidR="00196103">
        <w:rPr>
          <w:rFonts w:asciiTheme="majorHAnsi" w:hAnsiTheme="majorHAnsi" w:cs="Times New Roman"/>
        </w:rPr>
        <w:t xml:space="preserve">(Paul, Mytelka, Dunwiddie, Persinger, Munos, Lindborg, Schacht, 2010) </w:t>
      </w:r>
      <w:r>
        <w:t xml:space="preserve">seem to accept the premise and set the focus on the productivity of the process. According to said publication the pharmaceutical industry is suffering from major losses of revenue due to patent expirations, increasingly cost-constrained healthcare systems and ever stricter </w:t>
      </w:r>
      <w:r>
        <w:lastRenderedPageBreak/>
        <w:t>regulatory requirements. They assert that the key to tackling these challenges such issues pose to both the is to</w:t>
      </w:r>
      <w:r w:rsidR="00D12A61">
        <w:t xml:space="preserve"> remain within budget limits and</w:t>
      </w:r>
      <w:r>
        <w:t xml:space="preserve"> substantially increase the quantity and quality of innovativ</w:t>
      </w:r>
      <w:r w:rsidR="00D12A61">
        <w:t>e, cost-effective new medicines, contrary to contemporary trends</w:t>
      </w:r>
      <w:r>
        <w:t xml:space="preserve">. </w:t>
      </w:r>
      <w:r w:rsidR="00D12A61">
        <w:t>They</w:t>
      </w:r>
      <w:r>
        <w:t xml:space="preserve"> present a detailed analysis based on comprehensive, recent, industry-wide data</w:t>
      </w:r>
      <w:r w:rsidR="00D12A61">
        <w:t xml:space="preserve"> and </w:t>
      </w:r>
      <w:r>
        <w:t>identify the relative contributions of each of the steps in the drug discovery and</w:t>
      </w:r>
      <w:r w:rsidR="00D12A61">
        <w:t xml:space="preserve"> </w:t>
      </w:r>
      <w:r>
        <w:t>development proce</w:t>
      </w:r>
      <w:r w:rsidR="00D12A61">
        <w:t>ss to overall R&amp;D productivity</w:t>
      </w:r>
      <w:r>
        <w:t>.</w:t>
      </w:r>
    </w:p>
    <w:p w14:paraId="238B0580" w14:textId="3556BB99" w:rsidR="00B5197A" w:rsidRDefault="00B5197A" w:rsidP="00B94D6E">
      <w:pPr>
        <w:pStyle w:val="Heading2"/>
        <w:numPr>
          <w:ilvl w:val="1"/>
          <w:numId w:val="17"/>
        </w:numPr>
      </w:pPr>
      <w:bookmarkStart w:id="51" w:name="_Toc493772227"/>
      <w:r>
        <w:t xml:space="preserve">Machine Learning in </w:t>
      </w:r>
      <w:r w:rsidRPr="000F0B3A">
        <w:t>Pharmaceutical Research</w:t>
      </w:r>
      <w:bookmarkEnd w:id="51"/>
      <w:r>
        <w:t xml:space="preserve"> </w:t>
      </w:r>
    </w:p>
    <w:p w14:paraId="396B76CF" w14:textId="656C3182" w:rsidR="00872577" w:rsidRDefault="004F3C7D" w:rsidP="002E5F77">
      <w:pPr>
        <w:pStyle w:val="PaparStyle1"/>
      </w:pPr>
      <w:r>
        <w:t>The secretive nature of pharmaceutical research severely limits the number of publications on the issue. There are a few however.</w:t>
      </w:r>
    </w:p>
    <w:p w14:paraId="49B33E58" w14:textId="67C190D3" w:rsidR="004F3C7D" w:rsidRPr="00196103" w:rsidRDefault="004F3C7D" w:rsidP="002E5F77">
      <w:pPr>
        <w:pStyle w:val="PaparStyle1"/>
        <w:rPr>
          <w:rFonts w:eastAsia="Times New Roman" w:cstheme="minorHAnsi"/>
        </w:rPr>
      </w:pPr>
      <w:r>
        <w:t>In 2011 Chapel Hill (</w:t>
      </w:r>
      <w:r w:rsidRPr="004F3C7D">
        <w:t>University of North Carolina</w:t>
      </w:r>
      <w:r>
        <w:t>) published “</w:t>
      </w:r>
      <w:r w:rsidRPr="004F3C7D">
        <w:t>THE QSAROME OF THE RECEPTOROME</w:t>
      </w:r>
      <w:r>
        <w:t xml:space="preserve">” </w:t>
      </w:r>
      <w:r w:rsidR="00196103">
        <w:rPr>
          <w:rFonts w:eastAsia="Times New Roman" w:cstheme="minorHAnsi"/>
        </w:rPr>
        <w:t xml:space="preserve">(Zhao, 2011) </w:t>
      </w:r>
      <w:r>
        <w:t xml:space="preserve">which is a research paper dealing with modeling sets of multiple receptors and its </w:t>
      </w:r>
      <w:r w:rsidR="001E064E">
        <w:t xml:space="preserve">relation with </w:t>
      </w:r>
      <w:r w:rsidR="001E064E" w:rsidRPr="00F8349F">
        <w:rPr>
          <w:rFonts w:ascii="URWPalladioL-Roma" w:hAnsi="URWPalladioL-Roma" w:cs="URWPalladioL-Roma"/>
        </w:rPr>
        <w:t>GPCRs</w:t>
      </w:r>
      <w:r w:rsidR="001E064E">
        <w:rPr>
          <w:rFonts w:ascii="URWPalladioL-Roma" w:hAnsi="URWPalladioL-Roma" w:cs="URWPalladioL-Roma"/>
        </w:rPr>
        <w:t xml:space="preserve">. It uses a </w:t>
      </w:r>
      <w:r w:rsidR="001E064E" w:rsidRPr="001E064E">
        <w:rPr>
          <w:rFonts w:ascii="URWPalladioL-Roma" w:hAnsi="URWPalladioL-Roma" w:cs="URWPalladioL-Roma"/>
        </w:rPr>
        <w:t xml:space="preserve">combinatorial QSAR </w:t>
      </w:r>
      <w:r w:rsidR="001E064E">
        <w:rPr>
          <w:rFonts w:ascii="URWPalladioL-Roma" w:hAnsi="URWPalladioL-Roma" w:cs="URWPalladioL-Roma"/>
        </w:rPr>
        <w:t>(</w:t>
      </w:r>
      <w:r w:rsidR="001E064E" w:rsidRPr="001E064E">
        <w:rPr>
          <w:rFonts w:ascii="URWPalladioL-Roma" w:hAnsi="URWPalladioL-Roma" w:cs="URWPalladioL-Roma"/>
        </w:rPr>
        <w:t>Quantitative structure–activity relationship</w:t>
      </w:r>
      <w:r w:rsidR="001E064E">
        <w:rPr>
          <w:rFonts w:ascii="URWPalladioL-Roma" w:hAnsi="URWPalladioL-Roma" w:cs="URWPalladioL-Roma"/>
        </w:rPr>
        <w:t xml:space="preserve">) </w:t>
      </w:r>
      <w:r w:rsidR="001E064E" w:rsidRPr="001E064E">
        <w:rPr>
          <w:rFonts w:ascii="URWPalladioL-Roma" w:hAnsi="URWPalladioL-Roma" w:cs="URWPalladioL-Roma"/>
        </w:rPr>
        <w:t>framework</w:t>
      </w:r>
      <w:r w:rsidR="001E064E">
        <w:rPr>
          <w:rFonts w:ascii="URWPalladioL-Roma" w:hAnsi="URWPalladioL-Roma" w:cs="URWPalladioL-Roma"/>
        </w:rPr>
        <w:t xml:space="preserve"> heavily reliant on a </w:t>
      </w:r>
      <w:r w:rsidR="001E064E" w:rsidRPr="001E064E">
        <w:rPr>
          <w:rFonts w:ascii="URWPalladioL-Roma" w:hAnsi="URWPalladioL-Roma" w:cs="URWPalladioL-Roma"/>
        </w:rPr>
        <w:t>Distance Weighted Discrimination</w:t>
      </w:r>
      <w:r w:rsidR="001E064E">
        <w:rPr>
          <w:rFonts w:ascii="URWPalladioL-Roma" w:hAnsi="URWPalladioL-Roma" w:cs="URWPalladioL-Roma"/>
        </w:rPr>
        <w:t xml:space="preserve"> (similar to the results of t-SNE) as a score generator and a cost/benefit ratio applied using Decision Trees.</w:t>
      </w:r>
    </w:p>
    <w:p w14:paraId="07CE75D1" w14:textId="77777777" w:rsidR="009450F0" w:rsidRDefault="0073256E" w:rsidP="002E5F77">
      <w:pPr>
        <w:pStyle w:val="PaparStyle1"/>
        <w:rPr>
          <w:rFonts w:ascii="URWPalladioL-Roma" w:hAnsi="URWPalladioL-Roma" w:cs="URWPalladioL-Roma"/>
        </w:rPr>
      </w:pPr>
      <w:r>
        <w:rPr>
          <w:rFonts w:ascii="URWPalladioL-Roma" w:hAnsi="URWPalladioL-Roma" w:cs="URWPalladioL-Roma"/>
        </w:rPr>
        <w:t xml:space="preserve">In </w:t>
      </w:r>
      <w:r w:rsidR="009450F0">
        <w:rPr>
          <w:rFonts w:ascii="URWPalladioL-Roma" w:hAnsi="URWPalladioL-Roma" w:cs="URWPalladioL-Roma"/>
        </w:rPr>
        <w:t xml:space="preserve">Application of Predictive QSAR Models to Database Mining Alexander Tropsha discusses </w:t>
      </w:r>
      <w:r w:rsidR="009450F0" w:rsidRPr="009450F0">
        <w:rPr>
          <w:rFonts w:ascii="URWPalladioL-Roma" w:hAnsi="URWPalladioL-Roma" w:cs="URWPalladioL-Roma"/>
        </w:rPr>
        <w:t xml:space="preserve">a drug discovery strategy that employs variable selection quantitative structure-activity relationship (QSAR) models for chemical database mining. </w:t>
      </w:r>
    </w:p>
    <w:p w14:paraId="3D3A2274" w14:textId="441ACC1B" w:rsidR="009D3A6B" w:rsidRDefault="009450F0" w:rsidP="002E5F77">
      <w:pPr>
        <w:pStyle w:val="PaparStyle1"/>
        <w:rPr>
          <w:rFonts w:ascii="URWPalladioL-Roma" w:hAnsi="URWPalladioL-Roma" w:cs="URWPalladioL-Roma"/>
        </w:rPr>
      </w:pPr>
      <w:r>
        <w:rPr>
          <w:rFonts w:ascii="URWPalladioL-Roma" w:hAnsi="URWPalladioL-Roma" w:cs="URWPalladioL-Roma"/>
        </w:rPr>
        <w:t>Same as in the aforementioned publishing t</w:t>
      </w:r>
      <w:r w:rsidRPr="009450F0">
        <w:rPr>
          <w:rFonts w:ascii="URWPalladioL-Roma" w:hAnsi="URWPalladioL-Roma" w:cs="URWPalladioL-Roma"/>
        </w:rPr>
        <w:t>he approach starts with the development of rigorously validated QSAR models obtained with the variable selection k nearest neighbor (kNN) method</w:t>
      </w:r>
      <w:r>
        <w:rPr>
          <w:rFonts w:ascii="URWPalladioL-Roma" w:hAnsi="URWPalladioL-Roma" w:cs="URWPalladioL-Roma"/>
        </w:rPr>
        <w:t xml:space="preserve"> (as opposed to the Decision Trees method mentioned in previous article).</w:t>
      </w:r>
      <w:r w:rsidRPr="009450F0">
        <w:rPr>
          <w:rFonts w:ascii="URWPalladioL-Roma" w:hAnsi="URWPalladioL-Roma" w:cs="URWPalladioL-Roma"/>
        </w:rPr>
        <w:t xml:space="preserve"> Model validation is based on several statistical criteria, including the randomization of the target property (Y-randomization), independent assessment of the training set model's predictive power using external test sets, and the establishment of the model's applicability domain. </w:t>
      </w:r>
      <w:r w:rsidR="009D3A6B">
        <w:rPr>
          <w:rFonts w:ascii="URWPalladioL-Roma" w:hAnsi="URWPalladioL-Roma" w:cs="URWPalladioL-Roma"/>
        </w:rPr>
        <w:t>The most</w:t>
      </w:r>
      <w:r w:rsidRPr="009450F0">
        <w:rPr>
          <w:rFonts w:ascii="URWPalladioL-Roma" w:hAnsi="URWPalladioL-Roma" w:cs="URWPalladioL-Roma"/>
        </w:rPr>
        <w:t xml:space="preserve"> successful models </w:t>
      </w:r>
      <w:r w:rsidR="009D3A6B">
        <w:rPr>
          <w:rFonts w:ascii="URWPalladioL-Roma" w:hAnsi="URWPalladioL-Roma" w:cs="URWPalladioL-Roma"/>
        </w:rPr>
        <w:t>were</w:t>
      </w:r>
      <w:r w:rsidRPr="009450F0">
        <w:rPr>
          <w:rFonts w:ascii="URWPalladioL-Roma" w:hAnsi="URWPalladioL-Roma" w:cs="URWPalladioL-Roma"/>
        </w:rPr>
        <w:t xml:space="preserve"> employed in database mining concurrently</w:t>
      </w:r>
      <w:r w:rsidR="009D3A6B">
        <w:rPr>
          <w:rFonts w:ascii="URWPalladioL-Roma" w:hAnsi="URWPalladioL-Roma" w:cs="URWPalladioL-Roma"/>
        </w:rPr>
        <w:t xml:space="preserve"> and</w:t>
      </w:r>
      <w:r w:rsidRPr="009450F0">
        <w:rPr>
          <w:rFonts w:ascii="URWPalladioL-Roma" w:hAnsi="URWPalladioL-Roma" w:cs="URWPalladioL-Roma"/>
        </w:rPr>
        <w:t xml:space="preserve"> </w:t>
      </w:r>
      <w:r w:rsidR="009D3A6B">
        <w:rPr>
          <w:rFonts w:ascii="URWPalladioL-Roma" w:hAnsi="URWPalladioL-Roma" w:cs="URWPalladioL-Roma"/>
        </w:rPr>
        <w:t>the s</w:t>
      </w:r>
      <w:r w:rsidRPr="009450F0">
        <w:rPr>
          <w:rFonts w:ascii="URWPalladioL-Roma" w:hAnsi="URWPalladioL-Roma" w:cs="URWPalladioL-Roma"/>
        </w:rPr>
        <w:t xml:space="preserve">pecific biological activity (characteristic of the training set compounds) of external database entries found to be within a predefined similarity threshold of the training set molecules </w:t>
      </w:r>
      <w:r w:rsidR="009D3A6B">
        <w:rPr>
          <w:rFonts w:ascii="URWPalladioL-Roma" w:hAnsi="URWPalladioL-Roma" w:cs="URWPalladioL-Roma"/>
        </w:rPr>
        <w:t>were</w:t>
      </w:r>
      <w:r w:rsidRPr="009450F0">
        <w:rPr>
          <w:rFonts w:ascii="URWPalladioL-Roma" w:hAnsi="URWPalladioL-Roma" w:cs="URWPalladioL-Roma"/>
        </w:rPr>
        <w:t xml:space="preserve"> predicted </w:t>
      </w:r>
      <w:r w:rsidR="009D3A6B" w:rsidRPr="009450F0">
        <w:rPr>
          <w:rFonts w:ascii="URWPalladioL-Roma" w:hAnsi="URWPalladioL-Roma" w:cs="URWPalladioL-Roma"/>
        </w:rPr>
        <w:t>based on</w:t>
      </w:r>
      <w:r w:rsidRPr="009450F0">
        <w:rPr>
          <w:rFonts w:ascii="URWPalladioL-Roma" w:hAnsi="URWPalladioL-Roma" w:cs="URWPalladioL-Roma"/>
        </w:rPr>
        <w:t xml:space="preserve"> the validated QSAR models using the applicability domain criteria. Compounds judged to have high predicted activities by all or </w:t>
      </w:r>
      <w:r w:rsidR="009D3A6B" w:rsidRPr="009450F0">
        <w:rPr>
          <w:rFonts w:ascii="URWPalladioL-Roma" w:hAnsi="URWPalladioL-Roma" w:cs="URWPalladioL-Roma"/>
        </w:rPr>
        <w:t>most of</w:t>
      </w:r>
      <w:r w:rsidRPr="009450F0">
        <w:rPr>
          <w:rFonts w:ascii="URWPalladioL-Roma" w:hAnsi="URWPalladioL-Roma" w:cs="URWPalladioL-Roma"/>
        </w:rPr>
        <w:t xml:space="preserve"> all models ar</w:t>
      </w:r>
      <w:r w:rsidR="009D3A6B">
        <w:rPr>
          <w:rFonts w:ascii="URWPalladioL-Roma" w:hAnsi="URWPalladioL-Roma" w:cs="URWPalladioL-Roma"/>
        </w:rPr>
        <w:t>e considered as consensus hits.</w:t>
      </w:r>
    </w:p>
    <w:p w14:paraId="10E4DFF9" w14:textId="553DF540" w:rsidR="0073256E" w:rsidRDefault="009D3A6B" w:rsidP="002E5F77">
      <w:pPr>
        <w:pStyle w:val="PaparStyle1"/>
        <w:rPr>
          <w:rFonts w:ascii="URWPalladioL-Roma" w:hAnsi="URWPalladioL-Roma" w:cs="URWPalladioL-Roma"/>
        </w:rPr>
      </w:pPr>
      <w:r>
        <w:rPr>
          <w:rFonts w:ascii="URWPalladioL-Roma" w:hAnsi="URWPalladioL-Roma" w:cs="URWPalladioL-Roma"/>
        </w:rPr>
        <w:lastRenderedPageBreak/>
        <w:t xml:space="preserve">For the purpose of validating the method </w:t>
      </w:r>
      <w:r w:rsidRPr="009450F0">
        <w:rPr>
          <w:rFonts w:ascii="URWPalladioL-Roma" w:hAnsi="URWPalladioL-Roma" w:cs="URWPalladioL-Roma"/>
        </w:rPr>
        <w:t>the</w:t>
      </w:r>
      <w:r w:rsidR="009450F0" w:rsidRPr="009450F0">
        <w:rPr>
          <w:rFonts w:ascii="URWPalladioL-Roma" w:hAnsi="URWPalladioL-Roma" w:cs="URWPalladioL-Roma"/>
        </w:rPr>
        <w:t xml:space="preserve"> 10 best models were applied to mining chemical databases, and 22 compounds were selected as consensus hits. Nine compounds were synthesized and tested at the NIH Epilepsy Branch, Rockville, MD using the same biological test that was employed to assess the anticonvulsant activity of the training set compounds; of these nine, four were exact database hits and five were derived from the hits by minor chemical modifications. Seven of these nine compounds were confirmed to be active, indicating an exceptionally high hit rate. The approach described in this report can be used as a general rational drug discovery tool.</w:t>
      </w:r>
    </w:p>
    <w:p w14:paraId="3F897C9C" w14:textId="6893E383" w:rsidR="00616C67" w:rsidRDefault="008E5A12" w:rsidP="00B94D6E">
      <w:pPr>
        <w:pStyle w:val="Heading2"/>
        <w:numPr>
          <w:ilvl w:val="1"/>
          <w:numId w:val="17"/>
        </w:numPr>
      </w:pPr>
      <w:bookmarkStart w:id="52" w:name="_Toc493772228"/>
      <w:r>
        <w:t>GPCRs</w:t>
      </w:r>
      <w:bookmarkEnd w:id="52"/>
    </w:p>
    <w:p w14:paraId="03AD075B" w14:textId="0E59E67F" w:rsidR="00BE7CB7" w:rsidRDefault="00BE7CB7" w:rsidP="002E5F77">
      <w:pPr>
        <w:pStyle w:val="PaparStyle1"/>
      </w:pPr>
      <w:r>
        <w:t xml:space="preserve">The G protein-coupled receptor (GPCR), also called seven-transmembrane receptor or heptahelical (having seven helices) receptor, is a protein located in the living tissue cell membrane that binds extracellular substances and transmits signals from these substances to an intracellular molecule called a G protein (guanine nucleotide-binding protein). GPCRs exist in cell membranes of a wide range of organisms, including plants, microorganisms, and mammals. There are many types of GPCRs with more than 1,000 types encoded by the human genome alone and as a group they respond to a diverse range of substances, including light, hormones, amines, neurotransmitters, and lipids. GPCRs include beta-adrenergic receptors (which bind epinephrine), prostaglandin E2 receptors (which bind inflammatory substances called prostaglandins) and rhodopsin (which contains a photoreactive chemical called retinal that responds to light signals received by rod cells in the eye). The existence of GPCRs was </w:t>
      </w:r>
      <w:r w:rsidR="00C05BC7">
        <w:t>discovered</w:t>
      </w:r>
      <w:r>
        <w:t xml:space="preserve"> in the 1970s by </w:t>
      </w:r>
      <w:r w:rsidR="00C05BC7">
        <w:t xml:space="preserve">the </w:t>
      </w:r>
      <w:r>
        <w:t>American molecular</w:t>
      </w:r>
      <w:r w:rsidR="00C05BC7">
        <w:t xml:space="preserve"> biologist Robert J. Lefkowitz who </w:t>
      </w:r>
      <w:r>
        <w:t>shared the 2012 Nobel Prize for Chemistry with his colleague Brian K. Kobilka.</w:t>
      </w:r>
    </w:p>
    <w:p w14:paraId="5BAF0D50" w14:textId="77777777" w:rsidR="00C05BC7" w:rsidRDefault="00BE7CB7" w:rsidP="002E5F77">
      <w:pPr>
        <w:pStyle w:val="PaparStyle1"/>
      </w:pPr>
      <w:r>
        <w:t>A GPCR is made up of a long protei</w:t>
      </w:r>
      <w:r w:rsidR="00C05BC7">
        <w:t>n that has three basic regions:</w:t>
      </w:r>
    </w:p>
    <w:p w14:paraId="1CE8EC34" w14:textId="5300F825" w:rsidR="00C05BC7" w:rsidRDefault="00C05BC7" w:rsidP="00B94D6E">
      <w:pPr>
        <w:pStyle w:val="PaparStyle1"/>
        <w:numPr>
          <w:ilvl w:val="0"/>
          <w:numId w:val="10"/>
        </w:numPr>
      </w:pPr>
      <w:r>
        <w:t>A</w:t>
      </w:r>
      <w:r w:rsidR="00BE7CB7">
        <w:t>n extracel</w:t>
      </w:r>
      <w:r>
        <w:t>lular portion (the N-terminus)</w:t>
      </w:r>
    </w:p>
    <w:p w14:paraId="3A688801" w14:textId="11C66968" w:rsidR="00C05BC7" w:rsidRDefault="00C05BC7" w:rsidP="00B94D6E">
      <w:pPr>
        <w:pStyle w:val="PaparStyle1"/>
        <w:numPr>
          <w:ilvl w:val="0"/>
          <w:numId w:val="10"/>
        </w:numPr>
      </w:pPr>
      <w:r>
        <w:t>A</w:t>
      </w:r>
      <w:r w:rsidR="00BE7CB7">
        <w:t>n intracellular portion (the C-terminus),</w:t>
      </w:r>
    </w:p>
    <w:p w14:paraId="43032145" w14:textId="25320640" w:rsidR="00C05BC7" w:rsidRDefault="00C05BC7" w:rsidP="00B94D6E">
      <w:pPr>
        <w:pStyle w:val="PaparStyle1"/>
        <w:numPr>
          <w:ilvl w:val="0"/>
          <w:numId w:val="10"/>
        </w:numPr>
      </w:pPr>
      <w:r>
        <w:t>A</w:t>
      </w:r>
      <w:r w:rsidR="00BE7CB7">
        <w:t xml:space="preserve"> middle segment containing seven transmembrane domains. </w:t>
      </w:r>
    </w:p>
    <w:p w14:paraId="3BF0EB55" w14:textId="01E1B173" w:rsidR="00BE7CB7" w:rsidRDefault="00BE7CB7" w:rsidP="002E5F77">
      <w:pPr>
        <w:pStyle w:val="PaparStyle1"/>
      </w:pPr>
      <w:r>
        <w:t>Be</w:t>
      </w:r>
      <w:r w:rsidR="00C05BC7">
        <w:t xml:space="preserve">ginning at the N-terminus, the GPCR </w:t>
      </w:r>
      <w:r>
        <w:t xml:space="preserve">protein winds up and down through the cell membrane, with the long middle segment </w:t>
      </w:r>
      <w:r w:rsidR="00C05BC7">
        <w:t>crossing the membrane seven times</w:t>
      </w:r>
      <w:r>
        <w:t>. The seven</w:t>
      </w:r>
      <w:r w:rsidR="00C05BC7">
        <w:t>th</w:t>
      </w:r>
      <w:r>
        <w:t xml:space="preserve"> </w:t>
      </w:r>
      <w:r w:rsidR="00C05BC7">
        <w:t>part</w:t>
      </w:r>
      <w:r>
        <w:t xml:space="preserve"> is connected to the C-terminus. When </w:t>
      </w:r>
      <w:r w:rsidR="00C05BC7">
        <w:t xml:space="preserve">a ligand (a molecule with </w:t>
      </w:r>
      <w:r>
        <w:t>an affinity for the receptor)</w:t>
      </w:r>
      <w:r w:rsidR="00C05BC7">
        <w:t xml:space="preserve"> is bound by a GPCR, it </w:t>
      </w:r>
      <w:r>
        <w:t>triggers a conformational change in the seven-</w:t>
      </w:r>
      <w:r>
        <w:lastRenderedPageBreak/>
        <w:t>transm</w:t>
      </w:r>
      <w:r w:rsidR="002B7860">
        <w:t xml:space="preserve">embrane region of the receptor which in turn </w:t>
      </w:r>
      <w:r>
        <w:t xml:space="preserve">activates the C-terminus, </w:t>
      </w:r>
      <w:r w:rsidR="002B7860">
        <w:t>recruiting</w:t>
      </w:r>
      <w:r>
        <w:t xml:space="preserve"> a substance that in turn activates the G protein associated with the GPCR. Activation of the G protein </w:t>
      </w:r>
      <w:r w:rsidR="002B7860">
        <w:t>triggers</w:t>
      </w:r>
      <w:r>
        <w:t xml:space="preserve"> a series of intracellular reactions that ultimately</w:t>
      </w:r>
      <w:r w:rsidR="002B7860">
        <w:t xml:space="preserve"> results</w:t>
      </w:r>
      <w:r>
        <w:t xml:space="preserve"> in the generation of some effect, such as </w:t>
      </w:r>
      <w:r w:rsidR="002B7860">
        <w:t>elevated</w:t>
      </w:r>
      <w:r>
        <w:t xml:space="preserve"> heart rate in response to epinephrine.</w:t>
      </w:r>
    </w:p>
    <w:p w14:paraId="59FC85DC" w14:textId="77777777" w:rsidR="00F00E64" w:rsidRDefault="002B7860" w:rsidP="002E5F77">
      <w:pPr>
        <w:pStyle w:val="PaparStyle1"/>
      </w:pPr>
      <w:r>
        <w:t>M</w:t>
      </w:r>
      <w:r w:rsidR="00BE7CB7">
        <w:t xml:space="preserve">utations in genes encoding GPCRs can </w:t>
      </w:r>
      <w:r>
        <w:t>lead</w:t>
      </w:r>
      <w:r w:rsidR="00BE7CB7">
        <w:t xml:space="preserve"> to disease in </w:t>
      </w:r>
      <w:r>
        <w:t>living organisms</w:t>
      </w:r>
      <w:r w:rsidR="00BE7CB7">
        <w:t xml:space="preserve">. </w:t>
      </w:r>
      <w:r>
        <w:t>As an example a</w:t>
      </w:r>
      <w:r w:rsidR="00BE7CB7">
        <w:t xml:space="preserve"> mutation of rhodopsin </w:t>
      </w:r>
      <w:r>
        <w:t>could result</w:t>
      </w:r>
      <w:r w:rsidR="00BE7CB7">
        <w:t xml:space="preserve"> in </w:t>
      </w:r>
      <w:r>
        <w:t xml:space="preserve">congenital night blindness due to </w:t>
      </w:r>
      <w:r w:rsidR="00BE7CB7">
        <w:t>continuous activation of intr</w:t>
      </w:r>
      <w:r>
        <w:t>acellular signaling molecules</w:t>
      </w:r>
      <w:r w:rsidR="00BE7CB7">
        <w:t xml:space="preserve">. </w:t>
      </w:r>
      <w:r>
        <w:t>Worse,</w:t>
      </w:r>
      <w:r w:rsidR="00BE7CB7">
        <w:t xml:space="preserve"> acquired mutations in certain GPCRs</w:t>
      </w:r>
      <w:r>
        <w:t xml:space="preserve"> could lead to cancer</w:t>
      </w:r>
      <w:r w:rsidR="00BE7CB7">
        <w:t xml:space="preserve"> </w:t>
      </w:r>
      <w:r>
        <w:t>by having</w:t>
      </w:r>
      <w:r w:rsidR="00BE7CB7">
        <w:t xml:space="preserve"> abnormal increases in receptor activity a</w:t>
      </w:r>
      <w:r>
        <w:t>nd expression in cell membranes</w:t>
      </w:r>
      <w:r w:rsidR="00BE7CB7">
        <w:t xml:space="preserve">. </w:t>
      </w:r>
      <w:r>
        <w:t>The importance of</w:t>
      </w:r>
      <w:r w:rsidR="00BE7CB7">
        <w:t xml:space="preserve"> GPCRs </w:t>
      </w:r>
      <w:r>
        <w:t>in relation to</w:t>
      </w:r>
      <w:r w:rsidR="00BE7CB7">
        <w:t xml:space="preserve"> human disease</w:t>
      </w:r>
      <w:r>
        <w:t xml:space="preserve"> make them</w:t>
      </w:r>
      <w:r w:rsidR="00BE7CB7">
        <w:t xml:space="preserve"> useful targets for drug development. </w:t>
      </w:r>
      <w:r>
        <w:t xml:space="preserve">For </w:t>
      </w:r>
      <w:r w:rsidR="00F518B9">
        <w:t>example,</w:t>
      </w:r>
      <w:r>
        <w:t xml:space="preserve"> </w:t>
      </w:r>
      <w:r w:rsidR="00BE7CB7">
        <w:t>antipsychotic agents clozapine and olanzapine block specific GPCRs that normally bind dopamine or serotonin</w:t>
      </w:r>
      <w:r>
        <w:t xml:space="preserve"> and thus </w:t>
      </w:r>
      <w:r w:rsidR="00BE7CB7">
        <w:t xml:space="preserve">disrupt the neural pathways that </w:t>
      </w:r>
      <w:r>
        <w:t>lead to pathological</w:t>
      </w:r>
      <w:r w:rsidR="00BE7CB7">
        <w:t xml:space="preserve"> schizophrenia. There also exist a variety of agents that stimulate GPCR activity. </w:t>
      </w:r>
    </w:p>
    <w:p w14:paraId="6595E853" w14:textId="5AFEC139" w:rsidR="00F00E64" w:rsidRDefault="00F00E64" w:rsidP="00B94D6E">
      <w:pPr>
        <w:pStyle w:val="Heading1"/>
        <w:numPr>
          <w:ilvl w:val="0"/>
          <w:numId w:val="18"/>
        </w:numPr>
        <w:jc w:val="left"/>
      </w:pPr>
      <w:bookmarkStart w:id="53" w:name="_Toc493772229"/>
      <w:r>
        <w:t>Methodology</w:t>
      </w:r>
      <w:bookmarkEnd w:id="53"/>
    </w:p>
    <w:p w14:paraId="092F6607" w14:textId="61371D96" w:rsidR="0098774D" w:rsidRDefault="00012229" w:rsidP="00B94D6E">
      <w:pPr>
        <w:pStyle w:val="Heading2"/>
        <w:numPr>
          <w:ilvl w:val="1"/>
          <w:numId w:val="18"/>
        </w:numPr>
      </w:pPr>
      <w:bookmarkStart w:id="54" w:name="_Toc493772230"/>
      <w:r>
        <w:t>Needs</w:t>
      </w:r>
      <w:bookmarkEnd w:id="54"/>
    </w:p>
    <w:p w14:paraId="7A69DC54" w14:textId="5AE9A01A" w:rsidR="0098774D" w:rsidRDefault="00B02A7F" w:rsidP="002E5F77">
      <w:pPr>
        <w:pStyle w:val="PaparStyle1"/>
      </w:pPr>
      <w:r>
        <w:t>The needs of the pharmaceutical industry for the discovery phase are:</w:t>
      </w:r>
    </w:p>
    <w:p w14:paraId="06819E34" w14:textId="0E003993" w:rsidR="00B02A7F" w:rsidRDefault="00B02A7F" w:rsidP="00B94D6E">
      <w:pPr>
        <w:pStyle w:val="PaparStyle1"/>
        <w:numPr>
          <w:ilvl w:val="0"/>
          <w:numId w:val="11"/>
        </w:numPr>
      </w:pPr>
      <w:r>
        <w:t>The process needs to accept a list of tagged compounds with their respective features.</w:t>
      </w:r>
    </w:p>
    <w:p w14:paraId="39AD725A" w14:textId="5A95A937" w:rsidR="00B02A7F" w:rsidRDefault="00B02A7F" w:rsidP="00B94D6E">
      <w:pPr>
        <w:pStyle w:val="PaparStyle1"/>
        <w:numPr>
          <w:ilvl w:val="0"/>
          <w:numId w:val="11"/>
        </w:numPr>
      </w:pPr>
      <w:r>
        <w:t>The process needs to accept a significantly larger list of candidate untagged compounds with the exact same features.</w:t>
      </w:r>
    </w:p>
    <w:p w14:paraId="7BA5F18C" w14:textId="13EB8920" w:rsidR="0098774D" w:rsidRDefault="00B02A7F" w:rsidP="00B94D6E">
      <w:pPr>
        <w:pStyle w:val="PaparStyle1"/>
        <w:numPr>
          <w:ilvl w:val="0"/>
          <w:numId w:val="11"/>
        </w:numPr>
      </w:pPr>
      <w:r>
        <w:t>The process needs to provide a short list of the candidate compounds which are the most likely to have similar results as the tagged compounds.</w:t>
      </w:r>
    </w:p>
    <w:p w14:paraId="4DF84E24" w14:textId="6B955AA2" w:rsidR="00F76223" w:rsidRDefault="00F76223" w:rsidP="007A1597">
      <w:pPr>
        <w:pStyle w:val="Heading3"/>
      </w:pPr>
      <w:bookmarkStart w:id="55" w:name="_Toc493772231"/>
      <w:r>
        <w:t>Compound Features</w:t>
      </w:r>
      <w:bookmarkEnd w:id="55"/>
    </w:p>
    <w:p w14:paraId="2EC509BB" w14:textId="7B260990" w:rsidR="00B02A7F" w:rsidRDefault="00B02A7F" w:rsidP="002E5F77">
      <w:pPr>
        <w:pStyle w:val="PaparStyle1"/>
      </w:pPr>
      <w:r>
        <w:t>The features are common industry characteristics of compounds. For example, a list of features used in one of the experiments included:</w:t>
      </w:r>
    </w:p>
    <w:p w14:paraId="4EE62F16" w14:textId="3C125523" w:rsidR="00B02A7F" w:rsidRDefault="00F76223" w:rsidP="002E5F77">
      <w:pPr>
        <w:pStyle w:val="PaparStyle1"/>
      </w:pPr>
      <w:r>
        <w:t>5-HT1A, ALogP98</w:t>
      </w:r>
      <w:r w:rsidR="00E51782" w:rsidRPr="00E51782">
        <w:t>, Apol, Formal</w:t>
      </w:r>
      <w:r>
        <w:t xml:space="preserve"> </w:t>
      </w:r>
      <w:r w:rsidR="00E51782" w:rsidRPr="00E51782">
        <w:t>Charge, Coord</w:t>
      </w:r>
      <w:r>
        <w:t xml:space="preserve"> </w:t>
      </w:r>
      <w:r w:rsidR="00E51782" w:rsidRPr="00E51782">
        <w:t>Dimension, Is</w:t>
      </w:r>
      <w:r>
        <w:t xml:space="preserve"> </w:t>
      </w:r>
      <w:r w:rsidR="00E51782" w:rsidRPr="00E51782">
        <w:t>Chiral, LogD, Molecular</w:t>
      </w:r>
      <w:r>
        <w:t xml:space="preserve"> </w:t>
      </w:r>
      <w:r w:rsidR="00E51782" w:rsidRPr="00E51782">
        <w:t>Weight, Molecular</w:t>
      </w:r>
      <w:r>
        <w:t xml:space="preserve"> </w:t>
      </w:r>
      <w:r w:rsidR="00E51782" w:rsidRPr="00E51782">
        <w:t>Mass, Molecular</w:t>
      </w:r>
      <w:r>
        <w:t xml:space="preserve"> </w:t>
      </w:r>
      <w:r w:rsidR="00E51782" w:rsidRPr="00E51782">
        <w:t>Solubility, VSA</w:t>
      </w:r>
      <w:r>
        <w:t xml:space="preserve"> </w:t>
      </w:r>
      <w:r w:rsidR="00E51782" w:rsidRPr="00E51782">
        <w:t>Total</w:t>
      </w:r>
      <w:r>
        <w:t xml:space="preserve"> </w:t>
      </w:r>
      <w:r w:rsidR="00E51782" w:rsidRPr="00E51782">
        <w:t>Area, HBA</w:t>
      </w:r>
      <w:r>
        <w:t xml:space="preserve"> </w:t>
      </w:r>
      <w:r w:rsidR="00E51782" w:rsidRPr="00E51782">
        <w:t>Count, HBD</w:t>
      </w:r>
      <w:r>
        <w:t xml:space="preserve"> </w:t>
      </w:r>
      <w:r w:rsidR="00E51782" w:rsidRPr="00E51782">
        <w:t>Count, NPlusO</w:t>
      </w:r>
      <w:r>
        <w:t xml:space="preserve"> </w:t>
      </w:r>
      <w:r w:rsidR="00E51782" w:rsidRPr="00E51782">
        <w:t>Count, Num</w:t>
      </w:r>
      <w:r>
        <w:t xml:space="preserve">ber of </w:t>
      </w:r>
      <w:r w:rsidR="00E51782" w:rsidRPr="00E51782">
        <w:t>Atoms, Num</w:t>
      </w:r>
      <w:r>
        <w:t xml:space="preserve">ber of Bonds, Number of Hydrogens, Number of </w:t>
      </w:r>
      <w:r w:rsidR="00E51782" w:rsidRPr="00E51782">
        <w:t>Explicit</w:t>
      </w:r>
      <w:r>
        <w:t xml:space="preserve"> </w:t>
      </w:r>
      <w:r w:rsidR="00E51782" w:rsidRPr="00E51782">
        <w:t xml:space="preserve">Hydrogens, </w:t>
      </w:r>
      <w:r>
        <w:t xml:space="preserve">Number of </w:t>
      </w:r>
      <w:r w:rsidR="00E51782" w:rsidRPr="00E51782">
        <w:t>Explicit</w:t>
      </w:r>
      <w:r>
        <w:t xml:space="preserve"> </w:t>
      </w:r>
      <w:r w:rsidR="00E51782" w:rsidRPr="00E51782">
        <w:t xml:space="preserve">Atoms, </w:t>
      </w:r>
      <w:r>
        <w:t xml:space="preserve">Number of </w:t>
      </w:r>
      <w:r w:rsidR="00E51782" w:rsidRPr="00E51782">
        <w:t>Explicit</w:t>
      </w:r>
      <w:r>
        <w:t xml:space="preserve"> </w:t>
      </w:r>
      <w:r w:rsidR="00E51782" w:rsidRPr="00E51782">
        <w:t xml:space="preserve">Bonds, </w:t>
      </w:r>
      <w:r>
        <w:t xml:space="preserve">Number of </w:t>
      </w:r>
      <w:r w:rsidR="00E51782" w:rsidRPr="00E51782">
        <w:t>Positive</w:t>
      </w:r>
      <w:r>
        <w:t xml:space="preserve"> </w:t>
      </w:r>
      <w:r w:rsidR="00E51782" w:rsidRPr="00E51782">
        <w:t xml:space="preserve">Atoms, </w:t>
      </w:r>
      <w:r>
        <w:t xml:space="preserve">Number of </w:t>
      </w:r>
      <w:r w:rsidR="00E51782" w:rsidRPr="00E51782">
        <w:t>Negative</w:t>
      </w:r>
      <w:r>
        <w:t xml:space="preserve"> </w:t>
      </w:r>
      <w:r w:rsidR="00E51782" w:rsidRPr="00E51782">
        <w:t xml:space="preserve">Atoms, </w:t>
      </w:r>
      <w:r>
        <w:t xml:space="preserve">Number of </w:t>
      </w:r>
      <w:r w:rsidR="00E51782" w:rsidRPr="00E51782">
        <w:t>Spiro</w:t>
      </w:r>
      <w:r>
        <w:t xml:space="preserve"> </w:t>
      </w:r>
      <w:r w:rsidR="00E51782" w:rsidRPr="00E51782">
        <w:t xml:space="preserve">Atoms, </w:t>
      </w:r>
      <w:r>
        <w:t xml:space="preserve">Number of </w:t>
      </w:r>
      <w:r w:rsidR="00E51782" w:rsidRPr="00E51782">
        <w:t>Bridge</w:t>
      </w:r>
      <w:r>
        <w:t xml:space="preserve"> </w:t>
      </w:r>
      <w:r w:rsidR="00E51782" w:rsidRPr="00E51782">
        <w:t>Head</w:t>
      </w:r>
      <w:r>
        <w:t xml:space="preserve"> </w:t>
      </w:r>
      <w:r w:rsidR="00E51782" w:rsidRPr="00E51782">
        <w:t xml:space="preserve">Atoms, </w:t>
      </w:r>
      <w:r>
        <w:t xml:space="preserve">Number of </w:t>
      </w:r>
      <w:r w:rsidR="00E51782" w:rsidRPr="00E51782">
        <w:t>Ring</w:t>
      </w:r>
      <w:r>
        <w:t xml:space="preserve"> </w:t>
      </w:r>
      <w:r w:rsidR="00E51782" w:rsidRPr="00E51782">
        <w:t xml:space="preserve">Bonds, </w:t>
      </w:r>
      <w:r>
        <w:t xml:space="preserve">Number of </w:t>
      </w:r>
      <w:r w:rsidR="00E51782" w:rsidRPr="00E51782">
        <w:lastRenderedPageBreak/>
        <w:t>Rotatable</w:t>
      </w:r>
      <w:r>
        <w:t xml:space="preserve"> </w:t>
      </w:r>
      <w:r w:rsidR="00E51782" w:rsidRPr="00E51782">
        <w:t xml:space="preserve">Bonds, </w:t>
      </w:r>
      <w:r>
        <w:t xml:space="preserve">Number of </w:t>
      </w:r>
      <w:r w:rsidR="00E51782" w:rsidRPr="00E51782">
        <w:t>Aromatic</w:t>
      </w:r>
      <w:r>
        <w:t xml:space="preserve"> </w:t>
      </w:r>
      <w:r w:rsidR="00E51782" w:rsidRPr="00E51782">
        <w:t xml:space="preserve">Bonds, </w:t>
      </w:r>
      <w:r>
        <w:t xml:space="preserve">Number of </w:t>
      </w:r>
      <w:r w:rsidR="00E51782" w:rsidRPr="00E51782">
        <w:t>Bridge</w:t>
      </w:r>
      <w:r>
        <w:t xml:space="preserve"> </w:t>
      </w:r>
      <w:r w:rsidR="00E51782" w:rsidRPr="00E51782">
        <w:t xml:space="preserve">Bonds, </w:t>
      </w:r>
      <w:r>
        <w:t xml:space="preserve">Number of </w:t>
      </w:r>
      <w:r w:rsidR="00E51782" w:rsidRPr="00E51782">
        <w:t xml:space="preserve">Rings, </w:t>
      </w:r>
      <w:r>
        <w:t xml:space="preserve">Number of </w:t>
      </w:r>
      <w:r w:rsidR="00E51782" w:rsidRPr="00E51782">
        <w:t>Aromatic</w:t>
      </w:r>
      <w:r>
        <w:t xml:space="preserve"> </w:t>
      </w:r>
      <w:r w:rsidR="00E51782" w:rsidRPr="00E51782">
        <w:t xml:space="preserve">Rings, </w:t>
      </w:r>
      <w:r>
        <w:t xml:space="preserve">Number of </w:t>
      </w:r>
      <w:r w:rsidR="00E51782" w:rsidRPr="00E51782">
        <w:t>Ring</w:t>
      </w:r>
      <w:r>
        <w:t xml:space="preserve"> </w:t>
      </w:r>
      <w:r w:rsidR="00E51782" w:rsidRPr="00E51782">
        <w:t xml:space="preserve">Assemblies, </w:t>
      </w:r>
      <w:r>
        <w:t xml:space="preserve">Number of </w:t>
      </w:r>
      <w:r w:rsidR="00E51782" w:rsidRPr="00E51782">
        <w:t xml:space="preserve">Rings3, </w:t>
      </w:r>
      <w:r>
        <w:t xml:space="preserve">Number of </w:t>
      </w:r>
      <w:r w:rsidR="00E51782" w:rsidRPr="00E51782">
        <w:t xml:space="preserve">Rings4, </w:t>
      </w:r>
      <w:r>
        <w:t xml:space="preserve">Number of </w:t>
      </w:r>
      <w:r w:rsidR="00E51782" w:rsidRPr="00E51782">
        <w:t xml:space="preserve">Rings5, </w:t>
      </w:r>
      <w:r>
        <w:t xml:space="preserve">Number of </w:t>
      </w:r>
      <w:r w:rsidR="00E51782" w:rsidRPr="00E51782">
        <w:t xml:space="preserve">Rings6, </w:t>
      </w:r>
      <w:r>
        <w:t xml:space="preserve">Number of </w:t>
      </w:r>
      <w:r w:rsidR="00E51782" w:rsidRPr="00E51782">
        <w:t xml:space="preserve">Rings7, </w:t>
      </w:r>
      <w:r>
        <w:t xml:space="preserve">Number of </w:t>
      </w:r>
      <w:r w:rsidR="00E51782" w:rsidRPr="00E51782">
        <w:t xml:space="preserve">Rings8, </w:t>
      </w:r>
      <w:r>
        <w:t xml:space="preserve">Number of </w:t>
      </w:r>
      <w:r w:rsidR="00E51782" w:rsidRPr="00E51782">
        <w:t xml:space="preserve">Rings9Plus, </w:t>
      </w:r>
      <w:r>
        <w:t xml:space="preserve">Number of </w:t>
      </w:r>
      <w:r w:rsidR="00E51782" w:rsidRPr="00E51782">
        <w:t xml:space="preserve">Chains, </w:t>
      </w:r>
      <w:r>
        <w:t xml:space="preserve">Number of </w:t>
      </w:r>
      <w:r w:rsidR="00E51782" w:rsidRPr="00E51782">
        <w:t>Chain</w:t>
      </w:r>
      <w:r>
        <w:t xml:space="preserve"> </w:t>
      </w:r>
      <w:r w:rsidR="00E51782" w:rsidRPr="00E51782">
        <w:t xml:space="preserve">Assemblies, </w:t>
      </w:r>
      <w:r>
        <w:t xml:space="preserve">Number of </w:t>
      </w:r>
      <w:r w:rsidR="00E51782" w:rsidRPr="00E51782">
        <w:t xml:space="preserve">Fragments, </w:t>
      </w:r>
      <w:r>
        <w:t xml:space="preserve">Number of </w:t>
      </w:r>
      <w:r w:rsidR="00E51782" w:rsidRPr="00E51782">
        <w:t>Complexed</w:t>
      </w:r>
      <w:r>
        <w:t xml:space="preserve"> </w:t>
      </w:r>
      <w:r w:rsidR="00E51782" w:rsidRPr="00E51782">
        <w:t xml:space="preserve">Fragments, </w:t>
      </w:r>
      <w:r>
        <w:t xml:space="preserve">Number of </w:t>
      </w:r>
      <w:r w:rsidR="00E51782" w:rsidRPr="00E51782">
        <w:t>Metal</w:t>
      </w:r>
      <w:r>
        <w:t xml:space="preserve"> </w:t>
      </w:r>
      <w:r w:rsidR="00E51782" w:rsidRPr="00E51782">
        <w:t xml:space="preserve">Atoms, </w:t>
      </w:r>
      <w:r>
        <w:t xml:space="preserve">Number of </w:t>
      </w:r>
      <w:r w:rsidR="00E51782" w:rsidRPr="00E51782">
        <w:t xml:space="preserve">SGroups, </w:t>
      </w:r>
      <w:r>
        <w:t xml:space="preserve">Number of </w:t>
      </w:r>
      <w:r w:rsidR="00E51782" w:rsidRPr="00E51782">
        <w:t>Super</w:t>
      </w:r>
      <w:r>
        <w:t xml:space="preserve"> </w:t>
      </w:r>
      <w:r w:rsidR="00E51782" w:rsidRPr="00E51782">
        <w:t xml:space="preserve">atoms, </w:t>
      </w:r>
      <w:r>
        <w:t xml:space="preserve">Number of </w:t>
      </w:r>
      <w:r w:rsidR="00E51782" w:rsidRPr="00E51782">
        <w:t xml:space="preserve">Isotopes, </w:t>
      </w:r>
      <w:r>
        <w:t xml:space="preserve">Number of </w:t>
      </w:r>
      <w:r w:rsidR="00E51782" w:rsidRPr="00E51782">
        <w:t>Custom</w:t>
      </w:r>
      <w:r>
        <w:t xml:space="preserve"> </w:t>
      </w:r>
      <w:r w:rsidR="00E51782" w:rsidRPr="00E51782">
        <w:t xml:space="preserve">Data, </w:t>
      </w:r>
      <w:r>
        <w:t xml:space="preserve">Number of </w:t>
      </w:r>
      <w:r w:rsidR="00E51782" w:rsidRPr="00E51782">
        <w:t>Pi</w:t>
      </w:r>
      <w:r>
        <w:t xml:space="preserve"> </w:t>
      </w:r>
      <w:r w:rsidR="00E51782" w:rsidRPr="00E51782">
        <w:t xml:space="preserve">Bonds, </w:t>
      </w:r>
      <w:r>
        <w:t xml:space="preserve">Number of </w:t>
      </w:r>
      <w:r w:rsidR="00E51782" w:rsidRPr="00E51782">
        <w:t>Repeat</w:t>
      </w:r>
      <w:r>
        <w:t xml:space="preserve"> </w:t>
      </w:r>
      <w:r w:rsidR="00E51782" w:rsidRPr="00E51782">
        <w:t xml:space="preserve">Units, </w:t>
      </w:r>
      <w:r>
        <w:t xml:space="preserve">Number of </w:t>
      </w:r>
      <w:r w:rsidR="00E51782" w:rsidRPr="00E51782">
        <w:t xml:space="preserve">V3000Templates, </w:t>
      </w:r>
      <w:r>
        <w:t xml:space="preserve">Number of </w:t>
      </w:r>
      <w:r w:rsidR="00E51782" w:rsidRPr="00E51782">
        <w:t>R</w:t>
      </w:r>
      <w:r>
        <w:t xml:space="preserve"> </w:t>
      </w:r>
      <w:r w:rsidR="00E51782" w:rsidRPr="00E51782">
        <w:t>Group</w:t>
      </w:r>
      <w:r>
        <w:t xml:space="preserve"> </w:t>
      </w:r>
      <w:r w:rsidR="00E51782" w:rsidRPr="00E51782">
        <w:t xml:space="preserve">Fragments, </w:t>
      </w:r>
      <w:r>
        <w:t xml:space="preserve">Number of </w:t>
      </w:r>
      <w:r w:rsidR="00E51782" w:rsidRPr="00E51782">
        <w:t>Stereo</w:t>
      </w:r>
      <w:r>
        <w:t xml:space="preserve"> </w:t>
      </w:r>
      <w:r w:rsidR="00E51782" w:rsidRPr="00E51782">
        <w:t xml:space="preserve">Atoms, </w:t>
      </w:r>
      <w:r>
        <w:t xml:space="preserve">Number of </w:t>
      </w:r>
      <w:r w:rsidR="00E51782" w:rsidRPr="00E51782">
        <w:t>Stereo</w:t>
      </w:r>
      <w:r>
        <w:t xml:space="preserve"> </w:t>
      </w:r>
      <w:r w:rsidR="00E51782" w:rsidRPr="00E51782">
        <w:t xml:space="preserve">Bonds, </w:t>
      </w:r>
      <w:r>
        <w:t xml:space="preserve">Number of </w:t>
      </w:r>
      <w:r w:rsidR="00E51782" w:rsidRPr="00E51782">
        <w:t>Single</w:t>
      </w:r>
      <w:r>
        <w:t xml:space="preserve"> </w:t>
      </w:r>
      <w:r w:rsidR="00E51782" w:rsidRPr="00E51782">
        <w:t xml:space="preserve">Bonds, </w:t>
      </w:r>
      <w:r>
        <w:t xml:space="preserve">Number of </w:t>
      </w:r>
      <w:r w:rsidR="00E51782" w:rsidRPr="00E51782">
        <w:t>Double</w:t>
      </w:r>
      <w:r>
        <w:t xml:space="preserve"> </w:t>
      </w:r>
      <w:r w:rsidR="00E51782" w:rsidRPr="00E51782">
        <w:t xml:space="preserve">Bonds, </w:t>
      </w:r>
      <w:r>
        <w:t xml:space="preserve">Number of </w:t>
      </w:r>
      <w:r w:rsidR="00E51782" w:rsidRPr="00E51782">
        <w:t>Triple</w:t>
      </w:r>
      <w:r>
        <w:t xml:space="preserve"> </w:t>
      </w:r>
      <w:r w:rsidR="00E51782" w:rsidRPr="00E51782">
        <w:t xml:space="preserve">Bonds, </w:t>
      </w:r>
      <w:r>
        <w:t xml:space="preserve">Number of </w:t>
      </w:r>
      <w:r w:rsidR="00E51782" w:rsidRPr="00E51782">
        <w:t>Aliphatic</w:t>
      </w:r>
      <w:r>
        <w:t xml:space="preserve"> </w:t>
      </w:r>
      <w:r w:rsidR="00E51782" w:rsidRPr="00E51782">
        <w:t>Single</w:t>
      </w:r>
      <w:r>
        <w:t xml:space="preserve"> </w:t>
      </w:r>
      <w:r w:rsidR="00E51782" w:rsidRPr="00E51782">
        <w:t xml:space="preserve">Bonds, </w:t>
      </w:r>
      <w:r>
        <w:t xml:space="preserve">Number of </w:t>
      </w:r>
      <w:r w:rsidR="00E51782" w:rsidRPr="00E51782">
        <w:t>Aliphatic</w:t>
      </w:r>
      <w:r>
        <w:t xml:space="preserve"> </w:t>
      </w:r>
      <w:r w:rsidR="00E51782" w:rsidRPr="00E51782">
        <w:t>Double</w:t>
      </w:r>
      <w:r>
        <w:t xml:space="preserve"> </w:t>
      </w:r>
      <w:r w:rsidR="00E51782" w:rsidRPr="00E51782">
        <w:t xml:space="preserve">Bonds, </w:t>
      </w:r>
      <w:r>
        <w:t xml:space="preserve">Number of </w:t>
      </w:r>
      <w:r w:rsidR="00E51782" w:rsidRPr="00E51782">
        <w:t>Unknown</w:t>
      </w:r>
      <w:r>
        <w:t xml:space="preserve"> </w:t>
      </w:r>
      <w:r w:rsidR="00E51782" w:rsidRPr="00E51782">
        <w:t>Stereo</w:t>
      </w:r>
      <w:r>
        <w:t xml:space="preserve"> </w:t>
      </w:r>
      <w:r w:rsidR="00E51782" w:rsidRPr="00E51782">
        <w:t xml:space="preserve">Atoms, </w:t>
      </w:r>
      <w:r>
        <w:t xml:space="preserve">Number of </w:t>
      </w:r>
      <w:r w:rsidR="00E51782" w:rsidRPr="00E51782">
        <w:t>Unknown</w:t>
      </w:r>
      <w:r>
        <w:t xml:space="preserve"> </w:t>
      </w:r>
      <w:r w:rsidR="00E51782" w:rsidRPr="00E51782">
        <w:t>Stereo</w:t>
      </w:r>
      <w:r>
        <w:t xml:space="preserve"> </w:t>
      </w:r>
      <w:r w:rsidR="00E51782" w:rsidRPr="00E51782">
        <w:t xml:space="preserve">Bonds, </w:t>
      </w:r>
      <w:r>
        <w:t xml:space="preserve">Number of </w:t>
      </w:r>
      <w:r w:rsidR="00E51782" w:rsidRPr="00E51782">
        <w:t>Dative</w:t>
      </w:r>
      <w:r>
        <w:t xml:space="preserve"> </w:t>
      </w:r>
      <w:r w:rsidR="00E51782" w:rsidRPr="00E51782">
        <w:t xml:space="preserve">Bonds, </w:t>
      </w:r>
      <w:r>
        <w:t xml:space="preserve">Number of </w:t>
      </w:r>
      <w:r w:rsidR="00E51782" w:rsidRPr="00E51782">
        <w:t>Hydrogen</w:t>
      </w:r>
      <w:r>
        <w:t xml:space="preserve"> </w:t>
      </w:r>
      <w:r w:rsidR="00E51782" w:rsidRPr="00E51782">
        <w:t xml:space="preserve">Bonds, </w:t>
      </w:r>
      <w:r>
        <w:t xml:space="preserve">Number of </w:t>
      </w:r>
      <w:r w:rsidR="00E51782" w:rsidRPr="00E51782">
        <w:t>Allene</w:t>
      </w:r>
      <w:r>
        <w:t xml:space="preserve"> </w:t>
      </w:r>
      <w:r w:rsidR="00E51782" w:rsidRPr="00E51782">
        <w:t>Stereo</w:t>
      </w:r>
      <w:r>
        <w:t xml:space="preserve"> </w:t>
      </w:r>
      <w:r w:rsidR="00E51782" w:rsidRPr="00E51782">
        <w:t xml:space="preserve">Centers, </w:t>
      </w:r>
      <w:r>
        <w:t xml:space="preserve">Number of </w:t>
      </w:r>
      <w:r w:rsidR="00E51782" w:rsidRPr="00E51782">
        <w:t>Atropisomer</w:t>
      </w:r>
      <w:r>
        <w:t xml:space="preserve"> </w:t>
      </w:r>
      <w:r w:rsidR="005151ED">
        <w:t>Centers and</w:t>
      </w:r>
      <w:r w:rsidR="00E51782" w:rsidRPr="00E51782">
        <w:t xml:space="preserve"> </w:t>
      </w:r>
      <w:r>
        <w:t xml:space="preserve">Number of </w:t>
      </w:r>
      <w:r w:rsidR="00E51782" w:rsidRPr="00E51782">
        <w:t>Axial</w:t>
      </w:r>
      <w:r>
        <w:t xml:space="preserve"> </w:t>
      </w:r>
      <w:r w:rsidR="00E51782" w:rsidRPr="00E51782">
        <w:t>Stereo</w:t>
      </w:r>
      <w:r>
        <w:t>.</w:t>
      </w:r>
    </w:p>
    <w:p w14:paraId="0952A529" w14:textId="5F85714F" w:rsidR="00F76223" w:rsidRDefault="00F76223" w:rsidP="002E5F77">
      <w:pPr>
        <w:pStyle w:val="PaparStyle1"/>
      </w:pPr>
      <w:r>
        <w:t>The large number of features gives the feature selection process enough space to search in and the number of samples allows the dimensionality reduction to converge on the a</w:t>
      </w:r>
      <w:r w:rsidR="00CE2E51">
        <w:t>xis of the selected dimensions.</w:t>
      </w:r>
    </w:p>
    <w:p w14:paraId="1D58C269" w14:textId="5F2B0B24" w:rsidR="00CE2E51" w:rsidRDefault="00CE2E51" w:rsidP="00CE2E51">
      <w:pPr>
        <w:pStyle w:val="Heading3"/>
        <w:rPr>
          <w:vertAlign w:val="subscript"/>
        </w:rPr>
      </w:pPr>
      <w:bookmarkStart w:id="56" w:name="_Toc493772232"/>
      <w:r>
        <w:t>IC</w:t>
      </w:r>
      <w:r>
        <w:rPr>
          <w:vertAlign w:val="subscript"/>
        </w:rPr>
        <w:t>50</w:t>
      </w:r>
      <w:bookmarkEnd w:id="56"/>
    </w:p>
    <w:p w14:paraId="45E1D15E" w14:textId="7BA9B947" w:rsidR="00CE2E51" w:rsidRDefault="00CE2E51" w:rsidP="002E5F77">
      <w:pPr>
        <w:pStyle w:val="PaparStyle1"/>
      </w:pPr>
      <w:r>
        <w:t>The measure which is used for determining the class of a compound is called</w:t>
      </w:r>
      <w:r w:rsidRPr="00CE2E51">
        <w:t xml:space="preserve"> half maximal inhibitory concentration</w:t>
      </w:r>
      <w:r>
        <w:t xml:space="preserve"> or IC</w:t>
      </w:r>
      <w:r>
        <w:rPr>
          <w:vertAlign w:val="subscript"/>
        </w:rPr>
        <w:t>50</w:t>
      </w:r>
      <w:r>
        <w:t>. It is a measure of the effectiveness of a compound in inhibiting a specific bio</w:t>
      </w:r>
      <w:r w:rsidR="00140F63">
        <w:t xml:space="preserve">logical or biochemical function and quantifies the amount </w:t>
      </w:r>
      <w:r>
        <w:t xml:space="preserve">of a particular drug or other substance (inhibitor) </w:t>
      </w:r>
      <w:r w:rsidR="00140F63">
        <w:t xml:space="preserve">which </w:t>
      </w:r>
      <w:r>
        <w:t xml:space="preserve">is needed to inhibit a given biological process </w:t>
      </w:r>
      <w:r w:rsidR="00140F63">
        <w:t>by half.</w:t>
      </w:r>
    </w:p>
    <w:p w14:paraId="11573F1F" w14:textId="7C9D90C0" w:rsidR="00CE2E51" w:rsidRDefault="00140F63" w:rsidP="002E5F77">
      <w:pPr>
        <w:pStyle w:val="PaparStyle1"/>
      </w:pPr>
      <w:r>
        <w:t>IC</w:t>
      </w:r>
      <w:r>
        <w:rPr>
          <w:vertAlign w:val="subscript"/>
        </w:rPr>
        <w:t>50</w:t>
      </w:r>
      <w:r w:rsidR="00CE2E51">
        <w:t xml:space="preserve"> is </w:t>
      </w:r>
      <w:r>
        <w:t xml:space="preserve">an often used measure </w:t>
      </w:r>
      <w:r w:rsidR="00CE2E51">
        <w:t>in pharma</w:t>
      </w:r>
      <w:r>
        <w:t>cological research and therefore is suitable for our purposes.</w:t>
      </w:r>
    </w:p>
    <w:p w14:paraId="720602D8" w14:textId="77777777" w:rsidR="00877A31" w:rsidRDefault="00877A31" w:rsidP="00877A31">
      <w:pPr>
        <w:pStyle w:val="Heading3"/>
      </w:pPr>
      <w:bookmarkStart w:id="57" w:name="_Toc493772233"/>
      <w:r>
        <w:t>Database Creation</w:t>
      </w:r>
      <w:bookmarkEnd w:id="57"/>
    </w:p>
    <w:p w14:paraId="6BA7FB26" w14:textId="77777777" w:rsidR="00877A31" w:rsidRDefault="00877A31" w:rsidP="002E5F77">
      <w:pPr>
        <w:pStyle w:val="PaparStyle1"/>
      </w:pPr>
      <w:r>
        <w:t>The compound database is the result of merging 5 databases together. Those databases contained compounds tagged for their effects on D</w:t>
      </w:r>
      <w:r w:rsidRPr="00841661">
        <w:t>opamine</w:t>
      </w:r>
      <w:r>
        <w:t>, Histamine, Serotonin, A</w:t>
      </w:r>
      <w:r w:rsidRPr="00841661">
        <w:t>drenoceptor</w:t>
      </w:r>
      <w:r>
        <w:t xml:space="preserve"> and M</w:t>
      </w:r>
      <w:r w:rsidRPr="00841661">
        <w:t>uscarinic</w:t>
      </w:r>
      <w:r>
        <w:t xml:space="preserve"> receptors.</w:t>
      </w:r>
    </w:p>
    <w:p w14:paraId="43C70A0A" w14:textId="574280B8" w:rsidR="00877A31" w:rsidRPr="00CE2E51" w:rsidRDefault="00877A31" w:rsidP="002E5F77">
      <w:pPr>
        <w:pStyle w:val="PaparStyle1"/>
      </w:pPr>
      <w:r>
        <w:t>The databases were merged exclusively – meaning that any compound which appeared in more than a single database was discarded. All features were shared were shared by the databases so no features had to be dropped from the resulting database. The result database contains 7276 compounds with 135 features.</w:t>
      </w:r>
    </w:p>
    <w:p w14:paraId="3CEA7C3E" w14:textId="154C6323" w:rsidR="00B02A7F" w:rsidRDefault="00F76223" w:rsidP="007A1597">
      <w:pPr>
        <w:pStyle w:val="Heading3"/>
      </w:pPr>
      <w:bookmarkStart w:id="58" w:name="_Toc493772234"/>
      <w:r>
        <w:lastRenderedPageBreak/>
        <w:t>Tagging</w:t>
      </w:r>
      <w:bookmarkEnd w:id="58"/>
    </w:p>
    <w:p w14:paraId="4ED44BC5" w14:textId="69016A28" w:rsidR="00B02A7F" w:rsidRDefault="00F76223" w:rsidP="002E5F77">
      <w:pPr>
        <w:pStyle w:val="PaparStyle1"/>
      </w:pPr>
      <w:r>
        <w:t xml:space="preserve">The tagged compounds carry the information of the effect of the compound. </w:t>
      </w:r>
      <w:r w:rsidR="00151961">
        <w:t xml:space="preserve">The compounds in the database are tagged with the </w:t>
      </w:r>
      <w:r w:rsidR="008F4971">
        <w:t>organic compound they effect which are:</w:t>
      </w:r>
    </w:p>
    <w:p w14:paraId="1FFDE2EE" w14:textId="2A71C3C5" w:rsidR="008F4971" w:rsidRDefault="008F4971" w:rsidP="007A1597">
      <w:pPr>
        <w:pStyle w:val="Heading4"/>
      </w:pPr>
      <w:r>
        <w:t>Dopamine</w:t>
      </w:r>
    </w:p>
    <w:p w14:paraId="4C73ADF6" w14:textId="0727CAA0" w:rsidR="008F4971" w:rsidRDefault="008F4971" w:rsidP="002E5F77">
      <w:pPr>
        <w:pStyle w:val="PaparStyle1"/>
      </w:pPr>
      <w:r>
        <w:t>Dopamine is an organic chemical that</w:t>
      </w:r>
      <w:r w:rsidR="00684E63">
        <w:t xml:space="preserve"> is excreted by individual cells and</w:t>
      </w:r>
      <w:r>
        <w:t xml:space="preserve"> plays several important roles in both the brain and the body. In the brain, dopamine functions as a neurotransmitter which is a chemical released by nerve cells to send signals to other nerve cells. One of the few distinct dopamine pathways in the brain plays a major role in reward-motivated behavior and most types of rewards (winning a bet or sugar rush) increase the level of dopamine in the brain. Many addictive drugs increase dopamine neuronal activity.</w:t>
      </w:r>
    </w:p>
    <w:p w14:paraId="5F7DC00B" w14:textId="262C695E" w:rsidR="008F4971" w:rsidRDefault="008F4971" w:rsidP="002E5F77">
      <w:pPr>
        <w:pStyle w:val="PaparStyle1"/>
      </w:pPr>
      <w:r>
        <w:t>Dopamine functions outside the central nervous system primarily as a local chemical messenger. It inhibits norepinephrine release in blood vessels; it increases sodium excretion and urine output in the kidneys and reduces insulin production</w:t>
      </w:r>
      <w:r w:rsidR="00684E63">
        <w:t xml:space="preserve"> in the pancreas. Dopamine </w:t>
      </w:r>
      <w:r>
        <w:t>reduces gastrointestinal motility</w:t>
      </w:r>
      <w:r w:rsidR="00684E63">
        <w:t xml:space="preserve"> in the digestive system, and reduces the activity of lymphocytes in the immune system</w:t>
      </w:r>
    </w:p>
    <w:p w14:paraId="697034D4" w14:textId="39C92E1E" w:rsidR="008F4971" w:rsidRPr="008F4971" w:rsidRDefault="00684E63" w:rsidP="002E5F77">
      <w:pPr>
        <w:pStyle w:val="PaparStyle1"/>
      </w:pPr>
      <w:r>
        <w:t>The Dopamine system is associated with s</w:t>
      </w:r>
      <w:r w:rsidR="008F4971">
        <w:t xml:space="preserve">everal important diseases of the nervous system and some of the key </w:t>
      </w:r>
      <w:r>
        <w:t>medicinal compounds</w:t>
      </w:r>
      <w:r w:rsidR="008F4971">
        <w:t xml:space="preserve"> used to treat them work by altering the effects of dopamine. Parkinson's disease</w:t>
      </w:r>
      <w:r>
        <w:t>,</w:t>
      </w:r>
      <w:r w:rsidR="008F4971">
        <w:t xml:space="preserve"> schizophrenia and attention deficit hyperactivity disorder (ADHD) are associated with </w:t>
      </w:r>
      <w:r>
        <w:t>unregulated dopamine activity.</w:t>
      </w:r>
    </w:p>
    <w:p w14:paraId="452605BA" w14:textId="77430ED2" w:rsidR="00B02A7F" w:rsidRDefault="00684E63" w:rsidP="007A1597">
      <w:pPr>
        <w:pStyle w:val="Heading4"/>
      </w:pPr>
      <w:r>
        <w:t>A</w:t>
      </w:r>
      <w:r w:rsidRPr="00684E63">
        <w:t>drenoceptors</w:t>
      </w:r>
    </w:p>
    <w:p w14:paraId="44D42D68" w14:textId="7B0D27EC" w:rsidR="00684E63" w:rsidRDefault="00684E63" w:rsidP="002E5F77">
      <w:pPr>
        <w:pStyle w:val="PaparStyle1"/>
      </w:pPr>
      <w:r>
        <w:t>A</w:t>
      </w:r>
      <w:r w:rsidRPr="00684E63">
        <w:t xml:space="preserve">drenergic receptors (or adrenoceptors) are a class of </w:t>
      </w:r>
      <w:r>
        <w:t>cell</w:t>
      </w:r>
      <w:r w:rsidRPr="00684E63">
        <w:t xml:space="preserve"> receptors that are targets of the catecholamines, especially norepinephrine (noradrenaline) and epinephrine (adrenaline).</w:t>
      </w:r>
      <w:r>
        <w:t xml:space="preserve"> An</w:t>
      </w:r>
      <w:r w:rsidRPr="00684E63">
        <w:t xml:space="preserve"> catecholamine</w:t>
      </w:r>
      <w:r>
        <w:t xml:space="preserve"> binding</w:t>
      </w:r>
      <w:r w:rsidRPr="00684E63">
        <w:t xml:space="preserve"> to the receptor will generally stimulate </w:t>
      </w:r>
      <w:r>
        <w:t xml:space="preserve">the sympathetic nervous system </w:t>
      </w:r>
      <w:r w:rsidR="00910F48">
        <w:t>which causes</w:t>
      </w:r>
      <w:r w:rsidRPr="00684E63">
        <w:t xml:space="preserve"> includes dilating the pupils, increasing heart rate, mobilizing energy, and diverting blood flow from non-essential organs to skeletal muscle</w:t>
      </w:r>
      <w:r w:rsidR="00910F48">
        <w:t xml:space="preserve"> (a fight or flight response)</w:t>
      </w:r>
      <w:r w:rsidRPr="00684E63">
        <w:t>.</w:t>
      </w:r>
    </w:p>
    <w:p w14:paraId="5B2D29BE" w14:textId="77777777" w:rsidR="00910F48" w:rsidRDefault="00910F48" w:rsidP="007A1597">
      <w:pPr>
        <w:pStyle w:val="Heading4"/>
      </w:pPr>
      <w:r w:rsidRPr="00910F48">
        <w:t xml:space="preserve">Histamine </w:t>
      </w:r>
    </w:p>
    <w:p w14:paraId="42C19380" w14:textId="042BA011" w:rsidR="00910F48" w:rsidRDefault="00910F48" w:rsidP="002E5F77">
      <w:pPr>
        <w:pStyle w:val="PaparStyle1"/>
      </w:pPr>
      <w:r w:rsidRPr="00910F48">
        <w:t xml:space="preserve">Histamine is an organic compound </w:t>
      </w:r>
      <w:r>
        <w:t>taking part in</w:t>
      </w:r>
      <w:r w:rsidRPr="00910F48">
        <w:t xml:space="preserve"> local immune responses as well as regulating physiological function in the </w:t>
      </w:r>
      <w:r>
        <w:t>gastro intestines</w:t>
      </w:r>
      <w:r w:rsidRPr="00910F48">
        <w:t xml:space="preserve"> and acting as a neu</w:t>
      </w:r>
      <w:r>
        <w:t xml:space="preserve">rotransmitter for the uterus and </w:t>
      </w:r>
      <w:r w:rsidRPr="00910F48">
        <w:t>is involved in the inflammatory</w:t>
      </w:r>
      <w:r>
        <w:t xml:space="preserve"> response. </w:t>
      </w:r>
      <w:r w:rsidRPr="00910F48">
        <w:t xml:space="preserve">Histamine increases the permeability of the capillaries to white blood cells and some proteins, to </w:t>
      </w:r>
      <w:r w:rsidRPr="00910F48">
        <w:lastRenderedPageBreak/>
        <w:t>allow them to engage pathogens in the infected tissues</w:t>
      </w:r>
      <w:r>
        <w:t xml:space="preserve"> and</w:t>
      </w:r>
      <w:r w:rsidRPr="00910F48">
        <w:t xml:space="preserve"> is produced by basophils and by mast cells found in nearby connective tissues.</w:t>
      </w:r>
    </w:p>
    <w:p w14:paraId="18A850F8" w14:textId="7D20C507" w:rsidR="00910F48" w:rsidRDefault="00910F48" w:rsidP="007A1597">
      <w:pPr>
        <w:pStyle w:val="Heading4"/>
      </w:pPr>
      <w:r>
        <w:t>Muscarinic</w:t>
      </w:r>
    </w:p>
    <w:p w14:paraId="5DD267DB" w14:textId="71A05E02" w:rsidR="00910F48" w:rsidRDefault="00910F48" w:rsidP="002E5F77">
      <w:pPr>
        <w:pStyle w:val="PaparStyle1"/>
      </w:pPr>
      <w:r>
        <w:t>Muscarinic acetylcholine receptors are acetylcholine receptors in the cell membranes of certain neurons and other cells. Muscarinic acetylcholine receptors act as the main end-receptor stimulated by acetylcholine released from postganglionic fibers in the parasympathetic nervous system.</w:t>
      </w:r>
    </w:p>
    <w:p w14:paraId="6D6264B5" w14:textId="2D2B1DBF" w:rsidR="00910F48" w:rsidRDefault="00910F48" w:rsidP="002E5F77">
      <w:pPr>
        <w:pStyle w:val="PaparStyle1"/>
      </w:pPr>
      <w:r>
        <w:t>Muscarinic receptors are more sensitive to muscarine than to nicotine and many drugs and other substances (for example pilocarpine and scopolamine) manipulate these two distinct receptors by acting as selective agonists or antagonists.</w:t>
      </w:r>
    </w:p>
    <w:p w14:paraId="6A20F88F" w14:textId="2B165938" w:rsidR="00910F48" w:rsidRDefault="00910F48" w:rsidP="007A1597">
      <w:pPr>
        <w:pStyle w:val="Heading4"/>
      </w:pPr>
      <w:r>
        <w:t>S</w:t>
      </w:r>
      <w:r w:rsidRPr="00910F48">
        <w:t>erotonin</w:t>
      </w:r>
    </w:p>
    <w:p w14:paraId="39C9AEE9" w14:textId="6E284C98" w:rsidR="00910F48" w:rsidRDefault="00910F48" w:rsidP="002E5F77">
      <w:pPr>
        <w:pStyle w:val="PaparStyle1"/>
      </w:pPr>
      <w:r>
        <w:t>Serotonin is</w:t>
      </w:r>
      <w:r w:rsidR="00522E40">
        <w:t xml:space="preserve"> a monoamine neurotransmitter that can be b</w:t>
      </w:r>
      <w:r>
        <w:t>iochemic</w:t>
      </w:r>
      <w:r w:rsidR="00522E40">
        <w:t>ally derived from tryptophan. S</w:t>
      </w:r>
      <w:r>
        <w:t xml:space="preserve">erotonin is primarily found in the gastrointestinal tract (GI tract), blood platelets, and the central nervous system (CNS) of animals, including humans. It is </w:t>
      </w:r>
      <w:r w:rsidR="00C55A09">
        <w:t>generally</w:t>
      </w:r>
      <w:r w:rsidR="00620BB5">
        <w:t xml:space="preserve"> </w:t>
      </w:r>
      <w:r w:rsidR="00DF55AA">
        <w:t>accepted as</w:t>
      </w:r>
      <w:r>
        <w:t xml:space="preserve"> a contributor to feelings </w:t>
      </w:r>
      <w:r w:rsidR="00C55A09">
        <w:t>of well-being and happiness.</w:t>
      </w:r>
    </w:p>
    <w:p w14:paraId="0947E37C" w14:textId="2DCAC6C3" w:rsidR="00910F48" w:rsidRDefault="00C579CC" w:rsidP="002E5F77">
      <w:pPr>
        <w:pStyle w:val="PaparStyle1"/>
      </w:pPr>
      <w:r>
        <w:t>Serotonin</w:t>
      </w:r>
      <w:r w:rsidR="00910F48">
        <w:t xml:space="preserve"> is used to regulate intestinal movement</w:t>
      </w:r>
      <w:r w:rsidR="00C55A09">
        <w:t>s as well as regulate</w:t>
      </w:r>
      <w:r w:rsidR="00910F48">
        <w:t xml:space="preserve"> mood</w:t>
      </w:r>
      <w:r w:rsidR="00C55A09">
        <w:t>s</w:t>
      </w:r>
      <w:r w:rsidR="00910F48">
        <w:t xml:space="preserve">, </w:t>
      </w:r>
      <w:r w:rsidR="00C55A09">
        <w:t xml:space="preserve">the appetite </w:t>
      </w:r>
      <w:r w:rsidR="00910F48">
        <w:t xml:space="preserve">and sleep. Serotonin </w:t>
      </w:r>
      <w:r w:rsidR="00C55A09">
        <w:t>effects</w:t>
      </w:r>
      <w:r w:rsidR="00910F48">
        <w:t xml:space="preserve"> cognitive functions, including memory and learning. Modulation of serotonin at synapses is thought to be a major action of several classes of pharmacological antidepressants.</w:t>
      </w:r>
    </w:p>
    <w:p w14:paraId="25EEC06C" w14:textId="238C5C16" w:rsidR="00910F48" w:rsidRDefault="009C5E13" w:rsidP="002E5F77">
      <w:pPr>
        <w:pStyle w:val="PaparStyle1"/>
      </w:pPr>
      <w:r>
        <w:t>The system is required to apply the tags mentioned above with as high a probability as possible on the untagged compounds.</w:t>
      </w:r>
    </w:p>
    <w:p w14:paraId="415EEFB5" w14:textId="6235993C" w:rsidR="00D10D1B" w:rsidRDefault="00D10D1B" w:rsidP="00B94D6E">
      <w:pPr>
        <w:pStyle w:val="Heading2"/>
        <w:numPr>
          <w:ilvl w:val="1"/>
          <w:numId w:val="18"/>
        </w:numPr>
      </w:pPr>
      <w:bookmarkStart w:id="59" w:name="_Toc493772235"/>
      <w:r>
        <w:t>Operational Requirements</w:t>
      </w:r>
      <w:bookmarkEnd w:id="59"/>
    </w:p>
    <w:p w14:paraId="2EB6AFFF" w14:textId="17AB5EAE" w:rsidR="00D10D1B" w:rsidRDefault="00D10D1B" w:rsidP="002E5F77">
      <w:pPr>
        <w:pStyle w:val="PaparStyle1"/>
      </w:pPr>
      <w:r>
        <w:t>The system, however complex in its implementation, has a very simple operational r</w:t>
      </w:r>
      <w:r w:rsidR="00C870E9">
        <w:t>equirement to fulfill which is:</w:t>
      </w:r>
    </w:p>
    <w:p w14:paraId="50152FAC" w14:textId="6C5E915A" w:rsidR="00BC2437" w:rsidRPr="002E5F77" w:rsidRDefault="00BC2437" w:rsidP="002E5F77">
      <w:pPr>
        <w:pStyle w:val="PaparStyle1"/>
        <w:rPr>
          <w:b/>
          <w:bCs/>
          <w:i/>
          <w:iCs/>
        </w:rPr>
      </w:pPr>
      <w:r w:rsidRPr="002E5F77">
        <w:rPr>
          <w:b/>
          <w:bCs/>
          <w:i/>
          <w:iCs/>
        </w:rPr>
        <w:t>The system shall analyze large corpus of compound data and generate recommendations with regard to the applicability of analyzed compounds as candidates for preclinical trials.</w:t>
      </w:r>
    </w:p>
    <w:p w14:paraId="238A2B45" w14:textId="079365B9" w:rsidR="0080351A" w:rsidRDefault="0008166F" w:rsidP="00B94D6E">
      <w:pPr>
        <w:pStyle w:val="Heading2"/>
        <w:numPr>
          <w:ilvl w:val="1"/>
          <w:numId w:val="18"/>
        </w:numPr>
      </w:pPr>
      <w:bookmarkStart w:id="60" w:name="_Toc489124827"/>
      <w:bookmarkStart w:id="61" w:name="_Toc489124956"/>
      <w:bookmarkStart w:id="62" w:name="_Toc489129942"/>
      <w:bookmarkStart w:id="63" w:name="_Toc489130072"/>
      <w:bookmarkStart w:id="64" w:name="_Toc489130731"/>
      <w:bookmarkStart w:id="65" w:name="_Toc489131218"/>
      <w:bookmarkStart w:id="66" w:name="_Toc493772236"/>
      <w:bookmarkEnd w:id="60"/>
      <w:bookmarkEnd w:id="61"/>
      <w:bookmarkEnd w:id="62"/>
      <w:bookmarkEnd w:id="63"/>
      <w:bookmarkEnd w:id="64"/>
      <w:bookmarkEnd w:id="65"/>
      <w:r>
        <w:t>Context</w:t>
      </w:r>
      <w:r w:rsidR="0080351A">
        <w:t xml:space="preserve"> </w:t>
      </w:r>
      <w:bookmarkStart w:id="67" w:name="_Toc488420177"/>
      <w:r w:rsidR="0080351A">
        <w:t>Analysis</w:t>
      </w:r>
      <w:bookmarkEnd w:id="66"/>
      <w:bookmarkEnd w:id="67"/>
    </w:p>
    <w:p w14:paraId="3CB22B3F" w14:textId="4C484340" w:rsidR="00C870E9" w:rsidRPr="007A1597" w:rsidRDefault="00C870E9" w:rsidP="007A1597">
      <w:pPr>
        <w:pStyle w:val="Heading3"/>
      </w:pPr>
      <w:bookmarkStart w:id="68" w:name="_Toc493772237"/>
      <w:r>
        <w:t>Corpus</w:t>
      </w:r>
      <w:bookmarkEnd w:id="68"/>
    </w:p>
    <w:p w14:paraId="28A5874E" w14:textId="718953D8" w:rsidR="0008166F" w:rsidRDefault="0008166F" w:rsidP="002E5F77">
      <w:pPr>
        <w:pStyle w:val="PaparStyle1"/>
      </w:pPr>
      <w:r>
        <w:t xml:space="preserve">The system operates within the context of a pharmaceutical company with a pre-existing corpus of analyzed compounds and a pool of potential compounds from which </w:t>
      </w:r>
      <w:r>
        <w:lastRenderedPageBreak/>
        <w:t>to select candidates for preclinical trials.</w:t>
      </w:r>
      <w:r w:rsidR="00B80092">
        <w:t xml:space="preserve"> The </w:t>
      </w:r>
      <w:r w:rsidR="001D67AC">
        <w:t xml:space="preserve">corpus of the compounds </w:t>
      </w:r>
      <w:r w:rsidR="00C870E9">
        <w:t>must</w:t>
      </w:r>
      <w:r w:rsidR="001D67AC">
        <w:t xml:space="preserve"> be in a size (number of compounds * number of features) which will both provide the algorithm with enough data to provide meaningful results and </w:t>
      </w:r>
      <w:r w:rsidR="00C870E9">
        <w:t>small enough for the algorithm to converge on a solution in a frame of time which allow the researchers to use it as a decision support system.</w:t>
      </w:r>
    </w:p>
    <w:p w14:paraId="3C6285F9" w14:textId="6C28AD72" w:rsidR="00C870E9" w:rsidRDefault="00C870E9" w:rsidP="007A1597">
      <w:pPr>
        <w:pStyle w:val="Heading3"/>
      </w:pPr>
      <w:bookmarkStart w:id="69" w:name="_Toc493772238"/>
      <w:r>
        <w:t>Timeliness</w:t>
      </w:r>
      <w:bookmarkEnd w:id="69"/>
    </w:p>
    <w:p w14:paraId="7144716E" w14:textId="235746E0" w:rsidR="0008166F" w:rsidRDefault="0008166F" w:rsidP="002E5F77">
      <w:pPr>
        <w:pStyle w:val="PaparStyle1"/>
      </w:pPr>
      <w:r>
        <w:t>The system is to be used as a non-real-time support system. This means it will perform its function in parallel to the function of an active research and development team and augment its capabilities with decision support capabilities.</w:t>
      </w:r>
    </w:p>
    <w:p w14:paraId="6646D611" w14:textId="5F9AEB49" w:rsidR="00C870E9" w:rsidRDefault="00C870E9" w:rsidP="007A1597">
      <w:pPr>
        <w:pStyle w:val="Heading3"/>
      </w:pPr>
      <w:bookmarkStart w:id="70" w:name="_Toc493772239"/>
      <w:r>
        <w:t>Personnel and Infrastructure Qualifications</w:t>
      </w:r>
      <w:bookmarkEnd w:id="70"/>
    </w:p>
    <w:p w14:paraId="69C08EB5" w14:textId="77777777" w:rsidR="0008166F" w:rsidRDefault="0008166F" w:rsidP="002E5F77">
      <w:pPr>
        <w:pStyle w:val="PaparStyle1"/>
      </w:pPr>
      <w:r>
        <w:t>The system is to be used by specifically trained personnel so it has no strict user experience limitations on the learning curve it incurs.</w:t>
      </w:r>
    </w:p>
    <w:p w14:paraId="1B2F9870" w14:textId="40883045" w:rsidR="0008166F" w:rsidRDefault="0008166F" w:rsidP="002E5F77">
      <w:pPr>
        <w:pStyle w:val="PaparStyle1"/>
      </w:pPr>
      <w:r>
        <w:t>The system, being software based, is agnostic to the hardware it runs on and can be executed in various environments such as cloud environment or on-premise environment.</w:t>
      </w:r>
    </w:p>
    <w:p w14:paraId="43B09F68" w14:textId="7A44485E" w:rsidR="00C870E9" w:rsidRDefault="00C870E9" w:rsidP="00B94D6E">
      <w:pPr>
        <w:pStyle w:val="Heading2"/>
        <w:numPr>
          <w:ilvl w:val="1"/>
          <w:numId w:val="18"/>
        </w:numPr>
      </w:pPr>
      <w:bookmarkStart w:id="71" w:name="_Toc493772240"/>
      <w:r>
        <w:t>System Model</w:t>
      </w:r>
      <w:bookmarkEnd w:id="71"/>
    </w:p>
    <w:p w14:paraId="28994027" w14:textId="4DB2D61A" w:rsidR="009D21DF" w:rsidRDefault="009D21DF" w:rsidP="002E5F77">
      <w:pPr>
        <w:pStyle w:val="PaparStyle1"/>
      </w:pPr>
      <w:r>
        <w:t xml:space="preserve">The </w:t>
      </w:r>
      <w:r w:rsidR="008711EF">
        <w:t xml:space="preserve">bottom level </w:t>
      </w:r>
      <w:r>
        <w:t xml:space="preserve">capabilities of the system (described graphically in </w:t>
      </w:r>
      <w:r w:rsidR="008711EF">
        <w:fldChar w:fldCharType="begin"/>
      </w:r>
      <w:r w:rsidR="008711EF">
        <w:instrText xml:space="preserve"> REF _Ref489021278 \h </w:instrText>
      </w:r>
      <w:r w:rsidR="002E5F77">
        <w:instrText xml:space="preserve"> \* MERGEFORMAT </w:instrText>
      </w:r>
      <w:r w:rsidR="008711EF">
        <w:fldChar w:fldCharType="separate"/>
      </w:r>
      <w:r w:rsidR="00473E08">
        <w:t xml:space="preserve">Figure </w:t>
      </w:r>
      <w:r w:rsidR="00473E08">
        <w:rPr>
          <w:noProof/>
        </w:rPr>
        <w:t>2</w:t>
      </w:r>
      <w:r w:rsidR="008711EF">
        <w:fldChar w:fldCharType="end"/>
      </w:r>
      <w:r w:rsidR="008711EF">
        <w:t>) are as follows:</w:t>
      </w:r>
    </w:p>
    <w:p w14:paraId="6DEF3221" w14:textId="1BB6FA11" w:rsidR="008711EF" w:rsidRDefault="008711EF" w:rsidP="007A1597">
      <w:pPr>
        <w:pStyle w:val="Heading3"/>
      </w:pPr>
      <w:bookmarkStart w:id="72" w:name="_Toc493772241"/>
      <w:r>
        <w:t>Dimensionality Reduction</w:t>
      </w:r>
      <w:bookmarkEnd w:id="72"/>
    </w:p>
    <w:p w14:paraId="55A4174F" w14:textId="3B495233" w:rsidR="008711EF" w:rsidRDefault="008711EF" w:rsidP="002E5F77">
      <w:pPr>
        <w:pStyle w:val="PaparStyle1"/>
      </w:pPr>
      <w:r>
        <w:t>In the context of our system the dimensionality reduction serves dual purpose. In addition to making the data more comprehensible it allows for the distance between compounds to be processed in a way which puts emphasis on closeness, which I critical to the system which uses a nearest neighbor as a selection metric.</w:t>
      </w:r>
    </w:p>
    <w:p w14:paraId="0181D332" w14:textId="32015311" w:rsidR="008711EF" w:rsidRDefault="008711EF" w:rsidP="007A1597">
      <w:pPr>
        <w:pStyle w:val="Heading3"/>
      </w:pPr>
      <w:bookmarkStart w:id="73" w:name="_Toc493772242"/>
      <w:r>
        <w:t>Quality Factor</w:t>
      </w:r>
      <w:bookmarkEnd w:id="73"/>
    </w:p>
    <w:p w14:paraId="77DC73B0" w14:textId="40284257" w:rsidR="008711EF" w:rsidRDefault="008711EF" w:rsidP="002E5F77">
      <w:pPr>
        <w:pStyle w:val="PaparStyle1"/>
      </w:pPr>
      <w:r>
        <w:t>The ability to attribute a certain mapping with a quality factor is critical to determine whether the results can be counted on. There are two processes which need to be measured for quality for the process to be successful:</w:t>
      </w:r>
    </w:p>
    <w:p w14:paraId="6385E190" w14:textId="64EEE2E7" w:rsidR="008711EF" w:rsidRDefault="008711EF" w:rsidP="00B94D6E">
      <w:pPr>
        <w:pStyle w:val="PaparStyle1"/>
        <w:numPr>
          <w:ilvl w:val="0"/>
          <w:numId w:val="12"/>
        </w:numPr>
      </w:pPr>
      <w:r>
        <w:t xml:space="preserve">Clustering: this is measured by the relative change in the distances between points – points </w:t>
      </w:r>
      <w:r w:rsidRPr="007A1597">
        <w:rPr>
          <w:b/>
          <w:bCs/>
          <w:i/>
          <w:iCs/>
        </w:rPr>
        <w:t>a</w:t>
      </w:r>
      <w:r>
        <w:t xml:space="preserve"> and </w:t>
      </w:r>
      <w:r w:rsidR="009A794F" w:rsidRPr="007A1597">
        <w:rPr>
          <w:b/>
          <w:bCs/>
          <w:i/>
          <w:iCs/>
        </w:rPr>
        <w:t>b</w:t>
      </w:r>
      <w:r>
        <w:t xml:space="preserve"> which were closer together than points </w:t>
      </w:r>
      <w:r w:rsidRPr="007A1597">
        <w:rPr>
          <w:b/>
          <w:bCs/>
          <w:i/>
          <w:iCs/>
        </w:rPr>
        <w:t>c</w:t>
      </w:r>
      <w:r>
        <w:t xml:space="preserve"> and </w:t>
      </w:r>
      <w:r w:rsidRPr="007A1597">
        <w:rPr>
          <w:b/>
          <w:bCs/>
          <w:i/>
          <w:iCs/>
        </w:rPr>
        <w:t>d</w:t>
      </w:r>
      <w:r>
        <w:t xml:space="preserve"> in the original space should be closer in the </w:t>
      </w:r>
      <w:r w:rsidR="009A794F">
        <w:t>mapped lower dimension space.</w:t>
      </w:r>
    </w:p>
    <w:p w14:paraId="3B83B679" w14:textId="3FE0F529" w:rsidR="009A794F" w:rsidRDefault="009A794F" w:rsidP="00B94D6E">
      <w:pPr>
        <w:pStyle w:val="PaparStyle1"/>
        <w:numPr>
          <w:ilvl w:val="0"/>
          <w:numId w:val="12"/>
        </w:numPr>
      </w:pPr>
      <w:r>
        <w:t>Classification: This is measured by the probability of a tagged point having a nearest neighbor with the same tag.</w:t>
      </w:r>
    </w:p>
    <w:p w14:paraId="3429EE20" w14:textId="156D1AD1" w:rsidR="009A794F" w:rsidRDefault="009A794F" w:rsidP="007A1597">
      <w:pPr>
        <w:pStyle w:val="Heading3"/>
      </w:pPr>
      <w:bookmarkStart w:id="74" w:name="_Toc493772243"/>
      <w:r>
        <w:lastRenderedPageBreak/>
        <w:t>Progressive Filtering</w:t>
      </w:r>
      <w:bookmarkEnd w:id="74"/>
    </w:p>
    <w:p w14:paraId="1E379F74" w14:textId="67EA279B" w:rsidR="009A794F" w:rsidRDefault="009A794F" w:rsidP="002E5F77">
      <w:pPr>
        <w:pStyle w:val="PaparStyle1"/>
      </w:pPr>
      <w:r>
        <w:t>The projection created for certain sets of features should be progressively filtered so better and better feature sets are used.</w:t>
      </w:r>
    </w:p>
    <w:p w14:paraId="31D26BB9" w14:textId="77777777" w:rsidR="009D21DF" w:rsidRDefault="009D21DF">
      <w:pPr>
        <w:keepNext/>
      </w:pPr>
      <w:r>
        <w:rPr>
          <w:noProof/>
        </w:rPr>
        <w:drawing>
          <wp:inline distT="0" distB="0" distL="0" distR="0" wp14:anchorId="1844CCE3" wp14:editId="01CADF2F">
            <wp:extent cx="5274310" cy="3076575"/>
            <wp:effectExtent l="0" t="0" r="0" b="9525"/>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9468986" w14:textId="4A4A2107" w:rsidR="009D21DF" w:rsidRDefault="009D21DF" w:rsidP="007A1597">
      <w:pPr>
        <w:pStyle w:val="Caption"/>
        <w:jc w:val="center"/>
      </w:pPr>
      <w:bookmarkStart w:id="75" w:name="_Ref489021278"/>
      <w:bookmarkStart w:id="76" w:name="_Toc493772311"/>
      <w:r>
        <w:t xml:space="preserve">Figure </w:t>
      </w:r>
      <w:r w:rsidR="002E5F77">
        <w:fldChar w:fldCharType="begin"/>
      </w:r>
      <w:r w:rsidR="002E5F77">
        <w:instrText xml:space="preserve"> SEQ Figure \* ARABIC </w:instrText>
      </w:r>
      <w:r w:rsidR="002E5F77">
        <w:fldChar w:fldCharType="separate"/>
      </w:r>
      <w:r w:rsidR="00473E08">
        <w:rPr>
          <w:noProof/>
        </w:rPr>
        <w:t>2</w:t>
      </w:r>
      <w:r w:rsidR="002E5F77">
        <w:rPr>
          <w:noProof/>
        </w:rPr>
        <w:fldChar w:fldCharType="end"/>
      </w:r>
      <w:bookmarkEnd w:id="75"/>
      <w:r>
        <w:t xml:space="preserve"> Capabilities</w:t>
      </w:r>
      <w:bookmarkEnd w:id="76"/>
    </w:p>
    <w:p w14:paraId="0B7BEC4B" w14:textId="77777777" w:rsidR="009D21DF" w:rsidRDefault="009D21DF" w:rsidP="002E5F77">
      <w:pPr>
        <w:pStyle w:val="PaparStyle1"/>
      </w:pPr>
      <w:r>
        <w:t>The system needs to be able to measure the distance effectively and for that purpose needs to intelligently reduce the dimensions of the data space (as opposed to simply assuming equal weight on each dimension) and measure the quality of the dimensionality reduction by using clustering algorithm on a-priori tagged data.</w:t>
      </w:r>
    </w:p>
    <w:p w14:paraId="334F6968" w14:textId="20983783" w:rsidR="009D21DF" w:rsidRPr="009D21DF" w:rsidRDefault="009D21DF" w:rsidP="002E5F77">
      <w:pPr>
        <w:pStyle w:val="PaparStyle1"/>
      </w:pPr>
      <w:r>
        <w:t>The system needs to select the tested features of the data out of a large field of diverse features. For that purpose, the feature selection mechanism needs to be adaptive and to be able to progressively improve while allowing for and fixing mistakes.</w:t>
      </w:r>
    </w:p>
    <w:p w14:paraId="2BCC3538" w14:textId="1BAC81BB" w:rsidR="00A05084" w:rsidRDefault="008119E0" w:rsidP="002E5F77">
      <w:pPr>
        <w:pStyle w:val="PaparStyle1"/>
        <w:rPr>
          <w:rFonts w:eastAsia="Times New Roman"/>
        </w:rPr>
      </w:pPr>
      <w:r>
        <w:rPr>
          <w:rFonts w:eastAsia="Times New Roman"/>
        </w:rPr>
        <w:t xml:space="preserve">The designed </w:t>
      </w:r>
      <w:r w:rsidR="0080351A">
        <w:rPr>
          <w:rFonts w:eastAsia="Times New Roman"/>
        </w:rPr>
        <w:t xml:space="preserve">decision support system </w:t>
      </w:r>
      <w:r>
        <w:rPr>
          <w:rFonts w:eastAsia="Times New Roman"/>
        </w:rPr>
        <w:t xml:space="preserve">is </w:t>
      </w:r>
      <w:r w:rsidR="00A05084">
        <w:rPr>
          <w:rFonts w:eastAsia="Times New Roman"/>
        </w:rPr>
        <w:t>currently demonstrated using a combination of MATLAB</w:t>
      </w:r>
      <w:r w:rsidR="00A45D6F">
        <w:rPr>
          <w:rFonts w:eastAsia="Times New Roman"/>
        </w:rPr>
        <w:t xml:space="preserve"> (preforming pre-processing and the enveloping optimization process)</w:t>
      </w:r>
      <w:r w:rsidR="00A05084">
        <w:rPr>
          <w:rFonts w:eastAsia="Times New Roman"/>
        </w:rPr>
        <w:t xml:space="preserve"> and </w:t>
      </w:r>
      <w:r w:rsidR="00A45D6F">
        <w:rPr>
          <w:rFonts w:eastAsia="Times New Roman"/>
        </w:rPr>
        <w:t>C++ code performing the dimensionality reduction process.</w:t>
      </w:r>
    </w:p>
    <w:p w14:paraId="5F2DD934" w14:textId="3D74F8A0" w:rsidR="00C870E9" w:rsidRDefault="00C870E9" w:rsidP="002E5F77">
      <w:pPr>
        <w:pStyle w:val="PaparStyle1"/>
        <w:rPr>
          <w:rFonts w:eastAsia="Times New Roman"/>
        </w:rPr>
      </w:pPr>
      <w:r>
        <w:rPr>
          <w:rFonts w:eastAsia="Times New Roman"/>
        </w:rPr>
        <w:t xml:space="preserve">As mentioned above the system’s goal is to cluster all potential compounds with the selected features in the way which will allow us to assume in the highest probability that the neighbor of a compound with desirable attributes is highly likely to share those attributes and the underlying assumption is that inside the data there are features which are pertinent to the classification of the compounds into classes of desired effect. </w:t>
      </w:r>
    </w:p>
    <w:p w14:paraId="7CF27A40" w14:textId="3550864F" w:rsidR="00C870E9" w:rsidRDefault="00C870E9" w:rsidP="002E5F77">
      <w:pPr>
        <w:pStyle w:val="PaparStyle1"/>
        <w:rPr>
          <w:rFonts w:eastAsia="Times New Roman"/>
        </w:rPr>
      </w:pPr>
      <w:r>
        <w:rPr>
          <w:rFonts w:eastAsia="Times New Roman"/>
        </w:rPr>
        <w:lastRenderedPageBreak/>
        <w:t xml:space="preserve">The purpose behind the tool is to identify potentially effective compounds using previously known information about a small number of compounds. For example, if we can tag a few of the compounds we can – by association – estimate with a high probability of success whether the compounds near them in the resulting map (such as in </w:t>
      </w:r>
      <w:r w:rsidR="00C47F4B">
        <w:rPr>
          <w:rFonts w:eastAsia="Times New Roman"/>
        </w:rPr>
        <w:fldChar w:fldCharType="begin"/>
      </w:r>
      <w:r w:rsidR="00C47F4B">
        <w:rPr>
          <w:rFonts w:eastAsia="Times New Roman"/>
        </w:rPr>
        <w:instrText xml:space="preserve"> REF _Ref489007614 \h </w:instrText>
      </w:r>
      <w:r w:rsidR="00C47F4B">
        <w:rPr>
          <w:rFonts w:eastAsia="Times New Roman"/>
        </w:rPr>
      </w:r>
      <w:r w:rsidR="002E5F77">
        <w:rPr>
          <w:rFonts w:eastAsia="Times New Roman"/>
        </w:rPr>
        <w:instrText xml:space="preserve"> \* MERGEFORMAT </w:instrText>
      </w:r>
      <w:r w:rsidR="00C47F4B">
        <w:rPr>
          <w:rFonts w:eastAsia="Times New Roman"/>
        </w:rPr>
        <w:fldChar w:fldCharType="separate"/>
      </w:r>
      <w:r w:rsidR="00473E08">
        <w:t>Figure 6 Compounds grouped by bitterness</w:t>
      </w:r>
      <w:r w:rsidR="00C47F4B">
        <w:rPr>
          <w:rFonts w:eastAsia="Times New Roman"/>
        </w:rPr>
        <w:fldChar w:fldCharType="end"/>
      </w:r>
      <w:r>
        <w:rPr>
          <w:rFonts w:eastAsia="Times New Roman"/>
        </w:rPr>
        <w:t>) have high effectiveness potential.</w:t>
      </w:r>
    </w:p>
    <w:p w14:paraId="0561E926" w14:textId="3B97CD5C" w:rsidR="00C870E9" w:rsidRDefault="00533D55">
      <w:pPr>
        <w:keepNext/>
        <w:suppressAutoHyphens/>
      </w:pPr>
      <w:r>
        <w:rPr>
          <w:noProof/>
        </w:rPr>
        <w:drawing>
          <wp:inline distT="0" distB="0" distL="0" distR="0" wp14:anchorId="692B4701" wp14:editId="5711D5AF">
            <wp:extent cx="5271770" cy="3567430"/>
            <wp:effectExtent l="0" t="0" r="5080" b="0"/>
            <wp:docPr id="30" name="Picture 30" descr="C:\Users\Shy Alon\AppData\Local\Microsoft\Windows\INetCache\Content.Word\bitter_0_q_0.653_q3_0.616_q5_0.578_trust_0.128_features_16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y Alon\AppData\Local\Microsoft\Windows\INetCache\Content.Word\bitter_0_q_0.653_q3_0.616_q5_0.578_trust_0.128_features_1649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1770" cy="3567430"/>
                    </a:xfrm>
                    <a:prstGeom prst="rect">
                      <a:avLst/>
                    </a:prstGeom>
                    <a:noFill/>
                    <a:ln>
                      <a:noFill/>
                    </a:ln>
                  </pic:spPr>
                </pic:pic>
              </a:graphicData>
            </a:graphic>
          </wp:inline>
        </w:drawing>
      </w:r>
    </w:p>
    <w:p w14:paraId="7D48EBB2" w14:textId="3EECDB2F" w:rsidR="00C870E9" w:rsidRDefault="00C870E9" w:rsidP="007A1597">
      <w:pPr>
        <w:pStyle w:val="Caption"/>
        <w:jc w:val="center"/>
      </w:pPr>
      <w:bookmarkStart w:id="77" w:name="_Ref489007614"/>
      <w:r>
        <w:t xml:space="preserve">Figure </w:t>
      </w:r>
      <w:r w:rsidR="009D21DF">
        <w:t>6</w:t>
      </w:r>
      <w:r>
        <w:t xml:space="preserve"> Compounds grouped by bitterness</w:t>
      </w:r>
      <w:bookmarkEnd w:id="77"/>
    </w:p>
    <w:p w14:paraId="6E09AA76" w14:textId="4F6B4C84" w:rsidR="00C47F4B" w:rsidRDefault="00C47F4B" w:rsidP="002E5F77">
      <w:pPr>
        <w:pStyle w:val="PaparStyle1"/>
        <w:rPr>
          <w:rFonts w:eastAsia="Times New Roman"/>
        </w:rPr>
      </w:pPr>
      <w:r>
        <w:rPr>
          <w:rFonts w:eastAsia="Times New Roman"/>
        </w:rPr>
        <w:t>Following is a graphical depiction (</w:t>
      </w:r>
      <w:r>
        <w:rPr>
          <w:rFonts w:eastAsia="Times New Roman"/>
        </w:rPr>
        <w:fldChar w:fldCharType="begin"/>
      </w:r>
      <w:r>
        <w:rPr>
          <w:rFonts w:eastAsia="Times New Roman"/>
        </w:rPr>
        <w:instrText xml:space="preserve"> REF _Ref489007926 \h </w:instrText>
      </w:r>
      <w:r>
        <w:rPr>
          <w:rFonts w:eastAsia="Times New Roman"/>
        </w:rPr>
      </w:r>
      <w:r w:rsidR="002E5F77">
        <w:rPr>
          <w:rFonts w:eastAsia="Times New Roman"/>
        </w:rPr>
        <w:instrText xml:space="preserve"> \* MERGEFORMAT </w:instrText>
      </w:r>
      <w:r>
        <w:rPr>
          <w:rFonts w:eastAsia="Times New Roman"/>
        </w:rPr>
        <w:fldChar w:fldCharType="separate"/>
      </w:r>
      <w:r w:rsidR="00473E08">
        <w:t xml:space="preserve">Figure 7 </w:t>
      </w:r>
      <w:r w:rsidR="00473E08" w:rsidRPr="00F22274">
        <w:t>t-SNE Optimization Algorithm</w:t>
      </w:r>
      <w:r>
        <w:rPr>
          <w:rFonts w:eastAsia="Times New Roman"/>
        </w:rPr>
        <w:fldChar w:fldCharType="end"/>
      </w:r>
      <w:r>
        <w:rPr>
          <w:rFonts w:eastAsia="Times New Roman"/>
        </w:rPr>
        <w:t>) of the system meeting the requirements described above. The system is comprised of 5 functional parts:</w:t>
      </w:r>
    </w:p>
    <w:p w14:paraId="03DD61CA" w14:textId="63396204" w:rsidR="00C47F4B" w:rsidRPr="00C47F4B" w:rsidRDefault="00C47F4B" w:rsidP="00B94D6E">
      <w:pPr>
        <w:pStyle w:val="PaparStyle1"/>
        <w:numPr>
          <w:ilvl w:val="0"/>
          <w:numId w:val="13"/>
        </w:numPr>
        <w:rPr>
          <w:rFonts w:eastAsia="Times New Roman"/>
        </w:rPr>
      </w:pPr>
      <w:r w:rsidRPr="00C47F4B">
        <w:rPr>
          <w:rFonts w:eastAsia="Times New Roman"/>
        </w:rPr>
        <w:t>The input database which supplies the raw data to the system</w:t>
      </w:r>
      <w:r>
        <w:rPr>
          <w:rFonts w:eastAsia="Times New Roman"/>
        </w:rPr>
        <w:t xml:space="preserve"> – the feature information about the all compounds and the tagging information of previously tagged compounds</w:t>
      </w:r>
      <w:r w:rsidRPr="00C47F4B">
        <w:rPr>
          <w:rFonts w:eastAsia="Times New Roman"/>
        </w:rPr>
        <w:t>.</w:t>
      </w:r>
    </w:p>
    <w:p w14:paraId="5EFD2BAB" w14:textId="77777777" w:rsidR="00C47F4B" w:rsidRPr="00C47F4B" w:rsidRDefault="00C47F4B" w:rsidP="00B94D6E">
      <w:pPr>
        <w:pStyle w:val="PaparStyle1"/>
        <w:numPr>
          <w:ilvl w:val="0"/>
          <w:numId w:val="13"/>
        </w:numPr>
        <w:rPr>
          <w:rFonts w:eastAsia="Times New Roman"/>
        </w:rPr>
      </w:pPr>
      <w:r w:rsidRPr="00C47F4B">
        <w:rPr>
          <w:rFonts w:eastAsia="Times New Roman"/>
        </w:rPr>
        <w:t>The feature selection mechanism which (at the beginning of the process) generates a rich enough population of feature selection combination and in subsequent steps uses Genetic Algorithm to create the next generation.</w:t>
      </w:r>
    </w:p>
    <w:p w14:paraId="31811C2F" w14:textId="77777777" w:rsidR="00C47F4B" w:rsidRPr="00C47F4B" w:rsidRDefault="00C47F4B" w:rsidP="00B94D6E">
      <w:pPr>
        <w:pStyle w:val="PaparStyle1"/>
        <w:numPr>
          <w:ilvl w:val="0"/>
          <w:numId w:val="13"/>
        </w:numPr>
        <w:rPr>
          <w:rFonts w:eastAsia="Times New Roman"/>
        </w:rPr>
      </w:pPr>
      <w:r w:rsidRPr="00C47F4B">
        <w:rPr>
          <w:rFonts w:eastAsia="Times New Roman"/>
        </w:rPr>
        <w:t xml:space="preserve">The dimensionality reduction process which reduces the multi-dimensional feature space into a two-dimensional space. The process is one which attributes </w:t>
      </w:r>
      <w:r w:rsidRPr="00C47F4B">
        <w:rPr>
          <w:rFonts w:eastAsia="Times New Roman"/>
        </w:rPr>
        <w:lastRenderedPageBreak/>
        <w:t>more weight to close distances than to long distances and therefore prioritizes keeping neighbors together over preserving ratios of long distances.</w:t>
      </w:r>
    </w:p>
    <w:p w14:paraId="4123017A" w14:textId="77777777" w:rsidR="00C47F4B" w:rsidRPr="00C47F4B" w:rsidRDefault="00C47F4B" w:rsidP="00B94D6E">
      <w:pPr>
        <w:pStyle w:val="PaparStyle1"/>
        <w:numPr>
          <w:ilvl w:val="0"/>
          <w:numId w:val="13"/>
        </w:numPr>
        <w:rPr>
          <w:rFonts w:eastAsia="Times New Roman"/>
        </w:rPr>
      </w:pPr>
      <w:r w:rsidRPr="00C47F4B">
        <w:rPr>
          <w:rFonts w:eastAsia="Times New Roman"/>
        </w:rPr>
        <w:t>A fitness function calculation using the tagged data as a measure of success. Even though a few metrics are being used for measurement the fitness function relies on the fraction of known data points with their closest known data point sharing the same tag.</w:t>
      </w:r>
    </w:p>
    <w:p w14:paraId="76FC8D51" w14:textId="77777777" w:rsidR="00C47F4B" w:rsidRPr="00C47F4B" w:rsidRDefault="00C47F4B" w:rsidP="00B94D6E">
      <w:pPr>
        <w:pStyle w:val="PaparStyle1"/>
        <w:numPr>
          <w:ilvl w:val="0"/>
          <w:numId w:val="13"/>
        </w:numPr>
        <w:rPr>
          <w:rFonts w:eastAsia="Times New Roman"/>
        </w:rPr>
      </w:pPr>
      <w:r w:rsidRPr="00C47F4B">
        <w:rPr>
          <w:rFonts w:eastAsia="Times New Roman"/>
        </w:rPr>
        <w:t>Model selection and generation using genetic algorithms to create ever improving generations until a quality condition is satisfied or the maximal number of iterations is reached.</w:t>
      </w:r>
    </w:p>
    <w:p w14:paraId="07A9AFB1" w14:textId="77777777" w:rsidR="00C47F4B" w:rsidRDefault="00C47F4B" w:rsidP="007A1597">
      <w:pPr>
        <w:rPr>
          <w:rFonts w:eastAsia="Times New Roman"/>
        </w:rPr>
      </w:pPr>
    </w:p>
    <w:p w14:paraId="0CAB94F9" w14:textId="77777777" w:rsidR="00C47F4B" w:rsidRDefault="00A45D6F">
      <w:pPr>
        <w:keepNext/>
        <w:suppressAutoHyphens/>
      </w:pPr>
      <w:r w:rsidRPr="00A45D6F">
        <w:rPr>
          <w:rFonts w:ascii="Times New Roman" w:eastAsia="Times New Roman" w:hAnsi="Times New Roman" w:cs="Arial"/>
          <w:noProof/>
        </w:rPr>
        <mc:AlternateContent>
          <mc:Choice Requires="wpg">
            <w:drawing>
              <wp:inline distT="0" distB="0" distL="0" distR="0" wp14:anchorId="5266ECE0" wp14:editId="33608F12">
                <wp:extent cx="5208432" cy="4020019"/>
                <wp:effectExtent l="57150" t="0" r="0" b="133350"/>
                <wp:docPr id="17" name="Group 1"/>
                <wp:cNvGraphicFramePr/>
                <a:graphic xmlns:a="http://schemas.openxmlformats.org/drawingml/2006/main">
                  <a:graphicData uri="http://schemas.microsoft.com/office/word/2010/wordprocessingGroup">
                    <wpg:wgp>
                      <wpg:cNvGrpSpPr/>
                      <wpg:grpSpPr>
                        <a:xfrm>
                          <a:off x="0" y="0"/>
                          <a:ext cx="5208432" cy="4020019"/>
                          <a:chOff x="0" y="0"/>
                          <a:chExt cx="4279249" cy="3602251"/>
                        </a:xfrm>
                      </wpg:grpSpPr>
                      <wps:wsp>
                        <wps:cNvPr id="20" name="Flowchart: Process 53"/>
                        <wps:cNvSpPr/>
                        <wps:spPr>
                          <a:xfrm>
                            <a:off x="0" y="0"/>
                            <a:ext cx="3735227"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33208BA2" w14:textId="77777777" w:rsidR="00485DD4" w:rsidRDefault="00485DD4" w:rsidP="00A45D6F">
                              <w:pPr>
                                <w:pStyle w:val="NormalWeb"/>
                                <w:bidi w:val="0"/>
                                <w:spacing w:after="0"/>
                                <w:jc w:val="center"/>
                              </w:pPr>
                              <w:r>
                                <w:rPr>
                                  <w:rFonts w:ascii="Calibri" w:hAnsi="Calibri" w:cstheme="minorBidi"/>
                                  <w:color w:val="000000"/>
                                  <w:sz w:val="48"/>
                                  <w:szCs w:val="48"/>
                                </w:rPr>
                                <w:t>Input Database</w:t>
                              </w:r>
                            </w:p>
                          </w:txbxContent>
                        </wps:txbx>
                        <wps:bodyPr rtlCol="0" anchor="ctr"/>
                      </wps:wsp>
                      <wps:wsp>
                        <wps:cNvPr id="22" name="Flowchart: Process 54"/>
                        <wps:cNvSpPr/>
                        <wps:spPr>
                          <a:xfrm>
                            <a:off x="0" y="767656"/>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56BEC6F1" w14:textId="77777777" w:rsidR="00485DD4" w:rsidRDefault="00485DD4" w:rsidP="00A45D6F">
                              <w:pPr>
                                <w:pStyle w:val="NormalWeb"/>
                                <w:bidi w:val="0"/>
                                <w:spacing w:after="0"/>
                                <w:jc w:val="center"/>
                              </w:pPr>
                              <w:r>
                                <w:rPr>
                                  <w:rFonts w:ascii="Calibri" w:hAnsi="Calibri" w:cstheme="minorBidi"/>
                                  <w:color w:val="000000"/>
                                  <w:sz w:val="48"/>
                                  <w:szCs w:val="48"/>
                                </w:rPr>
                                <w:t>Selection of Features</w:t>
                              </w:r>
                            </w:p>
                          </w:txbxContent>
                        </wps:txbx>
                        <wps:bodyPr rtlCol="0" anchor="ctr"/>
                      </wps:wsp>
                      <wps:wsp>
                        <wps:cNvPr id="26" name="Flowchart: Process 55"/>
                        <wps:cNvSpPr/>
                        <wps:spPr>
                          <a:xfrm>
                            <a:off x="0" y="1535312"/>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7178341E" w14:textId="77777777" w:rsidR="00485DD4" w:rsidRDefault="00485DD4" w:rsidP="00A45D6F">
                              <w:pPr>
                                <w:pStyle w:val="NormalWeb"/>
                                <w:bidi w:val="0"/>
                                <w:spacing w:after="0"/>
                                <w:jc w:val="center"/>
                              </w:pPr>
                              <w:r>
                                <w:rPr>
                                  <w:rFonts w:ascii="Calibri" w:hAnsi="Calibri" w:cstheme="minorBidi"/>
                                  <w:color w:val="000000"/>
                                  <w:sz w:val="48"/>
                                  <w:szCs w:val="48"/>
                                </w:rPr>
                                <w:t>Run t-SNE</w:t>
                              </w:r>
                            </w:p>
                          </w:txbxContent>
                        </wps:txbx>
                        <wps:bodyPr rtlCol="0" anchor="ctr"/>
                      </wps:wsp>
                      <wps:wsp>
                        <wps:cNvPr id="28" name="Connector: Elbow 35"/>
                        <wps:cNvCnPr/>
                        <wps:spPr>
                          <a:xfrm flipV="1">
                            <a:off x="3735228" y="1005716"/>
                            <a:ext cx="12700" cy="1563066"/>
                          </a:xfrm>
                          <a:prstGeom prst="bentConnector4">
                            <a:avLst>
                              <a:gd name="adj1" fmla="val 2400000"/>
                              <a:gd name="adj2" fmla="val 99128"/>
                            </a:avLst>
                          </a:prstGeom>
                          <a:noFill/>
                          <a:ln w="19050" cap="flat" cmpd="sng" algn="ctr">
                            <a:solidFill>
                              <a:sysClr val="windowText" lastClr="000000"/>
                            </a:solidFill>
                            <a:prstDash val="solid"/>
                            <a:miter lim="800000"/>
                            <a:tailEnd type="triangle"/>
                          </a:ln>
                          <a:effectLst/>
                        </wps:spPr>
                        <wps:bodyPr/>
                      </wps:wsp>
                      <wps:wsp>
                        <wps:cNvPr id="32" name="Text Box 32"/>
                        <wps:cNvSpPr txBox="1"/>
                        <wps:spPr>
                          <a:xfrm rot="16200000">
                            <a:off x="2537205" y="1662882"/>
                            <a:ext cx="3175238" cy="308851"/>
                          </a:xfrm>
                          <a:prstGeom prst="rect">
                            <a:avLst/>
                          </a:prstGeom>
                          <a:noFill/>
                        </wps:spPr>
                        <wps:txbx>
                          <w:txbxContent>
                            <w:p w14:paraId="28CBC80F" w14:textId="77777777" w:rsidR="00485DD4" w:rsidRDefault="00485DD4" w:rsidP="00A45D6F">
                              <w:pPr>
                                <w:pStyle w:val="NormalWeb"/>
                                <w:bidi w:val="0"/>
                                <w:spacing w:after="0"/>
                              </w:pPr>
                              <w:r>
                                <w:rPr>
                                  <w:rFonts w:ascii="Calibri" w:hAnsi="Calibri" w:cstheme="minorBidi"/>
                                  <w:color w:val="000000"/>
                                  <w:sz w:val="48"/>
                                  <w:szCs w:val="48"/>
                                </w:rPr>
                                <w:t>Optimization Engine (GA)</w:t>
                              </w:r>
                            </w:p>
                          </w:txbxContent>
                        </wps:txbx>
                        <wps:bodyPr wrap="square" rtlCol="0">
                          <a:noAutofit/>
                        </wps:bodyPr>
                      </wps:wsp>
                      <wps:wsp>
                        <wps:cNvPr id="33" name="Flowchart: Process 58"/>
                        <wps:cNvSpPr/>
                        <wps:spPr>
                          <a:xfrm>
                            <a:off x="0" y="2302968"/>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5DF53C72" w14:textId="77777777" w:rsidR="00485DD4" w:rsidRDefault="00485DD4" w:rsidP="00A45D6F">
                              <w:pPr>
                                <w:pStyle w:val="NormalWeb"/>
                                <w:bidi w:val="0"/>
                                <w:spacing w:after="0"/>
                                <w:jc w:val="center"/>
                              </w:pPr>
                              <w:r>
                                <w:rPr>
                                  <w:rFonts w:ascii="Calibri" w:hAnsi="Calibri" w:cstheme="minorBidi"/>
                                  <w:color w:val="000000"/>
                                  <w:sz w:val="48"/>
                                  <w:szCs w:val="48"/>
                                </w:rPr>
                                <w:t>Calculate Fitness Function</w:t>
                              </w:r>
                            </w:p>
                          </w:txbxContent>
                        </wps:txbx>
                        <wps:bodyPr rtlCol="0" anchor="ctr"/>
                      </wps:wsp>
                      <wps:wsp>
                        <wps:cNvPr id="34" name="Flowchart: Process 59"/>
                        <wps:cNvSpPr/>
                        <wps:spPr>
                          <a:xfrm>
                            <a:off x="50800" y="3070623"/>
                            <a:ext cx="3735228" cy="531628"/>
                          </a:xfrm>
                          <a:prstGeom prst="flowChartProcess">
                            <a:avLst/>
                          </a:prstGeom>
                          <a:solidFill>
                            <a:srgbClr val="5B9BD5">
                              <a:lumMod val="40000"/>
                              <a:lumOff val="60000"/>
                            </a:srgbClr>
                          </a:solidFill>
                          <a:ln w="12700" cap="flat" cmpd="sng" algn="ctr">
                            <a:solidFill>
                              <a:srgbClr val="5B9BD5">
                                <a:alpha val="93000"/>
                              </a:srgbClr>
                            </a:solidFill>
                            <a:prstDash val="solid"/>
                            <a:miter lim="800000"/>
                          </a:ln>
                          <a:effectLst>
                            <a:outerShdw blurRad="50800" dist="50800" dir="5400000" algn="ctr" rotWithShape="0">
                              <a:srgbClr val="4472C4">
                                <a:lumMod val="40000"/>
                                <a:lumOff val="60000"/>
                              </a:srgbClr>
                            </a:outerShdw>
                            <a:softEdge rad="50800"/>
                          </a:effectLst>
                        </wps:spPr>
                        <wps:txbx>
                          <w:txbxContent>
                            <w:p w14:paraId="7D4B5E27" w14:textId="77777777" w:rsidR="00485DD4" w:rsidRDefault="00485DD4" w:rsidP="00A45D6F">
                              <w:pPr>
                                <w:pStyle w:val="NormalWeb"/>
                                <w:bidi w:val="0"/>
                                <w:spacing w:after="0"/>
                                <w:jc w:val="center"/>
                              </w:pPr>
                              <w:r>
                                <w:rPr>
                                  <w:rFonts w:ascii="Calibri" w:hAnsi="Calibri" w:cstheme="minorBidi"/>
                                  <w:color w:val="000000"/>
                                  <w:sz w:val="48"/>
                                  <w:szCs w:val="48"/>
                                </w:rPr>
                                <w:t>Select Best Model</w:t>
                              </w:r>
                            </w:p>
                          </w:txbxContent>
                        </wps:txbx>
                        <wps:bodyPr rtlCol="0" anchor="ctr"/>
                      </wps:wsp>
                      <wps:wsp>
                        <wps:cNvPr id="35" name="Straight Arrow Connector 35"/>
                        <wps:cNvCnPr/>
                        <wps:spPr>
                          <a:xfrm>
                            <a:off x="1897245" y="53162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6" name="Straight Arrow Connector 36"/>
                        <wps:cNvCnPr/>
                        <wps:spPr>
                          <a:xfrm>
                            <a:off x="1897245" y="130773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7" name="Straight Arrow Connector 37"/>
                        <wps:cNvCnPr/>
                        <wps:spPr>
                          <a:xfrm>
                            <a:off x="1897245" y="2083848"/>
                            <a:ext cx="0" cy="236028"/>
                          </a:xfrm>
                          <a:prstGeom prst="straightConnector1">
                            <a:avLst/>
                          </a:prstGeom>
                          <a:noFill/>
                          <a:ln w="19050" cap="flat" cmpd="sng" algn="ctr">
                            <a:solidFill>
                              <a:sysClr val="windowText" lastClr="000000"/>
                            </a:solidFill>
                            <a:prstDash val="solid"/>
                            <a:miter lim="800000"/>
                            <a:tailEnd type="triangle"/>
                          </a:ln>
                          <a:effectLst/>
                        </wps:spPr>
                        <wps:bodyPr/>
                      </wps:wsp>
                      <wps:wsp>
                        <wps:cNvPr id="38" name="Straight Arrow Connector 38"/>
                        <wps:cNvCnPr/>
                        <wps:spPr>
                          <a:xfrm>
                            <a:off x="1897245" y="2859958"/>
                            <a:ext cx="0" cy="236028"/>
                          </a:xfrm>
                          <a:prstGeom prst="straightConnector1">
                            <a:avLst/>
                          </a:prstGeom>
                          <a:noFill/>
                          <a:ln w="19050" cap="flat" cmpd="sng" algn="ctr">
                            <a:solidFill>
                              <a:sysClr val="windowText" lastClr="000000"/>
                            </a:solidFill>
                            <a:prstDash val="solid"/>
                            <a:miter lim="800000"/>
                            <a:tailEnd type="triangle"/>
                          </a:ln>
                          <a:effectLst/>
                        </wps:spPr>
                        <wps:bodyPr/>
                      </wps:wsp>
                    </wpg:wgp>
                  </a:graphicData>
                </a:graphic>
              </wp:inline>
            </w:drawing>
          </mc:Choice>
          <mc:Fallback>
            <w:pict>
              <v:group w14:anchorId="5266ECE0" id="Group 1" o:spid="_x0000_s1026" style="width:410.1pt;height:316.55pt;mso-position-horizontal-relative:char;mso-position-vertical-relative:line" coordsize="42792,36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">
                <v:shapetype id="_x0000_t109" coordsize="21600,21600" o:spt="109" path="m,l,21600r21600,l21600,xe">
                  <v:stroke joinstyle="miter"/>
                  <v:path gradientshapeok="t" o:connecttype="rect"/>
                </v:shapetype>
                <v:shape id="Flowchart: Process 53" o:spid="_x0000_s1027" type="#_x0000_t109" style="position:absolute;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" fillcolor="#bdd7ee" strokecolor="#5b9bd5" strokeweight="1pt">
                  <v:stroke opacity="60909f"/>
                  <v:shadow on="t" color="#b4c7e7" offset="0,4pt"/>
                  <v:textbox>
                    <w:txbxContent>
                      <w:p w14:paraId="33208BA2" w14:textId="77777777" w:rsidR="00485DD4" w:rsidRDefault="00485DD4" w:rsidP="00A45D6F">
                        <w:pPr>
                          <w:pStyle w:val="NormalWeb"/>
                          <w:bidi w:val="0"/>
                          <w:spacing w:after="0"/>
                          <w:jc w:val="center"/>
                        </w:pPr>
                        <w:r>
                          <w:rPr>
                            <w:rFonts w:ascii="Calibri" w:hAnsi="Calibri" w:cstheme="minorBidi"/>
                            <w:color w:val="000000"/>
                            <w:sz w:val="48"/>
                            <w:szCs w:val="48"/>
                          </w:rPr>
                          <w:t>Input Database</w:t>
                        </w:r>
                      </w:p>
                    </w:txbxContent>
                  </v:textbox>
                </v:shape>
                <v:shape id="Flowchart: Process 54" o:spid="_x0000_s1028" type="#_x0000_t109" style="position:absolute;top:7676;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" fillcolor="#bdd7ee" strokecolor="#5b9bd5" strokeweight="1pt">
                  <v:stroke opacity="60909f"/>
                  <v:shadow on="t" color="#b4c7e7" offset="0,4pt"/>
                  <v:textbox>
                    <w:txbxContent>
                      <w:p w14:paraId="56BEC6F1" w14:textId="77777777" w:rsidR="00485DD4" w:rsidRDefault="00485DD4" w:rsidP="00A45D6F">
                        <w:pPr>
                          <w:pStyle w:val="NormalWeb"/>
                          <w:bidi w:val="0"/>
                          <w:spacing w:after="0"/>
                          <w:jc w:val="center"/>
                        </w:pPr>
                        <w:r>
                          <w:rPr>
                            <w:rFonts w:ascii="Calibri" w:hAnsi="Calibri" w:cstheme="minorBidi"/>
                            <w:color w:val="000000"/>
                            <w:sz w:val="48"/>
                            <w:szCs w:val="48"/>
                          </w:rPr>
                          <w:t>Selection of Features</w:t>
                        </w:r>
                      </w:p>
                    </w:txbxContent>
                  </v:textbox>
                </v:shape>
                <v:shape id="Flowchart: Process 55" o:spid="_x0000_s1029" type="#_x0000_t109" style="position:absolute;top:15353;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" fillcolor="#bdd7ee" strokecolor="#5b9bd5" strokeweight="1pt">
                  <v:stroke opacity="60909f"/>
                  <v:shadow on="t" color="#b4c7e7" offset="0,4pt"/>
                  <v:textbox>
                    <w:txbxContent>
                      <w:p w14:paraId="7178341E" w14:textId="77777777" w:rsidR="00485DD4" w:rsidRDefault="00485DD4" w:rsidP="00A45D6F">
                        <w:pPr>
                          <w:pStyle w:val="NormalWeb"/>
                          <w:bidi w:val="0"/>
                          <w:spacing w:after="0"/>
                          <w:jc w:val="center"/>
                        </w:pPr>
                        <w:r>
                          <w:rPr>
                            <w:rFonts w:ascii="Calibri" w:hAnsi="Calibri" w:cstheme="minorBidi"/>
                            <w:color w:val="000000"/>
                            <w:sz w:val="48"/>
                            <w:szCs w:val="48"/>
                          </w:rPr>
                          <w:t>Run t-SNE</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35" o:spid="_x0000_s1030" type="#_x0000_t35" style="position:absolute;left:37352;top:10057;width:127;height:156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" adj="518400,21412" strokecolor="windowText" strokeweight="1.5pt">
                  <v:stroke endarrow="block"/>
                </v:shape>
                <v:shapetype id="_x0000_t202" coordsize="21600,21600" o:spt="202" path="m,l,21600r21600,l21600,xe">
                  <v:stroke joinstyle="miter"/>
                  <v:path gradientshapeok="t" o:connecttype="rect"/>
                </v:shapetype>
                <v:shape id="Text Box 32" o:spid="_x0000_s1031" type="#_x0000_t202" style="position:absolute;left:25371;top:16628;width:31753;height:30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" filled="f" stroked="f">
                  <v:textbox>
                    <w:txbxContent>
                      <w:p w14:paraId="28CBC80F" w14:textId="77777777" w:rsidR="00485DD4" w:rsidRDefault="00485DD4" w:rsidP="00A45D6F">
                        <w:pPr>
                          <w:pStyle w:val="NormalWeb"/>
                          <w:bidi w:val="0"/>
                          <w:spacing w:after="0"/>
                        </w:pPr>
                        <w:r>
                          <w:rPr>
                            <w:rFonts w:ascii="Calibri" w:hAnsi="Calibri" w:cstheme="minorBidi"/>
                            <w:color w:val="000000"/>
                            <w:sz w:val="48"/>
                            <w:szCs w:val="48"/>
                          </w:rPr>
                          <w:t>Optimization Engine (GA)</w:t>
                        </w:r>
                      </w:p>
                    </w:txbxContent>
                  </v:textbox>
                </v:shape>
                <v:shape id="Flowchart: Process 58" o:spid="_x0000_s1032" type="#_x0000_t109" style="position:absolute;top:23029;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" fillcolor="#bdd7ee" strokecolor="#5b9bd5" strokeweight="1pt">
                  <v:stroke opacity="60909f"/>
                  <v:shadow on="t" color="#b4c7e7" offset="0,4pt"/>
                  <v:textbox>
                    <w:txbxContent>
                      <w:p w14:paraId="5DF53C72" w14:textId="77777777" w:rsidR="00485DD4" w:rsidRDefault="00485DD4" w:rsidP="00A45D6F">
                        <w:pPr>
                          <w:pStyle w:val="NormalWeb"/>
                          <w:bidi w:val="0"/>
                          <w:spacing w:after="0"/>
                          <w:jc w:val="center"/>
                        </w:pPr>
                        <w:r>
                          <w:rPr>
                            <w:rFonts w:ascii="Calibri" w:hAnsi="Calibri" w:cstheme="minorBidi"/>
                            <w:color w:val="000000"/>
                            <w:sz w:val="48"/>
                            <w:szCs w:val="48"/>
                          </w:rPr>
                          <w:t>Calculate Fitness Function</w:t>
                        </w:r>
                      </w:p>
                    </w:txbxContent>
                  </v:textbox>
                </v:shape>
                <v:shape id="Flowchart: Process 59" o:spid="_x0000_s1033" type="#_x0000_t109" style="position:absolute;left:508;top:30706;width:37352;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" fillcolor="#bdd7ee" strokecolor="#5b9bd5" strokeweight="1pt">
                  <v:stroke opacity="60909f"/>
                  <v:shadow on="t" color="#b4c7e7" offset="0,4pt"/>
                  <v:textbox>
                    <w:txbxContent>
                      <w:p w14:paraId="7D4B5E27" w14:textId="77777777" w:rsidR="00485DD4" w:rsidRDefault="00485DD4" w:rsidP="00A45D6F">
                        <w:pPr>
                          <w:pStyle w:val="NormalWeb"/>
                          <w:bidi w:val="0"/>
                          <w:spacing w:after="0"/>
                          <w:jc w:val="center"/>
                        </w:pPr>
                        <w:r>
                          <w:rPr>
                            <w:rFonts w:ascii="Calibri" w:hAnsi="Calibri" w:cstheme="minorBidi"/>
                            <w:color w:val="000000"/>
                            <w:sz w:val="48"/>
                            <w:szCs w:val="48"/>
                          </w:rPr>
                          <w:t>Select Best Model</w:t>
                        </w:r>
                      </w:p>
                    </w:txbxContent>
                  </v:textbox>
                </v:shape>
                <v:shapetype id="_x0000_t32" coordsize="21600,21600" o:spt="32" o:oned="t" path="m,l21600,21600e" filled="f">
                  <v:path arrowok="t" fillok="f" o:connecttype="none"/>
                  <o:lock v:ext="edit" shapetype="t"/>
                </v:shapetype>
                <v:shape id="Straight Arrow Connector 35" o:spid="_x0000_s1034" type="#_x0000_t32" style="position:absolute;left:18972;top:5316;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" strokecolor="windowText" strokeweight="1.5pt">
                  <v:stroke endarrow="block" joinstyle="miter"/>
                </v:shape>
                <v:shape id="Straight Arrow Connector 36" o:spid="_x0000_s1035" type="#_x0000_t32" style="position:absolute;left:18972;top:13077;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" strokecolor="windowText" strokeweight="1.5pt">
                  <v:stroke endarrow="block" joinstyle="miter"/>
                </v:shape>
                <v:shape id="Straight Arrow Connector 37" o:spid="_x0000_s1036" type="#_x0000_t32" style="position:absolute;left:18972;top:20838;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" strokecolor="windowText" strokeweight="1.5pt">
                  <v:stroke endarrow="block" joinstyle="miter"/>
                </v:shape>
                <v:shape id="Straight Arrow Connector 38" o:spid="_x0000_s1037" type="#_x0000_t32" style="position:absolute;left:18972;top:28599;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" strokecolor="windowText" strokeweight="1.5pt">
                  <v:stroke endarrow="block" joinstyle="miter"/>
                </v:shape>
                <w10:anchorlock/>
              </v:group>
            </w:pict>
          </mc:Fallback>
        </mc:AlternateContent>
      </w:r>
    </w:p>
    <w:p w14:paraId="3B4B317F" w14:textId="1A4355BE" w:rsidR="00D119E1" w:rsidRDefault="00C47F4B" w:rsidP="007A1597">
      <w:pPr>
        <w:pStyle w:val="Caption"/>
        <w:jc w:val="center"/>
      </w:pPr>
      <w:bookmarkStart w:id="78" w:name="_Ref489007926"/>
      <w:r>
        <w:t xml:space="preserve">Figure </w:t>
      </w:r>
      <w:r w:rsidR="009D21DF">
        <w:t>7</w:t>
      </w:r>
      <w:r>
        <w:t xml:space="preserve"> </w:t>
      </w:r>
      <w:r w:rsidRPr="00F22274">
        <w:t>t-SNE Optimization Algorithm</w:t>
      </w:r>
      <w:bookmarkEnd w:id="78"/>
    </w:p>
    <w:p w14:paraId="1690905F" w14:textId="03C3C0D3" w:rsidR="00D119E1" w:rsidRDefault="00D119E1" w:rsidP="007A1597">
      <w:pPr>
        <w:pStyle w:val="Heading3"/>
      </w:pPr>
      <w:bookmarkStart w:id="79" w:name="_Toc493772244"/>
      <w:r>
        <w:t>Input Data</w:t>
      </w:r>
      <w:bookmarkEnd w:id="79"/>
    </w:p>
    <w:p w14:paraId="5900F3A5" w14:textId="1FEE669C" w:rsidR="00D119E1" w:rsidRDefault="00D119E1" w:rsidP="002E5F77">
      <w:pPr>
        <w:pStyle w:val="PaparStyle1"/>
      </w:pPr>
      <w:r>
        <w:t xml:space="preserve">The first stage consists of data input. The system accepts digital comma separated value files created using specifically prepared data set (compiled from private data sources) and, for some, classifications into their compound tagging group. </w:t>
      </w:r>
    </w:p>
    <w:p w14:paraId="148FE739" w14:textId="563F9AB6" w:rsidR="00D119E1" w:rsidRDefault="00D119E1" w:rsidP="007A1597">
      <w:pPr>
        <w:pStyle w:val="Heading3"/>
      </w:pPr>
      <w:bookmarkStart w:id="80" w:name="_Toc493772245"/>
      <w:r>
        <w:lastRenderedPageBreak/>
        <w:t>Feature Selection</w:t>
      </w:r>
      <w:bookmarkEnd w:id="80"/>
    </w:p>
    <w:p w14:paraId="779AEF5F" w14:textId="77777777" w:rsidR="007E1979" w:rsidRDefault="00D119E1" w:rsidP="002E5F77">
      <w:pPr>
        <w:pStyle w:val="PaparStyle1"/>
      </w:pPr>
      <w:r>
        <w:t>Under the assumption that some of the features carry more information than others for the snapshot of the world the data represents the goal of the algorithm is to select the optimal feature set.</w:t>
      </w:r>
      <w:r w:rsidR="00460628">
        <w:rPr>
          <w:rFonts w:hint="cs"/>
          <w:rtl/>
        </w:rPr>
        <w:t xml:space="preserve"> </w:t>
      </w:r>
      <w:r w:rsidR="00460628">
        <w:t xml:space="preserve">The selected feature selection optimization algorithm was </w:t>
      </w:r>
      <w:r w:rsidR="007E1979">
        <w:t>Genetic Algorithm.</w:t>
      </w:r>
    </w:p>
    <w:p w14:paraId="3C31DFD5" w14:textId="46ABFC4A" w:rsidR="007E1979" w:rsidRDefault="007E1979" w:rsidP="007A1597">
      <w:pPr>
        <w:pStyle w:val="Heading4"/>
      </w:pPr>
      <w:r>
        <w:t>Genetic Algorithm</w:t>
      </w:r>
    </w:p>
    <w:p w14:paraId="696F568F" w14:textId="49B2D8C0" w:rsidR="007E1979" w:rsidRDefault="007E1979" w:rsidP="002E5F77">
      <w:pPr>
        <w:pStyle w:val="PaparStyle1"/>
      </w:pPr>
      <w:r>
        <w:t xml:space="preserve">In optimization theory, </w:t>
      </w:r>
      <w:r w:rsidRPr="007A1597">
        <w:rPr>
          <w:b/>
          <w:bCs/>
          <w:i/>
          <w:iCs/>
        </w:rPr>
        <w:t>genetic algorithm</w:t>
      </w:r>
      <w:r>
        <w:t xml:space="preserve"> is a natural selection based method for solving both constrained and unconstrained optimization problems. The genetic algorithm iteratively modifies a population of possible individual solutions. At each iteration, the genetic algorithm selects individuals from the current population according to certain </w:t>
      </w:r>
      <w:r w:rsidR="00783E02">
        <w:t xml:space="preserve">selection, mutation and cross over </w:t>
      </w:r>
      <w:r>
        <w:t>rules</w:t>
      </w:r>
      <w:r w:rsidR="00783E02">
        <w:t xml:space="preserve"> (addressed below)</w:t>
      </w:r>
      <w:r>
        <w:t xml:space="preserve"> and uses them as parents to produce the children of the next generation. Each and every successive generations brings the population closer to an optimal solution. Genetic algorithms can be applied to a variety of optimization problems that are not well suited for standard optimization algorithms, including problems in which the objective function is discontinuous, nondifferentiable, s</w:t>
      </w:r>
      <w:r w:rsidR="00783E02">
        <w:t>tochastic, or highly nonlinear.</w:t>
      </w:r>
    </w:p>
    <w:p w14:paraId="6F5895D2" w14:textId="19C49FA8" w:rsidR="007E1979" w:rsidRDefault="00783E02" w:rsidP="002E5F77">
      <w:pPr>
        <w:pStyle w:val="PaparStyle1"/>
      </w:pPr>
      <w:r>
        <w:t>A</w:t>
      </w:r>
      <w:r w:rsidR="007E1979">
        <w:t xml:space="preserve"> genetic algorithm uses three main types of </w:t>
      </w:r>
      <w:r>
        <w:t xml:space="preserve">generation </w:t>
      </w:r>
      <w:r w:rsidR="007E1979">
        <w:t xml:space="preserve">rules at each step to </w:t>
      </w:r>
      <w:r>
        <w:t>propagate</w:t>
      </w:r>
      <w:r w:rsidR="007E1979">
        <w:t xml:space="preserve"> the next generation from </w:t>
      </w:r>
      <w:r>
        <w:t>a</w:t>
      </w:r>
      <w:r w:rsidR="007E1979">
        <w:t xml:space="preserve"> current population:</w:t>
      </w:r>
    </w:p>
    <w:p w14:paraId="34788C61" w14:textId="77777777" w:rsidR="007E1979" w:rsidRDefault="007E1979" w:rsidP="007E1979"/>
    <w:p w14:paraId="0FAE3F15" w14:textId="77777777" w:rsidR="007E1979" w:rsidRDefault="007E1979" w:rsidP="00B94D6E">
      <w:pPr>
        <w:pStyle w:val="PaparStyle1"/>
        <w:numPr>
          <w:ilvl w:val="0"/>
          <w:numId w:val="14"/>
        </w:numPr>
      </w:pPr>
      <w:r w:rsidRPr="007A1597">
        <w:rPr>
          <w:b/>
          <w:bCs/>
        </w:rPr>
        <w:t>Selection</w:t>
      </w:r>
      <w:r>
        <w:t xml:space="preserve"> rules select the individuals, called parents, that contribute to the population at the next generation.</w:t>
      </w:r>
    </w:p>
    <w:p w14:paraId="2AB6B3F0" w14:textId="77777777" w:rsidR="007E1979" w:rsidRDefault="007E1979" w:rsidP="00B94D6E">
      <w:pPr>
        <w:pStyle w:val="PaparStyle1"/>
        <w:numPr>
          <w:ilvl w:val="0"/>
          <w:numId w:val="14"/>
        </w:numPr>
      </w:pPr>
      <w:r w:rsidRPr="007A1597">
        <w:rPr>
          <w:b/>
          <w:bCs/>
        </w:rPr>
        <w:t>Crossover</w:t>
      </w:r>
      <w:r>
        <w:t xml:space="preserve"> rules combine two parents to form children for the next generation.</w:t>
      </w:r>
    </w:p>
    <w:p w14:paraId="70EAC3A1" w14:textId="5E7C2C4B" w:rsidR="007E1979" w:rsidRDefault="007E1979" w:rsidP="00B94D6E">
      <w:pPr>
        <w:pStyle w:val="PaparStyle1"/>
        <w:numPr>
          <w:ilvl w:val="0"/>
          <w:numId w:val="14"/>
        </w:numPr>
      </w:pPr>
      <w:r w:rsidRPr="007A1597">
        <w:rPr>
          <w:b/>
          <w:bCs/>
        </w:rPr>
        <w:t>Mutation</w:t>
      </w:r>
      <w:r>
        <w:t xml:space="preserve"> rules apply random changes to individual parents to form children.</w:t>
      </w:r>
    </w:p>
    <w:p w14:paraId="6FA626DB" w14:textId="1CBCE447" w:rsidR="00D119E1" w:rsidRDefault="00783E02" w:rsidP="002E5F77">
      <w:pPr>
        <w:pStyle w:val="PaparStyle1"/>
      </w:pPr>
      <w:r>
        <w:t>In the context of the compound selection system, a</w:t>
      </w:r>
      <w:r w:rsidR="00D119E1">
        <w:t>s the basis for a genetic algorithm the initial population is 20 sets of randomly selected features. From each generation, the next generation is created as follows:</w:t>
      </w:r>
    </w:p>
    <w:p w14:paraId="542DA5C1" w14:textId="58938145" w:rsidR="00D119E1" w:rsidRDefault="00D119E1" w:rsidP="00B94D6E">
      <w:pPr>
        <w:pStyle w:val="PaparStyle1"/>
        <w:numPr>
          <w:ilvl w:val="0"/>
          <w:numId w:val="15"/>
        </w:numPr>
      </w:pPr>
      <w:r>
        <w:t xml:space="preserve">The fittest 30% are carried as they are to the next generation </w:t>
      </w:r>
    </w:p>
    <w:p w14:paraId="763CC33D" w14:textId="1B4A3867" w:rsidR="00D119E1" w:rsidRDefault="00D119E1" w:rsidP="00B94D6E">
      <w:pPr>
        <w:pStyle w:val="PaparStyle1"/>
        <w:numPr>
          <w:ilvl w:val="0"/>
          <w:numId w:val="15"/>
        </w:numPr>
      </w:pPr>
      <w:r>
        <w:t>Mutations of the fittest 20% are generated into the next generation</w:t>
      </w:r>
    </w:p>
    <w:p w14:paraId="141AEB1B" w14:textId="320B1B71" w:rsidR="00D119E1" w:rsidRDefault="00D119E1" w:rsidP="00B94D6E">
      <w:pPr>
        <w:pStyle w:val="PaparStyle1"/>
        <w:numPr>
          <w:ilvl w:val="0"/>
          <w:numId w:val="15"/>
        </w:numPr>
      </w:pPr>
      <w:r>
        <w:t>Crosses of the fittest 50% are generated into the next generation.</w:t>
      </w:r>
    </w:p>
    <w:p w14:paraId="6C508F5C" w14:textId="71098F66" w:rsidR="00D119E1" w:rsidRDefault="00D119E1" w:rsidP="002E5F77">
      <w:pPr>
        <w:pStyle w:val="PaparStyle1"/>
      </w:pPr>
      <w:r>
        <w:lastRenderedPageBreak/>
        <w:t>After the process stops improving (given at least 3 iterations without improvement) it’s assumed that the optimal feature set has been found.</w:t>
      </w:r>
      <w:r w:rsidR="00783E02">
        <w:t xml:space="preserve"> Otherwise the process will stop at the maximal number of iterations (which is set to 128)</w:t>
      </w:r>
      <w:r w:rsidR="00BE70F6">
        <w:t>.</w:t>
      </w:r>
    </w:p>
    <w:p w14:paraId="6998A432" w14:textId="6FE717C2" w:rsidR="00D119E1" w:rsidRDefault="00706A3A" w:rsidP="007A1597">
      <w:pPr>
        <w:pStyle w:val="Heading3"/>
      </w:pPr>
      <w:bookmarkStart w:id="81" w:name="_Toc493772246"/>
      <w:r>
        <w:t>Dimensionality Reduction</w:t>
      </w:r>
      <w:bookmarkEnd w:id="81"/>
    </w:p>
    <w:p w14:paraId="6FBACE03" w14:textId="6BFD1DD1" w:rsidR="00D119E1" w:rsidRDefault="00D119E1" w:rsidP="002E5F77">
      <w:pPr>
        <w:pStyle w:val="PaparStyle1"/>
      </w:pPr>
      <w:r>
        <w:t xml:space="preserve">t-distributed stochastic neighbor embedding (t-SNE) is a nonlinear dimensionality reduction algorithm which has been chosen because as opposed to more commonly used dimensionality reduction algorithms (such as PCA) which are mainly concerned with preserving large pairwise distances t-SNE maintains structure by putting more weight on local distances. </w:t>
      </w:r>
    </w:p>
    <w:p w14:paraId="686DC03A" w14:textId="7816E4DE" w:rsidR="00706A3A" w:rsidRDefault="00706A3A" w:rsidP="007A1597">
      <w:pPr>
        <w:pStyle w:val="Heading4"/>
      </w:pPr>
      <w:r>
        <w:t>t-SNE</w:t>
      </w:r>
    </w:p>
    <w:p w14:paraId="11A672EE" w14:textId="68B83A6D" w:rsidR="00706A3A" w:rsidRDefault="00706A3A" w:rsidP="002E5F77">
      <w:pPr>
        <w:pStyle w:val="PaparStyle1"/>
      </w:pPr>
      <w:r w:rsidRPr="007A1597">
        <w:rPr>
          <w:b/>
          <w:bCs/>
          <w:i/>
          <w:iCs/>
        </w:rPr>
        <w:t>t-distributed stochastic neighbor embedding</w:t>
      </w:r>
      <w:r>
        <w:t xml:space="preserve"> (t-SNE) is a </w:t>
      </w:r>
      <w:r w:rsidR="00225CC3">
        <w:t xml:space="preserve">nonlinear dimensionality reduction </w:t>
      </w:r>
      <w:r>
        <w:t xml:space="preserve">algorithm that is </w:t>
      </w:r>
      <w:r w:rsidR="00225CC3">
        <w:t>especially designed</w:t>
      </w:r>
      <w:r>
        <w:t xml:space="preserve"> for embedding high-dimensional data into a space of two or three dimensions, which can then be visualized in a scatter plot. </w:t>
      </w:r>
      <w:r w:rsidR="00225CC3">
        <w:t>For the purpose of clustering</w:t>
      </w:r>
      <w:r>
        <w:t xml:space="preserve"> it models each high-dimensional object by a two- or three-dimensional point in such a way that similar objects are modeled by nearby points and dissimilar objects are modeled by distant points.</w:t>
      </w:r>
    </w:p>
    <w:p w14:paraId="4A53D96A" w14:textId="0F0FC03F" w:rsidR="00225CC3" w:rsidRDefault="00706A3A" w:rsidP="002E5F77">
      <w:pPr>
        <w:pStyle w:val="PaparStyle1"/>
      </w:pPr>
      <w:r>
        <w:t xml:space="preserve">The t-SNE algorithm </w:t>
      </w:r>
      <w:r w:rsidR="00225CC3">
        <w:t>has two main stages:</w:t>
      </w:r>
    </w:p>
    <w:p w14:paraId="7C90C32F" w14:textId="27CAC1C2" w:rsidR="00225CC3" w:rsidRDefault="00706A3A" w:rsidP="00B94D6E">
      <w:pPr>
        <w:pStyle w:val="PaparStyle1"/>
        <w:numPr>
          <w:ilvl w:val="0"/>
          <w:numId w:val="16"/>
        </w:numPr>
      </w:pPr>
      <w:r>
        <w:t xml:space="preserve">t-SNE constructs a probability distribution over pairs of high-dimensional objects in a way that </w:t>
      </w:r>
      <w:r w:rsidR="002A3360">
        <w:t xml:space="preserve">makes </w:t>
      </w:r>
      <w:r>
        <w:t xml:space="preserve">similar objects have a high probability of being </w:t>
      </w:r>
      <w:r w:rsidR="002A3360">
        <w:t xml:space="preserve">selected and </w:t>
      </w:r>
      <w:r>
        <w:t xml:space="preserve">dissimilar points have an extremely small probability of being </w:t>
      </w:r>
      <w:r w:rsidR="002A3360">
        <w:t>selected</w:t>
      </w:r>
      <w:r>
        <w:t xml:space="preserve">. </w:t>
      </w:r>
    </w:p>
    <w:p w14:paraId="7BF1ECB6" w14:textId="4D6E4DED" w:rsidR="00706A3A" w:rsidRPr="00706A3A" w:rsidRDefault="00706A3A" w:rsidP="00B94D6E">
      <w:pPr>
        <w:pStyle w:val="PaparStyle1"/>
        <w:numPr>
          <w:ilvl w:val="0"/>
          <w:numId w:val="16"/>
        </w:numPr>
      </w:pPr>
      <w:r>
        <w:t>t-SNE defines a similar probability distribution over the points in the low-dimensional map, and it minimizes the Kullback–Leibler divergence</w:t>
      </w:r>
      <w:r w:rsidR="002A3360">
        <w:t xml:space="preserve"> (</w:t>
      </w:r>
      <w:r w:rsidR="002A3360" w:rsidRPr="002A3360">
        <w:t>a measure of how one probability distribution diverges from a second expected probability distribution</w:t>
      </w:r>
      <w:r w:rsidR="002A3360">
        <w:t>)</w:t>
      </w:r>
      <w:r>
        <w:t xml:space="preserve"> between the two distributions with respect to the loc</w:t>
      </w:r>
      <w:r w:rsidR="002A3360">
        <w:t>ations of the points in the map</w:t>
      </w:r>
      <w:r>
        <w:t>.</w:t>
      </w:r>
    </w:p>
    <w:p w14:paraId="4064BB4F" w14:textId="08572A1C" w:rsidR="00D119E1" w:rsidRDefault="00D119E1" w:rsidP="00AC3501">
      <w:pPr>
        <w:pStyle w:val="PaparStyle1"/>
      </w:pPr>
      <w:r>
        <w:t xml:space="preserve">In the domain of </w:t>
      </w:r>
      <w:r w:rsidR="002A3360">
        <w:t>compound tagging</w:t>
      </w:r>
      <w:r>
        <w:t>, it is critical that the process of preserving large distances (which carry little data) will not affect preserving local (short) distances since the shortest distance estimation along the selected features is what determines the nearest neighbor and for our purpose of classifying untagged samples this is the most important quality.</w:t>
      </w:r>
    </w:p>
    <w:p w14:paraId="737298F1" w14:textId="4A42A2E4" w:rsidR="00D119E1" w:rsidRDefault="00D119E1" w:rsidP="007A1597">
      <w:pPr>
        <w:pStyle w:val="Heading3"/>
      </w:pPr>
      <w:bookmarkStart w:id="82" w:name="_Toc493772247"/>
      <w:r>
        <w:lastRenderedPageBreak/>
        <w:t>Fitness Calculation</w:t>
      </w:r>
      <w:bookmarkEnd w:id="82"/>
    </w:p>
    <w:p w14:paraId="3C9CE141" w14:textId="4A7670BE" w:rsidR="004146FE" w:rsidRDefault="00D119E1" w:rsidP="00AC3501">
      <w:pPr>
        <w:pStyle w:val="PaparStyle1"/>
      </w:pPr>
      <w:r>
        <w:t xml:space="preserve">The fitness of a feature set (representing the quality of the </w:t>
      </w:r>
      <w:r w:rsidR="004146FE">
        <w:t>classification</w:t>
      </w:r>
      <w:r>
        <w:t xml:space="preserve"> algorithm) has been measured using multiple metrics including the nearest neighbor being of the same class, two out of three nearest neighbors and three out of five nearest neighbors. All metrics behave in a similar manner so finally the fitness score is determined by the percentage of tagged samples having a nearest tagged neighbor with the same tag. </w:t>
      </w:r>
    </w:p>
    <w:p w14:paraId="3CD00B68" w14:textId="788079F1" w:rsidR="00F963C0" w:rsidRDefault="00F963C0" w:rsidP="00AC3501">
      <w:pPr>
        <w:pStyle w:val="PaparStyle1"/>
      </w:pPr>
      <w:r>
        <w:t>Because there are datasets where the target tag is a very significant minority simply applying nearest neighbor counting as a measure of quality can create a fal</w:t>
      </w:r>
      <w:r w:rsidR="009341E5">
        <w:t>se high quality measures. For this reason only the positively tagged (the tag which we are interested in finding) are taken into consideration and not the general population.</w:t>
      </w:r>
    </w:p>
    <w:p w14:paraId="61DA862D" w14:textId="2FC37413" w:rsidR="00F963C0" w:rsidRDefault="004146FE" w:rsidP="00AC3501">
      <w:pPr>
        <w:pStyle w:val="PaparStyle1"/>
      </w:pPr>
      <w:r>
        <w:t xml:space="preserve">The </w:t>
      </w:r>
      <w:r w:rsidR="00CF78C6">
        <w:t>trust</w:t>
      </w:r>
      <w:r w:rsidR="00D119E1">
        <w:t xml:space="preserve"> metric </w:t>
      </w:r>
      <w:r>
        <w:t xml:space="preserve">(representing the quality of the clustering algorithm) </w:t>
      </w:r>
      <w:r w:rsidR="00D119E1">
        <w:t xml:space="preserve">indicates that the untagged neighbors are </w:t>
      </w:r>
      <w:r w:rsidR="00CF78C6">
        <w:t>were also neighbors in the higher dimension space</w:t>
      </w:r>
      <w:r w:rsidR="00D119E1">
        <w:t>.</w:t>
      </w:r>
      <w:r w:rsidR="00CF78C6">
        <w:t xml:space="preserve"> This indicates how much the structure of the data has persisted through the dimensional reduction.</w:t>
      </w:r>
      <w:r w:rsidR="00D119E1">
        <w:t xml:space="preserve"> </w:t>
      </w:r>
    </w:p>
    <w:p w14:paraId="78965731" w14:textId="155D4A6B" w:rsidR="00D119E1" w:rsidRDefault="00D119E1" w:rsidP="007A1597">
      <w:pPr>
        <w:pStyle w:val="Heading3"/>
      </w:pPr>
      <w:bookmarkStart w:id="83" w:name="_Toc493772248"/>
      <w:r>
        <w:t>Model Selection</w:t>
      </w:r>
      <w:bookmarkEnd w:id="83"/>
    </w:p>
    <w:p w14:paraId="26DE9D49" w14:textId="0FA6D46A" w:rsidR="00D119E1" w:rsidRDefault="00D119E1" w:rsidP="00AC3501">
      <w:pPr>
        <w:pStyle w:val="PaparStyle1"/>
      </w:pPr>
      <w:r>
        <w:t>The model with the best fitness score is selected for a dataset</w:t>
      </w:r>
      <w:r w:rsidR="00CF78C6">
        <w:t xml:space="preserve">. For a specific tag the untagged compounds with the highest percentage of neighbors that share that tag </w:t>
      </w:r>
      <w:r>
        <w:t xml:space="preserve">are </w:t>
      </w:r>
      <w:r w:rsidR="00CF78C6">
        <w:t>identified as</w:t>
      </w:r>
      <w:r>
        <w:t xml:space="preserve"> </w:t>
      </w:r>
      <w:r w:rsidR="00CF78C6">
        <w:t>the best candidate compounds for preliminary pre-clinical tests</w:t>
      </w:r>
    </w:p>
    <w:p w14:paraId="7B5A9CAB" w14:textId="77777777" w:rsidR="00AC3501" w:rsidRPr="00AC3501" w:rsidRDefault="00AC3501" w:rsidP="00B94D6E">
      <w:pPr>
        <w:pStyle w:val="ListParagraph"/>
        <w:keepNext/>
        <w:keepLines/>
        <w:numPr>
          <w:ilvl w:val="0"/>
          <w:numId w:val="16"/>
        </w:numPr>
        <w:spacing w:before="120" w:after="0"/>
        <w:contextualSpacing w:val="0"/>
        <w:outlineLvl w:val="1"/>
        <w:rPr>
          <w:rFonts w:asciiTheme="majorHAnsi" w:eastAsiaTheme="majorEastAsia" w:hAnsiTheme="majorHAnsi" w:cstheme="majorBidi"/>
          <w:b/>
          <w:bCs/>
          <w:vanish/>
          <w:sz w:val="28"/>
          <w:szCs w:val="28"/>
        </w:rPr>
      </w:pPr>
      <w:bookmarkStart w:id="84" w:name="_Toc493772192"/>
      <w:bookmarkStart w:id="85" w:name="_Toc493772249"/>
      <w:bookmarkEnd w:id="84"/>
      <w:bookmarkEnd w:id="85"/>
    </w:p>
    <w:p w14:paraId="571DBEBA" w14:textId="77777777" w:rsidR="00AC3501" w:rsidRPr="00AC3501" w:rsidRDefault="00AC3501" w:rsidP="00B94D6E">
      <w:pPr>
        <w:pStyle w:val="ListParagraph"/>
        <w:keepNext/>
        <w:keepLines/>
        <w:numPr>
          <w:ilvl w:val="0"/>
          <w:numId w:val="16"/>
        </w:numPr>
        <w:spacing w:before="120" w:after="0"/>
        <w:contextualSpacing w:val="0"/>
        <w:outlineLvl w:val="1"/>
        <w:rPr>
          <w:rFonts w:asciiTheme="majorHAnsi" w:eastAsiaTheme="majorEastAsia" w:hAnsiTheme="majorHAnsi" w:cstheme="majorBidi"/>
          <w:b/>
          <w:bCs/>
          <w:vanish/>
          <w:sz w:val="28"/>
          <w:szCs w:val="28"/>
        </w:rPr>
      </w:pPr>
      <w:bookmarkStart w:id="86" w:name="_Toc493772193"/>
      <w:bookmarkStart w:id="87" w:name="_Toc493772250"/>
      <w:bookmarkEnd w:id="86"/>
      <w:bookmarkEnd w:id="87"/>
    </w:p>
    <w:p w14:paraId="263F5FCE"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88" w:name="_Toc493772194"/>
      <w:bookmarkStart w:id="89" w:name="_Toc493772251"/>
      <w:bookmarkEnd w:id="88"/>
      <w:bookmarkEnd w:id="89"/>
    </w:p>
    <w:p w14:paraId="2512BD80"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90" w:name="_Toc493772195"/>
      <w:bookmarkStart w:id="91" w:name="_Toc493772252"/>
      <w:bookmarkEnd w:id="90"/>
      <w:bookmarkEnd w:id="91"/>
    </w:p>
    <w:p w14:paraId="2A4352C1"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92" w:name="_Toc493772196"/>
      <w:bookmarkStart w:id="93" w:name="_Toc493772253"/>
      <w:bookmarkEnd w:id="92"/>
      <w:bookmarkEnd w:id="93"/>
    </w:p>
    <w:p w14:paraId="3B3849E0" w14:textId="77777777" w:rsidR="00AC3501" w:rsidRPr="00AC3501" w:rsidRDefault="00AC3501" w:rsidP="00B94D6E">
      <w:pPr>
        <w:pStyle w:val="ListParagraph"/>
        <w:keepNext/>
        <w:keepLines/>
        <w:numPr>
          <w:ilvl w:val="1"/>
          <w:numId w:val="16"/>
        </w:numPr>
        <w:spacing w:before="120" w:after="0"/>
        <w:contextualSpacing w:val="0"/>
        <w:outlineLvl w:val="1"/>
        <w:rPr>
          <w:rFonts w:asciiTheme="majorHAnsi" w:eastAsiaTheme="majorEastAsia" w:hAnsiTheme="majorHAnsi" w:cstheme="majorBidi"/>
          <w:b/>
          <w:bCs/>
          <w:vanish/>
          <w:sz w:val="28"/>
          <w:szCs w:val="28"/>
        </w:rPr>
      </w:pPr>
      <w:bookmarkStart w:id="94" w:name="_Toc493772197"/>
      <w:bookmarkStart w:id="95" w:name="_Toc493772254"/>
      <w:bookmarkEnd w:id="94"/>
      <w:bookmarkEnd w:id="95"/>
    </w:p>
    <w:p w14:paraId="0E2F96D7" w14:textId="73CA8409" w:rsidR="003D4077" w:rsidRDefault="003D4077" w:rsidP="00B94D6E">
      <w:pPr>
        <w:pStyle w:val="Heading2"/>
        <w:numPr>
          <w:ilvl w:val="1"/>
          <w:numId w:val="16"/>
        </w:numPr>
      </w:pPr>
      <w:bookmarkStart w:id="96" w:name="_Toc493772255"/>
      <w:r>
        <w:t>Statistical Parameters for Evaluation</w:t>
      </w:r>
      <w:bookmarkEnd w:id="96"/>
    </w:p>
    <w:p w14:paraId="42E28C07" w14:textId="77777777" w:rsidR="00AD1195" w:rsidRDefault="003D4077" w:rsidP="00AC3501">
      <w:pPr>
        <w:pStyle w:val="PaparStyle1"/>
      </w:pPr>
      <w:r>
        <w:t xml:space="preserve">The success of the algorithm is tested by three statistical parameters and a control </w:t>
      </w:r>
      <w:r w:rsidR="00CC027F">
        <w:t>measure is used for</w:t>
      </w:r>
      <w:r w:rsidR="00AD1195">
        <w:t xml:space="preserve"> verification purposes:</w:t>
      </w:r>
    </w:p>
    <w:p w14:paraId="6E29D548" w14:textId="45EFF2FD" w:rsidR="00AD1195" w:rsidRDefault="00AD1195" w:rsidP="00AC3501">
      <w:pPr>
        <w:pStyle w:val="PaparStyle1"/>
      </w:pPr>
      <w:r w:rsidRPr="007A1597">
        <w:rPr>
          <w:b/>
        </w:rPr>
        <w:t>Single neighbor quality:</w:t>
      </w:r>
      <w:r w:rsidR="000C1EB6">
        <w:rPr>
          <w:b/>
        </w:rPr>
        <w:t xml:space="preserve"> </w:t>
      </w:r>
      <w:r>
        <w:t xml:space="preserve"> this is the main quality parameter and is calculated in the following manner: For each sample of the positively tagged compounds the value of the single neighbor quality measure is true if the nearest neighbor is also positively tagged and false otherwise. This statistic answers directly the following question: If an untagged compound is the nearest neighbor of a positively tagged compound – what is the probability that it is also carries the characteristic of positively tagged compounds?</w:t>
      </w:r>
    </w:p>
    <w:p w14:paraId="55E82FA1" w14:textId="5EFE7E77" w:rsidR="00AD1195" w:rsidRDefault="00AD1195" w:rsidP="00AC3501">
      <w:pPr>
        <w:pStyle w:val="PaparStyle1"/>
      </w:pPr>
      <w:r w:rsidRPr="007A1597">
        <w:rPr>
          <w:b/>
        </w:rPr>
        <w:t>Three neighbors quality:</w:t>
      </w:r>
      <w:r>
        <w:t xml:space="preserve"> this is the secondary quality parameter which answers a similar question: If an untagged compound has two of its three nearest neighbors positively tagged compounds – what is the probability that it is also carries the characteristic of positively tagged compounds?</w:t>
      </w:r>
    </w:p>
    <w:p w14:paraId="477812B9" w14:textId="2025ECBF" w:rsidR="00AD1195" w:rsidRDefault="00AD1195" w:rsidP="00AC3501">
      <w:pPr>
        <w:pStyle w:val="PaparStyle1"/>
      </w:pPr>
      <w:r w:rsidRPr="007A1597">
        <w:rPr>
          <w:b/>
        </w:rPr>
        <w:lastRenderedPageBreak/>
        <w:t>Five neighbors quality:</w:t>
      </w:r>
      <w:r w:rsidR="000C1EB6">
        <w:rPr>
          <w:b/>
        </w:rPr>
        <w:t xml:space="preserve"> </w:t>
      </w:r>
      <w:r>
        <w:t>this is the tertiary quality parameter which answers a similar question: If an untagged compound has three of its five nearest neighbors positively tagged compounds – what is the probability that it is also carries the characteristic of positively tagged compounds?</w:t>
      </w:r>
    </w:p>
    <w:p w14:paraId="028843A1" w14:textId="4F7F4C04" w:rsidR="003D4077" w:rsidRPr="00AD1195" w:rsidRDefault="00AD1195" w:rsidP="00AC3501">
      <w:pPr>
        <w:pStyle w:val="PaparStyle1"/>
      </w:pPr>
      <w:r>
        <w:rPr>
          <w:b/>
        </w:rPr>
        <w:t xml:space="preserve">Trust level: </w:t>
      </w:r>
      <w:r>
        <w:t xml:space="preserve">this is a control measure describing the </w:t>
      </w:r>
      <w:r w:rsidR="00BB3FAB">
        <w:t>preservation of high dimensional structure at two dimensional space. This parameter is used for control because for higher levels of k-neighbor quality we expect the trust to be lower – since the structure is disassembled to reveal the differentiating parameters.</w:t>
      </w:r>
    </w:p>
    <w:p w14:paraId="720E7763" w14:textId="68DFE01B" w:rsidR="00151AA8" w:rsidRPr="00E73FED" w:rsidRDefault="00E1342C" w:rsidP="00B94D6E">
      <w:pPr>
        <w:pStyle w:val="Heading1"/>
        <w:numPr>
          <w:ilvl w:val="0"/>
          <w:numId w:val="6"/>
        </w:numPr>
      </w:pPr>
      <w:bookmarkStart w:id="97" w:name="_Toc489124841"/>
      <w:bookmarkStart w:id="98" w:name="_Toc489124970"/>
      <w:bookmarkStart w:id="99" w:name="_Toc489129956"/>
      <w:bookmarkStart w:id="100" w:name="_Toc489130086"/>
      <w:bookmarkStart w:id="101" w:name="_Toc489130745"/>
      <w:bookmarkStart w:id="102" w:name="_Toc489131232"/>
      <w:bookmarkStart w:id="103" w:name="_Toc489124848"/>
      <w:bookmarkStart w:id="104" w:name="_Toc489124977"/>
      <w:bookmarkStart w:id="105" w:name="_Toc489129963"/>
      <w:bookmarkStart w:id="106" w:name="_Toc489130093"/>
      <w:bookmarkStart w:id="107" w:name="_Toc489130752"/>
      <w:bookmarkStart w:id="108" w:name="_Toc489131239"/>
      <w:bookmarkStart w:id="109" w:name="_Toc489124849"/>
      <w:bookmarkStart w:id="110" w:name="_Toc489124978"/>
      <w:bookmarkStart w:id="111" w:name="_Toc489129964"/>
      <w:bookmarkStart w:id="112" w:name="_Toc489130094"/>
      <w:bookmarkStart w:id="113" w:name="_Toc489130753"/>
      <w:bookmarkStart w:id="114" w:name="_Toc489131240"/>
      <w:bookmarkStart w:id="115" w:name="_Toc489124850"/>
      <w:bookmarkStart w:id="116" w:name="_Toc489124979"/>
      <w:bookmarkStart w:id="117" w:name="_Toc489129965"/>
      <w:bookmarkStart w:id="118" w:name="_Toc489130095"/>
      <w:bookmarkStart w:id="119" w:name="_Toc489130754"/>
      <w:bookmarkStart w:id="120" w:name="_Toc489131241"/>
      <w:bookmarkStart w:id="121" w:name="_Toc489124851"/>
      <w:bookmarkStart w:id="122" w:name="_Toc489124980"/>
      <w:bookmarkStart w:id="123" w:name="_Toc489129966"/>
      <w:bookmarkStart w:id="124" w:name="_Toc489130096"/>
      <w:bookmarkStart w:id="125" w:name="_Toc489130755"/>
      <w:bookmarkStart w:id="126" w:name="_Toc489131242"/>
      <w:bookmarkStart w:id="127" w:name="_Toc489124852"/>
      <w:bookmarkStart w:id="128" w:name="_Toc489124981"/>
      <w:bookmarkStart w:id="129" w:name="_Toc489129967"/>
      <w:bookmarkStart w:id="130" w:name="_Toc489130097"/>
      <w:bookmarkStart w:id="131" w:name="_Toc489130756"/>
      <w:bookmarkStart w:id="132" w:name="_Toc489131243"/>
      <w:bookmarkStart w:id="133" w:name="_Toc49377225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r>
        <w:t>Results</w:t>
      </w:r>
      <w:bookmarkEnd w:id="133"/>
    </w:p>
    <w:p w14:paraId="30070A93" w14:textId="7708D85C" w:rsidR="00151AA8" w:rsidRDefault="006E6095" w:rsidP="00B94D6E">
      <w:pPr>
        <w:pStyle w:val="Heading2"/>
        <w:numPr>
          <w:ilvl w:val="1"/>
          <w:numId w:val="6"/>
        </w:numPr>
      </w:pPr>
      <w:bookmarkStart w:id="134" w:name="_Toc493772257"/>
      <w:r>
        <w:t>Testing</w:t>
      </w:r>
      <w:bookmarkEnd w:id="134"/>
    </w:p>
    <w:p w14:paraId="192D7BC0" w14:textId="5080B405" w:rsidR="00151AA8" w:rsidRPr="00E73FED" w:rsidRDefault="007B0953" w:rsidP="00151AA8">
      <w:pPr>
        <w:pStyle w:val="Heading3"/>
      </w:pPr>
      <w:bookmarkStart w:id="135" w:name="_Toc493772258"/>
      <w:r>
        <w:t>Method</w:t>
      </w:r>
      <w:r w:rsidR="00F45482">
        <w:t>ology</w:t>
      </w:r>
      <w:bookmarkEnd w:id="135"/>
    </w:p>
    <w:p w14:paraId="670B6C1D" w14:textId="79EE747B" w:rsidR="00EF70BB" w:rsidRDefault="00F45482" w:rsidP="00AC3501">
      <w:pPr>
        <w:pStyle w:val="PaparStyle1"/>
      </w:pPr>
      <w:r>
        <w:t xml:space="preserve">In order to test the system smaller </w:t>
      </w:r>
      <w:r w:rsidR="00225A72">
        <w:t>real-world</w:t>
      </w:r>
      <w:r>
        <w:t xml:space="preserve"> </w:t>
      </w:r>
      <w:r w:rsidR="00225A72">
        <w:t>datasets</w:t>
      </w:r>
      <w:r w:rsidR="00467AE7">
        <w:t xml:space="preserve">, from the </w:t>
      </w:r>
      <w:r w:rsidR="00CF3D65">
        <w:t>pharmaceutical domain as well as from the financial domain,</w:t>
      </w:r>
      <w:r w:rsidR="00225A72">
        <w:t xml:space="preserve"> were used. These data sets are simple enough and small enough to be able to visually determine the success of the system in separating the dataset in accordance with the compounds’ tagging.</w:t>
      </w:r>
      <w:r w:rsidR="00203DC5">
        <w:rPr>
          <w:rFonts w:hint="cs"/>
          <w:rtl/>
        </w:rPr>
        <w:t xml:space="preserve"> </w:t>
      </w:r>
    </w:p>
    <w:p w14:paraId="2FD44561" w14:textId="0E2B9A88" w:rsidR="00FF7B19" w:rsidRDefault="00FF7B19" w:rsidP="00AC3501">
      <w:pPr>
        <w:pStyle w:val="PaparStyle1"/>
      </w:pPr>
      <w:r>
        <w:t>Since the data is separate from the tags and the model is</w:t>
      </w:r>
      <w:r w:rsidR="00713C4D">
        <w:t xml:space="preserve"> not</w:t>
      </w:r>
      <w:r>
        <w:t xml:space="preserve"> </w:t>
      </w:r>
      <w:r w:rsidR="00713C4D">
        <w:t>persistent</w:t>
      </w:r>
      <w:r>
        <w:t xml:space="preserve"> </w:t>
      </w:r>
      <w:r w:rsidR="00713C4D">
        <w:t>there is no need to perform cross validation and we can use the entire span of the data to generate the results.</w:t>
      </w:r>
    </w:p>
    <w:p w14:paraId="59373B07" w14:textId="51BC62A7" w:rsidR="00D41157" w:rsidRDefault="000C1EB6" w:rsidP="00D41157">
      <w:pPr>
        <w:pStyle w:val="Heading3"/>
      </w:pPr>
      <w:bookmarkStart w:id="136" w:name="_Toc493772259"/>
      <w:r>
        <w:t xml:space="preserve">Result </w:t>
      </w:r>
      <w:r w:rsidR="00D41157">
        <w:t>Image Title</w:t>
      </w:r>
      <w:bookmarkEnd w:id="136"/>
    </w:p>
    <w:p w14:paraId="39D3FB45" w14:textId="2A14FDDB" w:rsidR="00D41157" w:rsidRDefault="00D41157" w:rsidP="00AC3501">
      <w:pPr>
        <w:pStyle w:val="PaparStyle1"/>
      </w:pPr>
      <w:r>
        <w:t>In all of the following example the images are presented with their original titles which contain the following information:</w:t>
      </w:r>
    </w:p>
    <w:p w14:paraId="5DEB3A38" w14:textId="75EE3FA2" w:rsidR="00D41157" w:rsidRDefault="00D41157" w:rsidP="00AC3501">
      <w:pPr>
        <w:pStyle w:val="PaparStyle1"/>
      </w:pPr>
      <w:r w:rsidRPr="007A1597">
        <w:rPr>
          <w:b/>
        </w:rPr>
        <w:t xml:space="preserve">Name: </w:t>
      </w:r>
      <w:r w:rsidR="000C1EB6">
        <w:rPr>
          <w:b/>
        </w:rPr>
        <w:t xml:space="preserve">    </w:t>
      </w:r>
      <w:r w:rsidR="000C1EB6">
        <w:rPr>
          <w:b/>
        </w:rPr>
        <w:tab/>
      </w:r>
      <w:r w:rsidR="000C1EB6">
        <w:rPr>
          <w:b/>
        </w:rPr>
        <w:tab/>
      </w:r>
      <w:r w:rsidR="000C1EB6">
        <w:rPr>
          <w:b/>
        </w:rPr>
        <w:tab/>
      </w:r>
      <w:r>
        <w:t>The name of the dataset.</w:t>
      </w:r>
    </w:p>
    <w:p w14:paraId="2F7C8F9C" w14:textId="445AE19B" w:rsidR="00D41157" w:rsidRDefault="00D41157" w:rsidP="00AC3501">
      <w:pPr>
        <w:pStyle w:val="PaparStyle1"/>
      </w:pPr>
      <w:r w:rsidRPr="007A1597">
        <w:rPr>
          <w:b/>
        </w:rPr>
        <w:t>Separated feature:</w:t>
      </w:r>
      <w:r w:rsidR="000C1EB6">
        <w:rPr>
          <w:b/>
        </w:rPr>
        <w:t xml:space="preserve">  </w:t>
      </w:r>
      <w:r w:rsidR="000C1EB6">
        <w:rPr>
          <w:b/>
        </w:rPr>
        <w:tab/>
      </w:r>
      <w:r w:rsidR="000C1EB6">
        <w:rPr>
          <w:b/>
        </w:rPr>
        <w:tab/>
      </w:r>
      <w:r>
        <w:t>The name of the sought-after tag.</w:t>
      </w:r>
    </w:p>
    <w:p w14:paraId="779D498C" w14:textId="16EE3AC0" w:rsidR="00D41157" w:rsidRDefault="00D41157" w:rsidP="00AC3501">
      <w:pPr>
        <w:pStyle w:val="PaparStyle1"/>
      </w:pPr>
      <w:r w:rsidRPr="007A1597">
        <w:rPr>
          <w:b/>
        </w:rPr>
        <w:t>Single neighbor quality:</w:t>
      </w:r>
      <w:r w:rsidR="000C1EB6">
        <w:rPr>
          <w:b/>
        </w:rPr>
        <w:t xml:space="preserve">  </w:t>
      </w:r>
      <w:r w:rsidR="000C1EB6">
        <w:rPr>
          <w:b/>
        </w:rPr>
        <w:tab/>
      </w:r>
      <w:r>
        <w:t>The quality calculated by single nearest neighbor.</w:t>
      </w:r>
    </w:p>
    <w:p w14:paraId="3851D1D6" w14:textId="2F447D26" w:rsidR="00D41157" w:rsidRDefault="00D41157" w:rsidP="00AC3501">
      <w:pPr>
        <w:pStyle w:val="PaparStyle1"/>
      </w:pPr>
      <w:r w:rsidRPr="007A1597">
        <w:rPr>
          <w:b/>
        </w:rPr>
        <w:t>Three neighbors quality:</w:t>
      </w:r>
      <w:r w:rsidR="000C1EB6">
        <w:rPr>
          <w:b/>
        </w:rPr>
        <w:t xml:space="preserve"> </w:t>
      </w:r>
      <w:r w:rsidR="000C1EB6">
        <w:rPr>
          <w:b/>
        </w:rPr>
        <w:tab/>
      </w:r>
      <w:r w:rsidR="000C1EB6">
        <w:t xml:space="preserve">The </w:t>
      </w:r>
      <w:r>
        <w:t>quality calculated by two out of three nearest neighbors.</w:t>
      </w:r>
    </w:p>
    <w:p w14:paraId="05DBA955" w14:textId="1AF65917" w:rsidR="00D41157" w:rsidRDefault="00D41157" w:rsidP="00AC3501">
      <w:pPr>
        <w:pStyle w:val="PaparStyle1"/>
      </w:pPr>
      <w:r w:rsidRPr="007A1597">
        <w:rPr>
          <w:b/>
        </w:rPr>
        <w:t>Five neighbors quality:</w:t>
      </w:r>
      <w:r w:rsidR="000C1EB6">
        <w:rPr>
          <w:b/>
        </w:rPr>
        <w:t xml:space="preserve">  </w:t>
      </w:r>
      <w:r w:rsidR="000C1EB6">
        <w:rPr>
          <w:b/>
        </w:rPr>
        <w:tab/>
      </w:r>
      <w:r>
        <w:t>The quality calculated by three out of five nearest neighbor</w:t>
      </w:r>
      <w:r w:rsidR="008050CD">
        <w:t>s</w:t>
      </w:r>
      <w:r>
        <w:t>.</w:t>
      </w:r>
    </w:p>
    <w:p w14:paraId="0159CC07" w14:textId="17DAAF56" w:rsidR="00D41157" w:rsidRDefault="008050CD" w:rsidP="00AC3501">
      <w:pPr>
        <w:pStyle w:val="PaparStyle1"/>
      </w:pPr>
      <w:r w:rsidRPr="007A1597">
        <w:rPr>
          <w:b/>
        </w:rPr>
        <w:t>Trust level:</w:t>
      </w:r>
      <w:r w:rsidR="000C1EB6">
        <w:rPr>
          <w:b/>
        </w:rPr>
        <w:t xml:space="preserve">   </w:t>
      </w:r>
      <w:r w:rsidR="000C1EB6">
        <w:rPr>
          <w:b/>
        </w:rPr>
        <w:tab/>
      </w:r>
      <w:r w:rsidR="000C1EB6">
        <w:rPr>
          <w:b/>
        </w:rPr>
        <w:tab/>
      </w:r>
      <w:r w:rsidR="000C1EB6">
        <w:rPr>
          <w:b/>
        </w:rPr>
        <w:tab/>
      </w:r>
      <w:r>
        <w:t>The clustering quality metric.</w:t>
      </w:r>
    </w:p>
    <w:p w14:paraId="025B9347" w14:textId="0C3543AD" w:rsidR="00D41157" w:rsidRDefault="008050CD" w:rsidP="00AC3501">
      <w:pPr>
        <w:pStyle w:val="PaparStyle1"/>
      </w:pPr>
      <w:r w:rsidRPr="007A1597">
        <w:rPr>
          <w:b/>
        </w:rPr>
        <w:lastRenderedPageBreak/>
        <w:t>Selected features</w:t>
      </w:r>
      <w:r w:rsidR="000C1EB6">
        <w:rPr>
          <w:b/>
        </w:rPr>
        <w:t xml:space="preserve">  </w:t>
      </w:r>
      <w:r w:rsidR="000C1EB6">
        <w:rPr>
          <w:b/>
        </w:rPr>
        <w:tab/>
      </w:r>
      <w:r w:rsidR="000C1EB6">
        <w:rPr>
          <w:b/>
        </w:rPr>
        <w:tab/>
      </w:r>
      <w:r>
        <w:t>The selected features encoded in hexadecimal string.</w:t>
      </w:r>
    </w:p>
    <w:p w14:paraId="308904F9" w14:textId="164A5850" w:rsidR="008050CD" w:rsidRDefault="008050CD" w:rsidP="00AC3501">
      <w:pPr>
        <w:pStyle w:val="PaparStyle1"/>
      </w:pPr>
      <w:r>
        <w:t>The features are encoded binarily and displayed in hexadecimal form with each letter representing 4 features. For example if we have the following 10 features 0110101011 they will be represented as 1AB.</w:t>
      </w:r>
    </w:p>
    <w:p w14:paraId="5CC93FBE" w14:textId="2A5271E1" w:rsidR="00225A72" w:rsidRDefault="00177186" w:rsidP="007A1597">
      <w:pPr>
        <w:pStyle w:val="Heading3"/>
      </w:pPr>
      <w:bookmarkStart w:id="137" w:name="_Toc493772260"/>
      <w:r>
        <w:t>Random</w:t>
      </w:r>
      <w:r w:rsidR="00CF3D65">
        <w:t xml:space="preserve"> Dataset</w:t>
      </w:r>
      <w:bookmarkEnd w:id="137"/>
    </w:p>
    <w:p w14:paraId="1A39BFB1" w14:textId="1C143F0F" w:rsidR="00177186" w:rsidRDefault="00177186" w:rsidP="00AC3501">
      <w:pPr>
        <w:pStyle w:val="PaparStyle1"/>
      </w:pPr>
      <w:r>
        <w:t>For the sake of completeness, a random dataset was generated (500 samples of 24 features</w:t>
      </w:r>
      <w:r w:rsidR="009B1FD6">
        <w:t xml:space="preserve"> tagged 0 and 1</w:t>
      </w:r>
      <w:r>
        <w:t>) and analyzed by the system. Since the system employs intelligent feature selection it was expected that the resulting map, utilized by the features best fitting the tags, would result in a slightly better than random quality score.</w:t>
      </w:r>
    </w:p>
    <w:p w14:paraId="64DE9061" w14:textId="1913A089" w:rsidR="00177186" w:rsidRDefault="00533D55" w:rsidP="007A1597">
      <w:pPr>
        <w:keepNext/>
      </w:pPr>
      <w:r>
        <w:rPr>
          <w:noProof/>
        </w:rPr>
        <w:drawing>
          <wp:inline distT="0" distB="0" distL="0" distR="0" wp14:anchorId="54B26EF9" wp14:editId="66FD9DE6">
            <wp:extent cx="5271770" cy="3948430"/>
            <wp:effectExtent l="0" t="0" r="5080" b="0"/>
            <wp:docPr id="41" name="Picture 41" descr="C:\Users\Shy Alon\AppData\Local\Microsoft\Windows\INetCache\Content.Word\random_0_q_0.569_q3_0.498_q5_0.519_trust_0.381_features_A683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y Alon\AppData\Local\Microsoft\Windows\INetCache\Content.Word\random_0_q_0.569_q3_0.498_q5_0.519_trust_0.381_features_A683E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6FAB9AEE" w14:textId="2CD7AF76" w:rsidR="00CF3D65" w:rsidRDefault="00177186" w:rsidP="007A1597">
      <w:pPr>
        <w:pStyle w:val="Caption"/>
        <w:jc w:val="center"/>
      </w:pPr>
      <w:bookmarkStart w:id="138" w:name="_Ref489048150"/>
      <w:bookmarkStart w:id="139" w:name="_Toc493772312"/>
      <w:r>
        <w:t xml:space="preserve">Figure </w:t>
      </w:r>
      <w:r w:rsidR="002E5F77">
        <w:fldChar w:fldCharType="begin"/>
      </w:r>
      <w:r w:rsidR="002E5F77">
        <w:instrText xml:space="preserve"> SEQ Figure \* ARABIC </w:instrText>
      </w:r>
      <w:r w:rsidR="002E5F77">
        <w:fldChar w:fldCharType="separate"/>
      </w:r>
      <w:r w:rsidR="00473E08">
        <w:rPr>
          <w:noProof/>
        </w:rPr>
        <w:t>3</w:t>
      </w:r>
      <w:r w:rsidR="002E5F77">
        <w:rPr>
          <w:noProof/>
        </w:rPr>
        <w:fldChar w:fldCharType="end"/>
      </w:r>
      <w:bookmarkEnd w:id="138"/>
      <w:r>
        <w:t xml:space="preserve"> random sample test</w:t>
      </w:r>
      <w:bookmarkEnd w:id="139"/>
    </w:p>
    <w:p w14:paraId="5D5F7292" w14:textId="125E33C2" w:rsidR="009B1FD6" w:rsidRPr="007A1597" w:rsidRDefault="009B1FD6" w:rsidP="00AC3501">
      <w:pPr>
        <w:pStyle w:val="PaparStyle1"/>
      </w:pPr>
      <w:r>
        <w:t>As seen in in the resulting projection map (</w:t>
      </w:r>
      <w:r>
        <w:fldChar w:fldCharType="begin"/>
      </w:r>
      <w:r>
        <w:instrText xml:space="preserve"> REF _Ref489048150 \h </w:instrText>
      </w:r>
      <w:r w:rsidR="00AC3501">
        <w:instrText xml:space="preserve"> \* MERGEFORMAT </w:instrText>
      </w:r>
      <w:r>
        <w:fldChar w:fldCharType="separate"/>
      </w:r>
      <w:r w:rsidR="00473E08">
        <w:t xml:space="preserve">Figure </w:t>
      </w:r>
      <w:r w:rsidR="00473E08">
        <w:rPr>
          <w:noProof/>
        </w:rPr>
        <w:t>3</w:t>
      </w:r>
      <w:r>
        <w:fldChar w:fldCharType="end"/>
      </w:r>
      <w:r>
        <w:t>) the quality is 0.540 – meaning that for any sample the probability of having the neighbor with the same tag is 0.54, which is as expected.</w:t>
      </w:r>
    </w:p>
    <w:p w14:paraId="4CFDDD8B" w14:textId="372A6641" w:rsidR="00EF3A24" w:rsidRDefault="00EF3A24" w:rsidP="007A1597">
      <w:pPr>
        <w:pStyle w:val="Heading3"/>
      </w:pPr>
      <w:bookmarkStart w:id="140" w:name="_Toc493772261"/>
      <w:r>
        <w:t>Bitterness Dataset</w:t>
      </w:r>
      <w:bookmarkEnd w:id="140"/>
    </w:p>
    <w:p w14:paraId="1453B1BF" w14:textId="234F314C" w:rsidR="00CF3D65" w:rsidRDefault="00EF3A24" w:rsidP="00AC3501">
      <w:pPr>
        <w:pStyle w:val="PaparStyle1"/>
      </w:pPr>
      <w:r>
        <w:t>The bitterness database consists of 2074 compounds with 19 features and their bitterness quality. We can see in the result (</w:t>
      </w:r>
      <w:r>
        <w:fldChar w:fldCharType="begin"/>
      </w:r>
      <w:r>
        <w:instrText xml:space="preserve"> REF _Ref489112441 \h </w:instrText>
      </w:r>
      <w:r w:rsidR="00AC3501">
        <w:instrText xml:space="preserve"> \* MERGEFORMAT </w:instrText>
      </w:r>
      <w:r>
        <w:fldChar w:fldCharType="separate"/>
      </w:r>
      <w:r w:rsidR="00473E08">
        <w:t xml:space="preserve">Figure </w:t>
      </w:r>
      <w:r w:rsidR="00473E08">
        <w:rPr>
          <w:noProof/>
        </w:rPr>
        <w:t>4</w:t>
      </w:r>
      <w:r>
        <w:fldChar w:fldCharType="end"/>
      </w:r>
      <w:r>
        <w:t xml:space="preserve">) that there doesn’t appear to be a very strong correlation between the features and the bitterness level even at the optimal </w:t>
      </w:r>
      <w:r>
        <w:lastRenderedPageBreak/>
        <w:t>feature selection and only 0.64 of the bitter compounds were mapped near a nearest neighbor that is also tagged as bitter.</w:t>
      </w:r>
    </w:p>
    <w:p w14:paraId="45667C91" w14:textId="0ED7A145" w:rsidR="00EF3A24" w:rsidRDefault="0001290E" w:rsidP="000C1EB6">
      <w:pPr>
        <w:keepNext/>
        <w:jc w:val="right"/>
      </w:pPr>
      <w:r>
        <w:rPr>
          <w:noProof/>
        </w:rPr>
        <w:drawing>
          <wp:inline distT="0" distB="0" distL="0" distR="0" wp14:anchorId="6A3C826A" wp14:editId="37619E7E">
            <wp:extent cx="5271770" cy="3948430"/>
            <wp:effectExtent l="0" t="0" r="5080" b="0"/>
            <wp:docPr id="43" name="Picture 43" descr="C:\Users\Shy Alon\AppData\Local\Microsoft\Windows\INetCache\Content.Word\bitter_0_q_0.654_q3_0.616_q5_0.559_trust_0.375_features_00B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y Alon\AppData\Local\Microsoft\Windows\INetCache\Content.Word\bitter_0_q_0.654_q3_0.616_q5_0.559_trust_0.375_features_00B0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3F00F77B" w14:textId="4F653A69" w:rsidR="00CF3D65" w:rsidRDefault="00EF3A24" w:rsidP="007A1597">
      <w:pPr>
        <w:pStyle w:val="Caption"/>
        <w:jc w:val="center"/>
      </w:pPr>
      <w:bookmarkStart w:id="141" w:name="_Ref489112441"/>
      <w:bookmarkStart w:id="142" w:name="_Toc493772313"/>
      <w:r>
        <w:t xml:space="preserve">Figure </w:t>
      </w:r>
      <w:r w:rsidR="002E5F77">
        <w:fldChar w:fldCharType="begin"/>
      </w:r>
      <w:r w:rsidR="002E5F77">
        <w:instrText xml:space="preserve"> SEQ Figure \* ARABIC </w:instrText>
      </w:r>
      <w:r w:rsidR="002E5F77">
        <w:fldChar w:fldCharType="separate"/>
      </w:r>
      <w:r w:rsidR="00473E08">
        <w:rPr>
          <w:noProof/>
        </w:rPr>
        <w:t>4</w:t>
      </w:r>
      <w:r w:rsidR="002E5F77">
        <w:rPr>
          <w:noProof/>
        </w:rPr>
        <w:fldChar w:fldCharType="end"/>
      </w:r>
      <w:bookmarkEnd w:id="141"/>
      <w:r>
        <w:t xml:space="preserve"> Bitterness Results</w:t>
      </w:r>
      <w:bookmarkEnd w:id="142"/>
    </w:p>
    <w:p w14:paraId="317F2501" w14:textId="5EFFA186" w:rsidR="007E48FE" w:rsidRDefault="00A433F1" w:rsidP="00B94D6E">
      <w:pPr>
        <w:pStyle w:val="Heading2"/>
        <w:numPr>
          <w:ilvl w:val="1"/>
          <w:numId w:val="6"/>
        </w:numPr>
      </w:pPr>
      <w:bookmarkStart w:id="143" w:name="_Toc488420181"/>
      <w:bookmarkStart w:id="144" w:name="_Toc493772262"/>
      <w:r>
        <w:t xml:space="preserve">Final </w:t>
      </w:r>
      <w:r w:rsidR="007E48FE">
        <w:t>Results</w:t>
      </w:r>
      <w:bookmarkEnd w:id="144"/>
    </w:p>
    <w:bookmarkEnd w:id="143"/>
    <w:p w14:paraId="2DD01223" w14:textId="740E54B1" w:rsidR="001D1A42" w:rsidRDefault="004B7F6E" w:rsidP="00AC3501">
      <w:pPr>
        <w:pStyle w:val="PaparStyle1"/>
      </w:pPr>
      <w:r>
        <w:fldChar w:fldCharType="begin"/>
      </w:r>
      <w:r>
        <w:instrText xml:space="preserve"> REF _Ref493524861 \h </w:instrText>
      </w:r>
      <w:r w:rsidR="00AC3501">
        <w:instrText xml:space="preserve"> \* MERGEFORMAT </w:instrText>
      </w:r>
      <w:r>
        <w:fldChar w:fldCharType="separate"/>
      </w:r>
      <w:r w:rsidR="00473E08">
        <w:t xml:space="preserve">Table </w:t>
      </w:r>
      <w:r w:rsidR="00473E08">
        <w:rPr>
          <w:noProof/>
        </w:rPr>
        <w:t>1</w:t>
      </w:r>
      <w:r w:rsidR="00473E08">
        <w:t xml:space="preserve"> Result</w:t>
      </w:r>
      <w:r>
        <w:fldChar w:fldCharType="end"/>
      </w:r>
      <w:r w:rsidR="00E51E3A">
        <w:t xml:space="preserve"> </w:t>
      </w:r>
      <w:r w:rsidR="001D1A42" w:rsidRPr="001D1A42">
        <w:t>represents the results obtained of the t-</w:t>
      </w:r>
      <w:r>
        <w:t>SNE</w:t>
      </w:r>
      <w:r w:rsidR="001D1A42" w:rsidRPr="001D1A42">
        <w:t xml:space="preserve"> optimization algorithm for the five GPCR families.  Overall, the </w:t>
      </w:r>
      <w:r w:rsidRPr="001D1A42">
        <w:t>t-</w:t>
      </w:r>
      <w:r>
        <w:t>SNE</w:t>
      </w:r>
      <w:r w:rsidRPr="001D1A42">
        <w:t xml:space="preserve"> </w:t>
      </w:r>
      <w:r w:rsidR="001D1A42" w:rsidRPr="001D1A42">
        <w:t>algorithm led to models with good statistical parameters. For each family between 93.8%</w:t>
      </w:r>
      <w:r>
        <w:t xml:space="preserve"> and </w:t>
      </w:r>
      <w:r w:rsidR="001D1A42" w:rsidRPr="001D1A42">
        <w:t xml:space="preserve">99.3% </w:t>
      </w:r>
      <w:r>
        <w:t>of the total samples had a</w:t>
      </w:r>
      <w:r w:rsidR="001D1A42" w:rsidRPr="001D1A42">
        <w:t xml:space="preserve"> nearest neighbor in the 2D representation f</w:t>
      </w:r>
      <w:r>
        <w:t>rom their family. In addition, b</w:t>
      </w:r>
      <w:r w:rsidR="001D1A42" w:rsidRPr="001D1A42">
        <w:t xml:space="preserve">etween </w:t>
      </w:r>
      <w:r>
        <w:t xml:space="preserve">93.4% and 99.3% of the total samples had </w:t>
      </w:r>
      <w:r w:rsidR="005003B5">
        <w:t>two nearest neighbors</w:t>
      </w:r>
      <w:r>
        <w:t xml:space="preserve"> out of three</w:t>
      </w:r>
      <w:r w:rsidRPr="001D1A42">
        <w:t xml:space="preserve"> in the 2D representation f</w:t>
      </w:r>
      <w:r>
        <w:t>rom their family</w:t>
      </w:r>
      <w:r w:rsidR="001D1A42" w:rsidRPr="001D1A42">
        <w:t xml:space="preserve">, and finally at each family between </w:t>
      </w:r>
      <w:r>
        <w:t>92.1% and 99.3%</w:t>
      </w:r>
      <w:r w:rsidRPr="004B7F6E">
        <w:t xml:space="preserve"> </w:t>
      </w:r>
      <w:r>
        <w:t>of the total samples had</w:t>
      </w:r>
      <w:r w:rsidRPr="001D1A42">
        <w:t xml:space="preserve"> </w:t>
      </w:r>
      <w:r>
        <w:t xml:space="preserve">three </w:t>
      </w:r>
      <w:r w:rsidRPr="001D1A42">
        <w:t>nearest neighbor</w:t>
      </w:r>
      <w:r>
        <w:t>s out of five</w:t>
      </w:r>
      <w:r w:rsidRPr="001D1A42">
        <w:t xml:space="preserve"> in the 2D representation f</w:t>
      </w:r>
      <w:r>
        <w:t>rom their family</w:t>
      </w:r>
      <w:r w:rsidR="001D1A42" w:rsidRPr="001D1A42">
        <w:t xml:space="preserve">.   </w:t>
      </w:r>
    </w:p>
    <w:p w14:paraId="64D40EB2" w14:textId="4CA8E83A" w:rsidR="00E51E3A" w:rsidRDefault="00E51E3A" w:rsidP="00E51E3A">
      <w:pPr>
        <w:pStyle w:val="Heading3"/>
      </w:pPr>
      <w:bookmarkStart w:id="145" w:name="_Toc493772263"/>
      <w:r>
        <w:t>Result Summary Table</w:t>
      </w:r>
      <w:bookmarkEnd w:id="145"/>
    </w:p>
    <w:p w14:paraId="06E1D948" w14:textId="416A23FF" w:rsidR="00E51E3A" w:rsidRDefault="00E51E3A" w:rsidP="00E51E3A">
      <w:r>
        <w:t>The following table presents the best results for each target and the relevant quality parameters of quality and trust. The bottom line is the average quality parameters for ll the targets.</w:t>
      </w:r>
    </w:p>
    <w:p w14:paraId="1FF3C1B5" w14:textId="72A85EAA" w:rsidR="00E51E3A" w:rsidRDefault="00E51E3A" w:rsidP="00E51E3A"/>
    <w:p w14:paraId="40449EFD" w14:textId="77777777" w:rsidR="00E51E3A" w:rsidRPr="00E51E3A" w:rsidRDefault="00E51E3A" w:rsidP="000C1EB6">
      <w:pPr>
        <w:jc w:val="right"/>
      </w:pPr>
    </w:p>
    <w:tbl>
      <w:tblPr>
        <w:tblStyle w:val="PlainTable5"/>
        <w:tblW w:w="0" w:type="auto"/>
        <w:tblLook w:val="04A0" w:firstRow="1" w:lastRow="0" w:firstColumn="1" w:lastColumn="0" w:noHBand="0" w:noVBand="1"/>
      </w:tblPr>
      <w:tblGrid>
        <w:gridCol w:w="1796"/>
        <w:gridCol w:w="1382"/>
        <w:gridCol w:w="1383"/>
        <w:gridCol w:w="1383"/>
        <w:gridCol w:w="1383"/>
      </w:tblGrid>
      <w:tr w:rsidR="001D1A42" w14:paraId="50F0B163" w14:textId="77777777" w:rsidTr="00D83D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6" w:type="dxa"/>
          </w:tcPr>
          <w:p w14:paraId="66E84D49" w14:textId="77777777" w:rsidR="001D1A42" w:rsidRDefault="001D1A42" w:rsidP="00D83D73">
            <w:pPr>
              <w:jc w:val="center"/>
            </w:pPr>
            <w:bookmarkStart w:id="146" w:name="_Hlk493527144"/>
          </w:p>
        </w:tc>
        <w:tc>
          <w:tcPr>
            <w:tcW w:w="1382" w:type="dxa"/>
          </w:tcPr>
          <w:p w14:paraId="78E9D82F" w14:textId="77777777" w:rsidR="001D1A42" w:rsidRDefault="001D1A42" w:rsidP="00D83D73">
            <w:pPr>
              <w:jc w:val="center"/>
              <w:cnfStyle w:val="100000000000" w:firstRow="1" w:lastRow="0" w:firstColumn="0" w:lastColumn="0" w:oddVBand="0" w:evenVBand="0" w:oddHBand="0" w:evenHBand="0" w:firstRowFirstColumn="0" w:firstRowLastColumn="0" w:lastRowFirstColumn="0" w:lastRowLastColumn="0"/>
            </w:pPr>
            <w:r>
              <w:t>Q-1</w:t>
            </w:r>
          </w:p>
        </w:tc>
        <w:tc>
          <w:tcPr>
            <w:tcW w:w="1383" w:type="dxa"/>
          </w:tcPr>
          <w:p w14:paraId="3E178E24" w14:textId="77777777" w:rsidR="001D1A42" w:rsidRDefault="001D1A42" w:rsidP="00D83D73">
            <w:pPr>
              <w:jc w:val="center"/>
              <w:cnfStyle w:val="100000000000" w:firstRow="1" w:lastRow="0" w:firstColumn="0" w:lastColumn="0" w:oddVBand="0" w:evenVBand="0" w:oddHBand="0" w:evenHBand="0" w:firstRowFirstColumn="0" w:firstRowLastColumn="0" w:lastRowFirstColumn="0" w:lastRowLastColumn="0"/>
            </w:pPr>
            <w:r>
              <w:t>Q-3</w:t>
            </w:r>
          </w:p>
        </w:tc>
        <w:tc>
          <w:tcPr>
            <w:tcW w:w="1383" w:type="dxa"/>
          </w:tcPr>
          <w:p w14:paraId="28B4D9B7" w14:textId="77777777" w:rsidR="001D1A42" w:rsidRDefault="001D1A42" w:rsidP="00D83D73">
            <w:pPr>
              <w:jc w:val="center"/>
              <w:cnfStyle w:val="100000000000" w:firstRow="1" w:lastRow="0" w:firstColumn="0" w:lastColumn="0" w:oddVBand="0" w:evenVBand="0" w:oddHBand="0" w:evenHBand="0" w:firstRowFirstColumn="0" w:firstRowLastColumn="0" w:lastRowFirstColumn="0" w:lastRowLastColumn="0"/>
            </w:pPr>
            <w:r>
              <w:t>Q-5</w:t>
            </w:r>
          </w:p>
        </w:tc>
        <w:tc>
          <w:tcPr>
            <w:tcW w:w="1383" w:type="dxa"/>
          </w:tcPr>
          <w:p w14:paraId="3D1104C4" w14:textId="77777777" w:rsidR="001D1A42" w:rsidRDefault="001D1A42" w:rsidP="00D83D73">
            <w:pPr>
              <w:jc w:val="center"/>
              <w:cnfStyle w:val="100000000000" w:firstRow="1" w:lastRow="0" w:firstColumn="0" w:lastColumn="0" w:oddVBand="0" w:evenVBand="0" w:oddHBand="0" w:evenHBand="0" w:firstRowFirstColumn="0" w:firstRowLastColumn="0" w:lastRowFirstColumn="0" w:lastRowLastColumn="0"/>
            </w:pPr>
            <w:r>
              <w:t>Trust</w:t>
            </w:r>
          </w:p>
        </w:tc>
      </w:tr>
      <w:tr w:rsidR="001D1A42" w14:paraId="2D576748" w14:textId="77777777" w:rsidTr="00D83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3CD2092B" w14:textId="77777777" w:rsidR="001D1A42" w:rsidRDefault="001D1A42" w:rsidP="00D83D73">
            <w:r>
              <w:t>Dopamine</w:t>
            </w:r>
          </w:p>
        </w:tc>
        <w:tc>
          <w:tcPr>
            <w:tcW w:w="1382" w:type="dxa"/>
          </w:tcPr>
          <w:p w14:paraId="60B6872B"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0.965</w:t>
            </w:r>
          </w:p>
        </w:tc>
        <w:tc>
          <w:tcPr>
            <w:tcW w:w="1383" w:type="dxa"/>
          </w:tcPr>
          <w:p w14:paraId="556C6093"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0.965</w:t>
            </w:r>
          </w:p>
        </w:tc>
        <w:tc>
          <w:tcPr>
            <w:tcW w:w="1383" w:type="dxa"/>
          </w:tcPr>
          <w:p w14:paraId="39C1CD15"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0.961</w:t>
            </w:r>
          </w:p>
        </w:tc>
        <w:tc>
          <w:tcPr>
            <w:tcW w:w="1383" w:type="dxa"/>
          </w:tcPr>
          <w:p w14:paraId="5AE564C3"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0.087</w:t>
            </w:r>
          </w:p>
        </w:tc>
      </w:tr>
      <w:tr w:rsidR="001D1A42" w14:paraId="75D57079" w14:textId="77777777" w:rsidTr="00D83D73">
        <w:tc>
          <w:tcPr>
            <w:cnfStyle w:val="001000000000" w:firstRow="0" w:lastRow="0" w:firstColumn="1" w:lastColumn="0" w:oddVBand="0" w:evenVBand="0" w:oddHBand="0" w:evenHBand="0" w:firstRowFirstColumn="0" w:firstRowLastColumn="0" w:lastRowFirstColumn="0" w:lastRowLastColumn="0"/>
            <w:tcW w:w="1796" w:type="dxa"/>
          </w:tcPr>
          <w:p w14:paraId="0D21F1DA" w14:textId="77777777" w:rsidR="001D1A42" w:rsidRDefault="001D1A42" w:rsidP="00D83D73">
            <w:r w:rsidRPr="005C79C1">
              <w:t>Adrenoceptors</w:t>
            </w:r>
          </w:p>
        </w:tc>
        <w:tc>
          <w:tcPr>
            <w:tcW w:w="1382" w:type="dxa"/>
          </w:tcPr>
          <w:p w14:paraId="6A47F09D" w14:textId="77777777" w:rsidR="001D1A42" w:rsidRDefault="001D1A42" w:rsidP="00D83D73">
            <w:pPr>
              <w:jc w:val="center"/>
              <w:cnfStyle w:val="000000000000" w:firstRow="0" w:lastRow="0" w:firstColumn="0" w:lastColumn="0" w:oddVBand="0" w:evenVBand="0" w:oddHBand="0" w:evenHBand="0" w:firstRowFirstColumn="0" w:firstRowLastColumn="0" w:lastRowFirstColumn="0" w:lastRowLastColumn="0"/>
            </w:pPr>
            <w:r>
              <w:t>0.983</w:t>
            </w:r>
          </w:p>
        </w:tc>
        <w:tc>
          <w:tcPr>
            <w:tcW w:w="1383" w:type="dxa"/>
          </w:tcPr>
          <w:p w14:paraId="64E6AE9E" w14:textId="77777777" w:rsidR="001D1A42" w:rsidRDefault="001D1A42" w:rsidP="00D83D73">
            <w:pPr>
              <w:jc w:val="center"/>
              <w:cnfStyle w:val="000000000000" w:firstRow="0" w:lastRow="0" w:firstColumn="0" w:lastColumn="0" w:oddVBand="0" w:evenVBand="0" w:oddHBand="0" w:evenHBand="0" w:firstRowFirstColumn="0" w:firstRowLastColumn="0" w:lastRowFirstColumn="0" w:lastRowLastColumn="0"/>
            </w:pPr>
            <w:r>
              <w:t>0.985</w:t>
            </w:r>
          </w:p>
        </w:tc>
        <w:tc>
          <w:tcPr>
            <w:tcW w:w="1383" w:type="dxa"/>
          </w:tcPr>
          <w:p w14:paraId="00C5DFB5" w14:textId="77777777" w:rsidR="001D1A42" w:rsidRDefault="001D1A42" w:rsidP="00D83D73">
            <w:pPr>
              <w:jc w:val="center"/>
              <w:cnfStyle w:val="000000000000" w:firstRow="0" w:lastRow="0" w:firstColumn="0" w:lastColumn="0" w:oddVBand="0" w:evenVBand="0" w:oddHBand="0" w:evenHBand="0" w:firstRowFirstColumn="0" w:firstRowLastColumn="0" w:lastRowFirstColumn="0" w:lastRowLastColumn="0"/>
            </w:pPr>
            <w:r>
              <w:t>0.984</w:t>
            </w:r>
          </w:p>
        </w:tc>
        <w:tc>
          <w:tcPr>
            <w:tcW w:w="1383" w:type="dxa"/>
          </w:tcPr>
          <w:p w14:paraId="4223E358" w14:textId="77777777" w:rsidR="001D1A42" w:rsidRDefault="001D1A42" w:rsidP="00D83D73">
            <w:pPr>
              <w:jc w:val="center"/>
              <w:cnfStyle w:val="000000000000" w:firstRow="0" w:lastRow="0" w:firstColumn="0" w:lastColumn="0" w:oddVBand="0" w:evenVBand="0" w:oddHBand="0" w:evenHBand="0" w:firstRowFirstColumn="0" w:firstRowLastColumn="0" w:lastRowFirstColumn="0" w:lastRowLastColumn="0"/>
            </w:pPr>
            <w:r>
              <w:t>0.077</w:t>
            </w:r>
          </w:p>
        </w:tc>
      </w:tr>
      <w:tr w:rsidR="001D1A42" w14:paraId="01F2FED9" w14:textId="77777777" w:rsidTr="00D83D73">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796" w:type="dxa"/>
          </w:tcPr>
          <w:p w14:paraId="1848BE88" w14:textId="77777777" w:rsidR="001D1A42" w:rsidRDefault="001D1A42" w:rsidP="00D83D73">
            <w:r w:rsidRPr="00EB3320">
              <w:t>Histamine</w:t>
            </w:r>
          </w:p>
        </w:tc>
        <w:tc>
          <w:tcPr>
            <w:tcW w:w="1382" w:type="dxa"/>
          </w:tcPr>
          <w:p w14:paraId="39C22286"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0.967</w:t>
            </w:r>
          </w:p>
        </w:tc>
        <w:tc>
          <w:tcPr>
            <w:tcW w:w="1383" w:type="dxa"/>
          </w:tcPr>
          <w:p w14:paraId="67B35494"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0.963</w:t>
            </w:r>
          </w:p>
        </w:tc>
        <w:tc>
          <w:tcPr>
            <w:tcW w:w="1383" w:type="dxa"/>
          </w:tcPr>
          <w:p w14:paraId="65C0B32A"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0.964</w:t>
            </w:r>
          </w:p>
        </w:tc>
        <w:tc>
          <w:tcPr>
            <w:tcW w:w="1383" w:type="dxa"/>
          </w:tcPr>
          <w:p w14:paraId="2CA646B3"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0.078</w:t>
            </w:r>
          </w:p>
        </w:tc>
      </w:tr>
      <w:tr w:rsidR="001D1A42" w14:paraId="63EE7C7B" w14:textId="77777777" w:rsidTr="00D83D73">
        <w:tc>
          <w:tcPr>
            <w:cnfStyle w:val="001000000000" w:firstRow="0" w:lastRow="0" w:firstColumn="1" w:lastColumn="0" w:oddVBand="0" w:evenVBand="0" w:oddHBand="0" w:evenHBand="0" w:firstRowFirstColumn="0" w:firstRowLastColumn="0" w:lastRowFirstColumn="0" w:lastRowLastColumn="0"/>
            <w:tcW w:w="1796" w:type="dxa"/>
          </w:tcPr>
          <w:p w14:paraId="622778B0" w14:textId="77777777" w:rsidR="001D1A42" w:rsidRDefault="001D1A42" w:rsidP="00D83D73">
            <w:r>
              <w:t>Muscarinic</w:t>
            </w:r>
          </w:p>
        </w:tc>
        <w:tc>
          <w:tcPr>
            <w:tcW w:w="1382" w:type="dxa"/>
          </w:tcPr>
          <w:p w14:paraId="1F4DD813" w14:textId="77777777" w:rsidR="001D1A42" w:rsidRDefault="001D1A42" w:rsidP="00D83D73">
            <w:pPr>
              <w:jc w:val="center"/>
              <w:cnfStyle w:val="000000000000" w:firstRow="0" w:lastRow="0" w:firstColumn="0" w:lastColumn="0" w:oddVBand="0" w:evenVBand="0" w:oddHBand="0" w:evenHBand="0" w:firstRowFirstColumn="0" w:firstRowLastColumn="0" w:lastRowFirstColumn="0" w:lastRowLastColumn="0"/>
            </w:pPr>
            <w:r>
              <w:t>0.993</w:t>
            </w:r>
          </w:p>
        </w:tc>
        <w:tc>
          <w:tcPr>
            <w:tcW w:w="1383" w:type="dxa"/>
          </w:tcPr>
          <w:p w14:paraId="08671D1C" w14:textId="77777777" w:rsidR="001D1A42" w:rsidRDefault="001D1A42" w:rsidP="00D83D73">
            <w:pPr>
              <w:jc w:val="center"/>
              <w:cnfStyle w:val="000000000000" w:firstRow="0" w:lastRow="0" w:firstColumn="0" w:lastColumn="0" w:oddVBand="0" w:evenVBand="0" w:oddHBand="0" w:evenHBand="0" w:firstRowFirstColumn="0" w:firstRowLastColumn="0" w:lastRowFirstColumn="0" w:lastRowLastColumn="0"/>
            </w:pPr>
            <w:r>
              <w:t>0.993</w:t>
            </w:r>
          </w:p>
        </w:tc>
        <w:tc>
          <w:tcPr>
            <w:tcW w:w="1383" w:type="dxa"/>
          </w:tcPr>
          <w:p w14:paraId="76D4643B" w14:textId="77777777" w:rsidR="001D1A42" w:rsidRDefault="001D1A42" w:rsidP="00D83D73">
            <w:pPr>
              <w:jc w:val="center"/>
              <w:cnfStyle w:val="000000000000" w:firstRow="0" w:lastRow="0" w:firstColumn="0" w:lastColumn="0" w:oddVBand="0" w:evenVBand="0" w:oddHBand="0" w:evenHBand="0" w:firstRowFirstColumn="0" w:firstRowLastColumn="0" w:lastRowFirstColumn="0" w:lastRowLastColumn="0"/>
            </w:pPr>
            <w:r>
              <w:t>0.993</w:t>
            </w:r>
          </w:p>
        </w:tc>
        <w:tc>
          <w:tcPr>
            <w:tcW w:w="1383" w:type="dxa"/>
          </w:tcPr>
          <w:p w14:paraId="4D1619F4" w14:textId="77777777" w:rsidR="001D1A42" w:rsidRDefault="001D1A42" w:rsidP="00D83D73">
            <w:pPr>
              <w:jc w:val="center"/>
              <w:cnfStyle w:val="000000000000" w:firstRow="0" w:lastRow="0" w:firstColumn="0" w:lastColumn="0" w:oddVBand="0" w:evenVBand="0" w:oddHBand="0" w:evenHBand="0" w:firstRowFirstColumn="0" w:firstRowLastColumn="0" w:lastRowFirstColumn="0" w:lastRowLastColumn="0"/>
            </w:pPr>
            <w:r>
              <w:t>0.076</w:t>
            </w:r>
          </w:p>
        </w:tc>
      </w:tr>
      <w:bookmarkEnd w:id="146"/>
      <w:tr w:rsidR="001D1A42" w14:paraId="395D44F3" w14:textId="77777777" w:rsidTr="00D83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4F2A6887" w14:textId="77777777" w:rsidR="001D1A42" w:rsidRDefault="001D1A42" w:rsidP="00D83D73">
            <w:r>
              <w:t>Serotonin</w:t>
            </w:r>
          </w:p>
        </w:tc>
        <w:tc>
          <w:tcPr>
            <w:tcW w:w="1382" w:type="dxa"/>
          </w:tcPr>
          <w:p w14:paraId="28F8E7D3"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0.938</w:t>
            </w:r>
          </w:p>
        </w:tc>
        <w:tc>
          <w:tcPr>
            <w:tcW w:w="1383" w:type="dxa"/>
          </w:tcPr>
          <w:p w14:paraId="6FE248E4"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0.934</w:t>
            </w:r>
          </w:p>
        </w:tc>
        <w:tc>
          <w:tcPr>
            <w:tcW w:w="1383" w:type="dxa"/>
          </w:tcPr>
          <w:p w14:paraId="5713385B" w14:textId="77777777" w:rsidR="001D1A42" w:rsidRDefault="001D1A42" w:rsidP="00D83D73">
            <w:pPr>
              <w:jc w:val="center"/>
              <w:cnfStyle w:val="000000100000" w:firstRow="0" w:lastRow="0" w:firstColumn="0" w:lastColumn="0" w:oddVBand="0" w:evenVBand="0" w:oddHBand="1" w:evenHBand="0" w:firstRowFirstColumn="0" w:firstRowLastColumn="0" w:lastRowFirstColumn="0" w:lastRowLastColumn="0"/>
            </w:pPr>
            <w:r>
              <w:t>0.921</w:t>
            </w:r>
          </w:p>
        </w:tc>
        <w:tc>
          <w:tcPr>
            <w:tcW w:w="1383" w:type="dxa"/>
          </w:tcPr>
          <w:p w14:paraId="1765D9B2" w14:textId="77777777" w:rsidR="001D1A42" w:rsidRDefault="001D1A42" w:rsidP="00D83D73">
            <w:pPr>
              <w:keepNext/>
              <w:jc w:val="center"/>
              <w:cnfStyle w:val="000000100000" w:firstRow="0" w:lastRow="0" w:firstColumn="0" w:lastColumn="0" w:oddVBand="0" w:evenVBand="0" w:oddHBand="1" w:evenHBand="0" w:firstRowFirstColumn="0" w:firstRowLastColumn="0" w:lastRowFirstColumn="0" w:lastRowLastColumn="0"/>
            </w:pPr>
            <w:r>
              <w:t>0.090</w:t>
            </w:r>
          </w:p>
        </w:tc>
      </w:tr>
      <w:tr w:rsidR="00F34B22" w14:paraId="00CFCABC" w14:textId="77777777" w:rsidTr="00D83D73">
        <w:tc>
          <w:tcPr>
            <w:cnfStyle w:val="001000000000" w:firstRow="0" w:lastRow="0" w:firstColumn="1" w:lastColumn="0" w:oddVBand="0" w:evenVBand="0" w:oddHBand="0" w:evenHBand="0" w:firstRowFirstColumn="0" w:firstRowLastColumn="0" w:lastRowFirstColumn="0" w:lastRowLastColumn="0"/>
            <w:tcW w:w="1796" w:type="dxa"/>
          </w:tcPr>
          <w:p w14:paraId="11010F90" w14:textId="100873F0" w:rsidR="00F34B22" w:rsidRDefault="00F34B22" w:rsidP="00F34B22">
            <w:r>
              <w:t>Average</w:t>
            </w:r>
          </w:p>
        </w:tc>
        <w:tc>
          <w:tcPr>
            <w:tcW w:w="1382" w:type="dxa"/>
            <w:vAlign w:val="bottom"/>
          </w:tcPr>
          <w:p w14:paraId="70BEB697" w14:textId="1D2FCE8E" w:rsidR="00F34B22" w:rsidRDefault="00F34B22" w:rsidP="00F34B22">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0.977</w:t>
            </w:r>
          </w:p>
        </w:tc>
        <w:tc>
          <w:tcPr>
            <w:tcW w:w="1383" w:type="dxa"/>
            <w:vAlign w:val="bottom"/>
          </w:tcPr>
          <w:p w14:paraId="5F6FB04C" w14:textId="4E13EE22" w:rsidR="00F34B22" w:rsidRDefault="00F34B22" w:rsidP="00F34B22">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0.9765</w:t>
            </w:r>
          </w:p>
        </w:tc>
        <w:tc>
          <w:tcPr>
            <w:tcW w:w="1383" w:type="dxa"/>
            <w:vAlign w:val="bottom"/>
          </w:tcPr>
          <w:p w14:paraId="5ACB2DBF" w14:textId="6DA3724E" w:rsidR="00F34B22" w:rsidRDefault="00F34B22" w:rsidP="00F34B22">
            <w:pPr>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0.9755</w:t>
            </w:r>
          </w:p>
        </w:tc>
        <w:tc>
          <w:tcPr>
            <w:tcW w:w="1383" w:type="dxa"/>
            <w:vAlign w:val="bottom"/>
          </w:tcPr>
          <w:p w14:paraId="3FA6E5EF" w14:textId="32650004" w:rsidR="00F34B22" w:rsidRDefault="00F34B22" w:rsidP="00F34B22">
            <w:pPr>
              <w:keepNext/>
              <w:jc w:val="center"/>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0.0795</w:t>
            </w:r>
          </w:p>
        </w:tc>
      </w:tr>
    </w:tbl>
    <w:p w14:paraId="4A2AFC76" w14:textId="420799EA" w:rsidR="001D1A42" w:rsidRDefault="001D1A42" w:rsidP="001D1A42">
      <w:pPr>
        <w:pStyle w:val="Caption"/>
        <w:jc w:val="center"/>
      </w:pPr>
      <w:bookmarkStart w:id="147" w:name="_Toc490320065"/>
      <w:bookmarkStart w:id="148" w:name="_Ref493524861"/>
      <w:bookmarkEnd w:id="147"/>
      <w:r>
        <w:t xml:space="preserve">Table </w:t>
      </w:r>
      <w:r w:rsidR="002E5F77">
        <w:fldChar w:fldCharType="begin"/>
      </w:r>
      <w:r w:rsidR="002E5F77">
        <w:instrText xml:space="preserve"> SEQ Table \* ARABIC </w:instrText>
      </w:r>
      <w:r w:rsidR="002E5F77">
        <w:fldChar w:fldCharType="separate"/>
      </w:r>
      <w:r w:rsidR="00473E08">
        <w:rPr>
          <w:noProof/>
        </w:rPr>
        <w:t>1</w:t>
      </w:r>
      <w:r w:rsidR="002E5F77">
        <w:rPr>
          <w:noProof/>
        </w:rPr>
        <w:fldChar w:fldCharType="end"/>
      </w:r>
      <w:r>
        <w:t xml:space="preserve"> Result</w:t>
      </w:r>
      <w:bookmarkEnd w:id="148"/>
    </w:p>
    <w:p w14:paraId="74A740F7" w14:textId="77777777" w:rsidR="001D1A42" w:rsidRDefault="001D1A42" w:rsidP="007A1597"/>
    <w:p w14:paraId="2AAF756C" w14:textId="202E945A" w:rsidR="007E48FE" w:rsidRDefault="007E48FE" w:rsidP="007E48FE">
      <w:pPr>
        <w:pStyle w:val="Heading3"/>
        <w:rPr>
          <w:rtl/>
        </w:rPr>
      </w:pPr>
      <w:bookmarkStart w:id="149" w:name="_Toc493772264"/>
      <w:r>
        <w:t>Results Analysis</w:t>
      </w:r>
      <w:bookmarkEnd w:id="149"/>
    </w:p>
    <w:p w14:paraId="0B550D37" w14:textId="77777777" w:rsidR="00ED3292" w:rsidRDefault="00ED3292" w:rsidP="00ED3292">
      <w:pPr>
        <w:pStyle w:val="Heading4"/>
      </w:pPr>
      <w:r>
        <w:t>Dopamine</w:t>
      </w:r>
    </w:p>
    <w:p w14:paraId="211C4B23" w14:textId="387A7D7F" w:rsidR="006C38B9" w:rsidRDefault="006C38B9" w:rsidP="00AC3501">
      <w:pPr>
        <w:pStyle w:val="PaparStyle1"/>
      </w:pPr>
      <w:r>
        <w:t>The low trust level demonstrates the high level of the algorithm aggressiveness – compounds which were close in the high dimensional space were not close in the resulting mapping.</w:t>
      </w:r>
    </w:p>
    <w:p w14:paraId="0E270712" w14:textId="05C1F933" w:rsidR="006C38B9" w:rsidRDefault="006C38B9" w:rsidP="00AC3501">
      <w:pPr>
        <w:pStyle w:val="PaparStyle1"/>
      </w:pPr>
      <w:r>
        <w:t>The high-quality level though indicates that the system was successful in clustering the similarly tagged compounds together.</w:t>
      </w:r>
    </w:p>
    <w:p w14:paraId="6116F5A0" w14:textId="33DB1CCE" w:rsidR="006C38B9" w:rsidRDefault="001A0194" w:rsidP="007A1597">
      <w:pPr>
        <w:keepNext/>
      </w:pPr>
      <w:r>
        <w:rPr>
          <w:noProof/>
        </w:rPr>
        <w:drawing>
          <wp:inline distT="0" distB="0" distL="0" distR="0" wp14:anchorId="42B7472C" wp14:editId="1382BD23">
            <wp:extent cx="5271770" cy="3948430"/>
            <wp:effectExtent l="0" t="0" r="5080" b="0"/>
            <wp:docPr id="46" name="Picture 46" descr="C:\Users\Shy Alon\AppData\Local\Microsoft\Windows\INetCache\Content.Word\joined_dopamine_q_0.956_q3_0.959_q5_0.961_trust_0.087_features_28F5A9F48C8A407D28893C393AA9590C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y Alon\AppData\Local\Microsoft\Windows\INetCache\Content.Word\joined_dopamine_q_0.956_q3_0.959_q5_0.961_trust_0.087_features_28F5A9F48C8A407D28893C393AA9590CF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1146A039" w14:textId="49077C8C" w:rsidR="006C38B9" w:rsidRPr="00E73FED" w:rsidRDefault="006C38B9" w:rsidP="007A1597">
      <w:pPr>
        <w:pStyle w:val="Caption"/>
        <w:jc w:val="center"/>
      </w:pPr>
      <w:bookmarkStart w:id="150" w:name="_Ref489118312"/>
      <w:bookmarkStart w:id="151" w:name="_Toc493772314"/>
      <w:r>
        <w:t xml:space="preserve">Figure </w:t>
      </w:r>
      <w:r w:rsidR="002E5F77">
        <w:fldChar w:fldCharType="begin"/>
      </w:r>
      <w:r w:rsidR="002E5F77">
        <w:instrText xml:space="preserve"> SEQ Figure \* ARABIC </w:instrText>
      </w:r>
      <w:r w:rsidR="002E5F77">
        <w:fldChar w:fldCharType="separate"/>
      </w:r>
      <w:r w:rsidR="00473E08">
        <w:rPr>
          <w:noProof/>
        </w:rPr>
        <w:t>5</w:t>
      </w:r>
      <w:r w:rsidR="002E5F77">
        <w:rPr>
          <w:noProof/>
        </w:rPr>
        <w:fldChar w:fldCharType="end"/>
      </w:r>
      <w:bookmarkEnd w:id="150"/>
      <w:r>
        <w:t xml:space="preserve"> Dopamine Results</w:t>
      </w:r>
      <w:bookmarkEnd w:id="151"/>
    </w:p>
    <w:p w14:paraId="4CFAC75F" w14:textId="77777777" w:rsidR="00ED3292" w:rsidRDefault="00ED3292" w:rsidP="00ED3292">
      <w:pPr>
        <w:pStyle w:val="Heading4"/>
      </w:pPr>
      <w:r>
        <w:t>A</w:t>
      </w:r>
      <w:r w:rsidRPr="00684E63">
        <w:t>drenoceptors</w:t>
      </w:r>
    </w:p>
    <w:p w14:paraId="2FFC7581" w14:textId="18C10394" w:rsidR="006C38B9" w:rsidRDefault="005C79C1" w:rsidP="00AC3501">
      <w:pPr>
        <w:pStyle w:val="PaparStyle1"/>
      </w:pPr>
      <w:r>
        <w:t>Much like the Dopamine results t</w:t>
      </w:r>
      <w:r w:rsidR="006C38B9">
        <w:t xml:space="preserve">he low trust level demonstrates the high level of the algorithm aggressiveness </w:t>
      </w:r>
      <w:r>
        <w:t>and also like the Dopamine t</w:t>
      </w:r>
      <w:r w:rsidR="006C38B9">
        <w:t xml:space="preserve">he </w:t>
      </w:r>
      <w:r w:rsidR="00EB3320">
        <w:t xml:space="preserve">even higher </w:t>
      </w:r>
      <w:r w:rsidR="006C38B9">
        <w:t xml:space="preserve">quality level </w:t>
      </w:r>
      <w:r w:rsidR="006C38B9">
        <w:lastRenderedPageBreak/>
        <w:t>though indicates that the system was successful in clustering the similarly tagged compounds together</w:t>
      </w:r>
      <w:r w:rsidR="007A2364">
        <w:t xml:space="preserve"> (</w:t>
      </w:r>
      <w:r w:rsidR="007A2364">
        <w:fldChar w:fldCharType="begin"/>
      </w:r>
      <w:r w:rsidR="007A2364">
        <w:instrText xml:space="preserve"> REF _Ref489118921 \h </w:instrText>
      </w:r>
      <w:r w:rsidR="00AC3501">
        <w:instrText xml:space="preserve"> \* MERGEFORMAT </w:instrText>
      </w:r>
      <w:r w:rsidR="007A2364">
        <w:fldChar w:fldCharType="separate"/>
      </w:r>
      <w:r w:rsidR="00473E08">
        <w:t xml:space="preserve">Figure </w:t>
      </w:r>
      <w:r w:rsidR="00473E08">
        <w:rPr>
          <w:noProof/>
        </w:rPr>
        <w:t>6</w:t>
      </w:r>
      <w:r w:rsidR="007A2364">
        <w:fldChar w:fldCharType="end"/>
      </w:r>
      <w:r w:rsidR="007A2364">
        <w:t>)</w:t>
      </w:r>
      <w:r w:rsidR="006C38B9">
        <w:t>.</w:t>
      </w:r>
    </w:p>
    <w:p w14:paraId="127E59D3" w14:textId="1EC381E7" w:rsidR="005C79C1" w:rsidRDefault="00AC736E">
      <w:pPr>
        <w:keepNext/>
      </w:pPr>
      <w:r>
        <w:rPr>
          <w:noProof/>
        </w:rPr>
        <w:drawing>
          <wp:inline distT="0" distB="0" distL="0" distR="0" wp14:anchorId="098CEF6D" wp14:editId="0DD23F6A">
            <wp:extent cx="5271770" cy="3948430"/>
            <wp:effectExtent l="0" t="0" r="5080" b="0"/>
            <wp:docPr id="47" name="Picture 47" descr="C:\Users\Shy Alon\AppData\Local\Microsoft\Windows\INetCache\Content.Word\joined_adrenoceptor_q_0.983_q3_0.985_q5_0.984_trust_0.077_features_1473F372C8E0861CDFCEA71482D4D2E2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y Alon\AppData\Local\Microsoft\Windows\INetCache\Content.Word\joined_adrenoceptor_q_0.983_q3_0.985_q5_0.984_trust_0.077_features_1473F372C8E0861CDFCEA71482D4D2E2C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03349ABA" w14:textId="3CE591F4" w:rsidR="006C38B9" w:rsidRDefault="005C79C1" w:rsidP="007A1597">
      <w:pPr>
        <w:pStyle w:val="Caption"/>
        <w:jc w:val="center"/>
      </w:pPr>
      <w:bookmarkStart w:id="152" w:name="_Ref489118921"/>
      <w:bookmarkStart w:id="153" w:name="_Toc493772315"/>
      <w:r>
        <w:t xml:space="preserve">Figure </w:t>
      </w:r>
      <w:r w:rsidR="002E5F77">
        <w:fldChar w:fldCharType="begin"/>
      </w:r>
      <w:r w:rsidR="002E5F77">
        <w:instrText xml:space="preserve"> SEQ Figure \* ARABIC </w:instrText>
      </w:r>
      <w:r w:rsidR="002E5F77">
        <w:fldChar w:fldCharType="separate"/>
      </w:r>
      <w:r w:rsidR="00473E08">
        <w:rPr>
          <w:noProof/>
        </w:rPr>
        <w:t>6</w:t>
      </w:r>
      <w:r w:rsidR="002E5F77">
        <w:rPr>
          <w:noProof/>
        </w:rPr>
        <w:fldChar w:fldCharType="end"/>
      </w:r>
      <w:bookmarkEnd w:id="152"/>
      <w:r>
        <w:t xml:space="preserve"> Adrenoceptor Results</w:t>
      </w:r>
      <w:bookmarkEnd w:id="153"/>
    </w:p>
    <w:p w14:paraId="4BBF5B22" w14:textId="3F9EA66A" w:rsidR="00ED3292" w:rsidRDefault="00ED3292" w:rsidP="00ED3292"/>
    <w:p w14:paraId="0717F61B" w14:textId="77777777" w:rsidR="00ED3292" w:rsidRDefault="00ED3292" w:rsidP="00ED3292">
      <w:pPr>
        <w:pStyle w:val="Heading4"/>
      </w:pPr>
      <w:r w:rsidRPr="00910F48">
        <w:t xml:space="preserve">Histamine </w:t>
      </w:r>
    </w:p>
    <w:p w14:paraId="10F0E2F3" w14:textId="650DEB3B" w:rsidR="00EB3320" w:rsidRDefault="00EB3320" w:rsidP="00AC3501">
      <w:pPr>
        <w:pStyle w:val="PaparStyle1"/>
      </w:pPr>
      <w:r>
        <w:t xml:space="preserve">Tagging Histamine compounds </w:t>
      </w:r>
      <w:r w:rsidR="007A2364" w:rsidRPr="00EB3320">
        <w:t xml:space="preserve"> </w:t>
      </w:r>
      <w:r w:rsidR="007A2364">
        <w:t>(</w:t>
      </w:r>
      <w:r w:rsidR="007A2364">
        <w:fldChar w:fldCharType="begin"/>
      </w:r>
      <w:r w:rsidR="007A2364">
        <w:instrText xml:space="preserve"> REF _Ref489119275 \h </w:instrText>
      </w:r>
      <w:r w:rsidR="00AC3501">
        <w:instrText xml:space="preserve"> \* MERGEFORMAT </w:instrText>
      </w:r>
      <w:r w:rsidR="007A2364">
        <w:fldChar w:fldCharType="separate"/>
      </w:r>
      <w:r w:rsidR="00473E08">
        <w:t xml:space="preserve">Figure </w:t>
      </w:r>
      <w:r w:rsidR="00473E08">
        <w:rPr>
          <w:noProof/>
        </w:rPr>
        <w:t>7</w:t>
      </w:r>
      <w:r w:rsidR="007A2364">
        <w:fldChar w:fldCharType="end"/>
      </w:r>
      <w:r w:rsidR="007A2364">
        <w:t xml:space="preserve">)  </w:t>
      </w:r>
      <w:r>
        <w:t>shows similar results to tagging Dopamine.</w:t>
      </w:r>
    </w:p>
    <w:p w14:paraId="4A65B8D8" w14:textId="3873F090" w:rsidR="00EB3320" w:rsidRDefault="00AC736E" w:rsidP="007A1597">
      <w:pPr>
        <w:keepNext/>
      </w:pPr>
      <w:r>
        <w:rPr>
          <w:noProof/>
        </w:rPr>
        <w:lastRenderedPageBreak/>
        <w:drawing>
          <wp:inline distT="0" distB="0" distL="0" distR="0" wp14:anchorId="7EA23CDE" wp14:editId="1065C02F">
            <wp:extent cx="5271770" cy="3948430"/>
            <wp:effectExtent l="0" t="0" r="5080" b="0"/>
            <wp:docPr id="50" name="Picture 50" descr="C:\Users\Shy Alon\AppData\Local\Microsoft\Windows\INetCache\Content.Word\joined_Histamine_q_0.967_q3_0.963_q5_0.964_trust_0.078_features_32BEDEFA100BD9546BC0998F66284A88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y Alon\AppData\Local\Microsoft\Windows\INetCache\Content.Word\joined_Histamine_q_0.967_q3_0.963_q5_0.964_trust_0.078_features_32BEDEFA100BD9546BC0998F66284A88A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29A15CFD" w14:textId="28B7A6B8" w:rsidR="00EB3320" w:rsidRDefault="00EB3320" w:rsidP="007A1597">
      <w:pPr>
        <w:pStyle w:val="Caption"/>
        <w:jc w:val="center"/>
      </w:pPr>
      <w:bookmarkStart w:id="154" w:name="_Ref489119275"/>
      <w:bookmarkStart w:id="155" w:name="_Toc493772316"/>
      <w:r>
        <w:t xml:space="preserve">Figure </w:t>
      </w:r>
      <w:r w:rsidR="002E5F77">
        <w:fldChar w:fldCharType="begin"/>
      </w:r>
      <w:r w:rsidR="002E5F77">
        <w:instrText xml:space="preserve"> SEQ Figure \* ARABIC </w:instrText>
      </w:r>
      <w:r w:rsidR="002E5F77">
        <w:fldChar w:fldCharType="separate"/>
      </w:r>
      <w:r w:rsidR="00473E08">
        <w:rPr>
          <w:noProof/>
        </w:rPr>
        <w:t>7</w:t>
      </w:r>
      <w:r w:rsidR="002E5F77">
        <w:rPr>
          <w:noProof/>
        </w:rPr>
        <w:fldChar w:fldCharType="end"/>
      </w:r>
      <w:bookmarkEnd w:id="154"/>
      <w:r>
        <w:t xml:space="preserve"> Histamine Results</w:t>
      </w:r>
      <w:bookmarkEnd w:id="155"/>
    </w:p>
    <w:p w14:paraId="19D82B8D" w14:textId="3E0502F3" w:rsidR="00ED3292" w:rsidRDefault="00ED3292" w:rsidP="007A1597">
      <w:pPr>
        <w:pStyle w:val="Heading4"/>
      </w:pPr>
      <w:r>
        <w:t>Muscarinic</w:t>
      </w:r>
    </w:p>
    <w:p w14:paraId="59B12B13" w14:textId="6754E289" w:rsidR="00A84934" w:rsidRDefault="00A84934" w:rsidP="00AC3501">
      <w:pPr>
        <w:pStyle w:val="PaparStyle1"/>
        <w:rPr>
          <w:rtl/>
        </w:rPr>
      </w:pPr>
      <w:r>
        <w:t xml:space="preserve">Tagging </w:t>
      </w:r>
      <w:r w:rsidR="003F6C5F">
        <w:t xml:space="preserve">Muscarinic </w:t>
      </w:r>
      <w:r>
        <w:t xml:space="preserve">compounds </w:t>
      </w:r>
      <w:r w:rsidR="007A2364">
        <w:t>(</w:t>
      </w:r>
      <w:r w:rsidR="007A2364">
        <w:fldChar w:fldCharType="begin"/>
      </w:r>
      <w:r w:rsidR="007A2364">
        <w:instrText xml:space="preserve"> REF _Ref489120518 \h </w:instrText>
      </w:r>
      <w:r w:rsidR="00AC3501">
        <w:instrText xml:space="preserve"> \* MERGEFORMAT </w:instrText>
      </w:r>
      <w:r w:rsidR="007A2364">
        <w:fldChar w:fldCharType="separate"/>
      </w:r>
      <w:r w:rsidR="00473E08">
        <w:t xml:space="preserve">Figure </w:t>
      </w:r>
      <w:r w:rsidR="00473E08">
        <w:rPr>
          <w:noProof/>
        </w:rPr>
        <w:t>8</w:t>
      </w:r>
      <w:r w:rsidR="007A2364">
        <w:fldChar w:fldCharType="end"/>
      </w:r>
      <w:r w:rsidR="007A2364">
        <w:t xml:space="preserve">) </w:t>
      </w:r>
      <w:r>
        <w:t xml:space="preserve">shows </w:t>
      </w:r>
      <w:r w:rsidR="003F6C5F">
        <w:t>excellent results</w:t>
      </w:r>
      <w:r>
        <w:t>.</w:t>
      </w:r>
      <w:r w:rsidR="003F6C5F">
        <w:t xml:space="preserve"> Similar to the test performed on qualitative financial ratios the scope of the map the visual indication seems to contradict the quality figures but it bears reiterating that the image represents more than 7000 compounds. Taking the single compound in the middle (for example) and zooming into the map we can see (</w:t>
      </w:r>
      <w:r w:rsidR="004B6266">
        <w:fldChar w:fldCharType="begin"/>
      </w:r>
      <w:r w:rsidR="004B6266">
        <w:instrText xml:space="preserve"> REF _Ref489121192 \h </w:instrText>
      </w:r>
      <w:r w:rsidR="00AC3501">
        <w:instrText xml:space="preserve"> \* MERGEFORMAT </w:instrText>
      </w:r>
      <w:r w:rsidR="004B6266">
        <w:fldChar w:fldCharType="separate"/>
      </w:r>
      <w:r w:rsidR="00473E08">
        <w:t xml:space="preserve">Figure </w:t>
      </w:r>
      <w:r w:rsidR="00473E08">
        <w:rPr>
          <w:noProof/>
        </w:rPr>
        <w:t>9</w:t>
      </w:r>
      <w:r w:rsidR="004B6266">
        <w:fldChar w:fldCharType="end"/>
      </w:r>
      <w:r w:rsidR="003F6C5F">
        <w:t xml:space="preserve">) </w:t>
      </w:r>
      <w:r w:rsidR="004B6266">
        <w:t xml:space="preserve">that it is in fact a cluster of </w:t>
      </w:r>
      <w:r w:rsidR="00D75BBD">
        <w:t xml:space="preserve">two </w:t>
      </w:r>
      <w:r w:rsidR="004B6266">
        <w:t>compounds bunched together in a manner which makes it seem like a single compound in a compressed space.</w:t>
      </w:r>
    </w:p>
    <w:p w14:paraId="0DD2AFD3" w14:textId="77777777" w:rsidR="003F6C5F" w:rsidRDefault="003F6C5F" w:rsidP="00A84934">
      <w:pPr>
        <w:rPr>
          <w:rtl/>
        </w:rPr>
      </w:pPr>
    </w:p>
    <w:p w14:paraId="22A72F64" w14:textId="58E63677" w:rsidR="003F6C5F" w:rsidRDefault="00D75BBD" w:rsidP="007A1597">
      <w:pPr>
        <w:keepNext/>
      </w:pPr>
      <w:r>
        <w:rPr>
          <w:noProof/>
        </w:rPr>
        <w:lastRenderedPageBreak/>
        <w:drawing>
          <wp:inline distT="0" distB="0" distL="0" distR="0" wp14:anchorId="75C67EC1" wp14:editId="38913D74">
            <wp:extent cx="5264785" cy="3228340"/>
            <wp:effectExtent l="0" t="0" r="0" b="0"/>
            <wp:docPr id="56" name="Picture 56" descr="C:\Users\Shy Alon\AppData\Local\Microsoft\Windows\INetCache\Content.Word\joined_Muscarinic_q_0.993_q3_0.993_q5_0.993_trust_0.076_features_3A6FA27905234A33437BCAA0404748A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y Alon\AppData\Local\Microsoft\Windows\INetCache\Content.Word\joined_Muscarinic_q_0.993_q3_0.993_q5_0.993_trust_0.076_features_3A6FA27905234A33437BCAA0404748A11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4785" cy="3228340"/>
                    </a:xfrm>
                    <a:prstGeom prst="rect">
                      <a:avLst/>
                    </a:prstGeom>
                    <a:noFill/>
                    <a:ln>
                      <a:noFill/>
                    </a:ln>
                  </pic:spPr>
                </pic:pic>
              </a:graphicData>
            </a:graphic>
          </wp:inline>
        </w:drawing>
      </w:r>
    </w:p>
    <w:p w14:paraId="385A659A" w14:textId="0C506FBF" w:rsidR="00A84934" w:rsidRDefault="003F6C5F" w:rsidP="007A1597">
      <w:pPr>
        <w:pStyle w:val="Caption"/>
        <w:jc w:val="center"/>
        <w:rPr>
          <w:rtl/>
        </w:rPr>
      </w:pPr>
      <w:bookmarkStart w:id="156" w:name="_Ref489120518"/>
      <w:bookmarkStart w:id="157" w:name="_Toc493772317"/>
      <w:r>
        <w:t xml:space="preserve">Figure </w:t>
      </w:r>
      <w:r w:rsidR="002E5F77">
        <w:fldChar w:fldCharType="begin"/>
      </w:r>
      <w:r w:rsidR="002E5F77">
        <w:instrText xml:space="preserve"> SEQ Figure \* ARABIC </w:instrText>
      </w:r>
      <w:r w:rsidR="002E5F77">
        <w:fldChar w:fldCharType="separate"/>
      </w:r>
      <w:r w:rsidR="00473E08">
        <w:rPr>
          <w:noProof/>
        </w:rPr>
        <w:t>8</w:t>
      </w:r>
      <w:r w:rsidR="002E5F77">
        <w:rPr>
          <w:noProof/>
        </w:rPr>
        <w:fldChar w:fldCharType="end"/>
      </w:r>
      <w:bookmarkEnd w:id="156"/>
      <w:r>
        <w:t xml:space="preserve"> Muscarinic Results</w:t>
      </w:r>
      <w:bookmarkEnd w:id="157"/>
    </w:p>
    <w:p w14:paraId="3ED133C4" w14:textId="67F64D1F" w:rsidR="004B6266" w:rsidRDefault="00B74989" w:rsidP="00C119D8">
      <w:pPr>
        <w:keepNext/>
        <w:jc w:val="center"/>
      </w:pPr>
      <w:r>
        <w:rPr>
          <w:noProof/>
        </w:rPr>
        <w:lastRenderedPageBreak/>
        <w:drawing>
          <wp:inline distT="0" distB="0" distL="0" distR="0" wp14:anchorId="580D6FCC" wp14:editId="39141DB1">
            <wp:extent cx="4881409" cy="8575964"/>
            <wp:effectExtent l="0" t="0" r="0" b="0"/>
            <wp:docPr id="57" name="Picture 57" descr="C:\Users\Shy Alon\AppData\Local\Microsoft\Windows\INetCache\Content.Word\joined_Muscarinic_q_0.993 zoom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y Alon\AppData\Local\Microsoft\Windows\INetCache\Content.Word\joined_Muscarinic_q_0.993 zoom result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87224" cy="8586179"/>
                    </a:xfrm>
                    <a:prstGeom prst="rect">
                      <a:avLst/>
                    </a:prstGeom>
                    <a:noFill/>
                    <a:ln>
                      <a:noFill/>
                    </a:ln>
                  </pic:spPr>
                </pic:pic>
              </a:graphicData>
            </a:graphic>
          </wp:inline>
        </w:drawing>
      </w:r>
    </w:p>
    <w:p w14:paraId="604B0A02" w14:textId="5539AE10" w:rsidR="004B6266" w:rsidRPr="007A1597" w:rsidRDefault="004B6266" w:rsidP="007A1597">
      <w:pPr>
        <w:pStyle w:val="Caption"/>
        <w:jc w:val="center"/>
      </w:pPr>
      <w:bookmarkStart w:id="158" w:name="_Ref489121192"/>
      <w:bookmarkStart w:id="159" w:name="_Toc493772318"/>
      <w:r>
        <w:t xml:space="preserve">Figure </w:t>
      </w:r>
      <w:r w:rsidR="002E5F77">
        <w:fldChar w:fldCharType="begin"/>
      </w:r>
      <w:r w:rsidR="002E5F77">
        <w:instrText xml:space="preserve"> SEQ Figure \* ARABIC </w:instrText>
      </w:r>
      <w:r w:rsidR="002E5F77">
        <w:fldChar w:fldCharType="separate"/>
      </w:r>
      <w:r w:rsidR="00473E08">
        <w:rPr>
          <w:noProof/>
        </w:rPr>
        <w:t>9</w:t>
      </w:r>
      <w:r w:rsidR="002E5F77">
        <w:rPr>
          <w:noProof/>
        </w:rPr>
        <w:fldChar w:fldCharType="end"/>
      </w:r>
      <w:bookmarkEnd w:id="158"/>
      <w:r>
        <w:rPr>
          <w:noProof/>
          <w:rtl/>
        </w:rPr>
        <w:t xml:space="preserve"> </w:t>
      </w:r>
      <w:r>
        <w:rPr>
          <w:noProof/>
        </w:rPr>
        <w:t xml:space="preserve"> Muscarinic Results Magnified</w:t>
      </w:r>
      <w:bookmarkEnd w:id="159"/>
    </w:p>
    <w:p w14:paraId="74A45D36" w14:textId="77777777" w:rsidR="00ED3292" w:rsidRDefault="00ED3292" w:rsidP="00ED3292">
      <w:pPr>
        <w:pStyle w:val="Heading4"/>
      </w:pPr>
      <w:r>
        <w:lastRenderedPageBreak/>
        <w:t>S</w:t>
      </w:r>
      <w:r w:rsidRPr="00910F48">
        <w:t>erotonin</w:t>
      </w:r>
    </w:p>
    <w:p w14:paraId="16D21D1E" w14:textId="568771F2" w:rsidR="004B6266" w:rsidRDefault="004B6266" w:rsidP="00AC3501">
      <w:pPr>
        <w:pStyle w:val="PaparStyle1"/>
      </w:pPr>
      <w:r>
        <w:t>As the most dominant effect in the dataset (with regard to compound count) Serotonin has the lowest quality score</w:t>
      </w:r>
      <w:r w:rsidR="007A2364">
        <w:t xml:space="preserve"> (</w:t>
      </w:r>
      <w:r w:rsidR="007A2364">
        <w:fldChar w:fldCharType="begin"/>
      </w:r>
      <w:r w:rsidR="007A2364">
        <w:instrText xml:space="preserve"> REF _Ref489120518 \h </w:instrText>
      </w:r>
      <w:r w:rsidR="00AC3501">
        <w:instrText xml:space="preserve"> \* MERGEFORMAT </w:instrText>
      </w:r>
      <w:r w:rsidR="007A2364">
        <w:fldChar w:fldCharType="separate"/>
      </w:r>
      <w:r w:rsidR="00473E08">
        <w:t xml:space="preserve">Figure </w:t>
      </w:r>
      <w:r w:rsidR="00473E08">
        <w:rPr>
          <w:noProof/>
        </w:rPr>
        <w:t>8</w:t>
      </w:r>
      <w:r w:rsidR="007A2364">
        <w:fldChar w:fldCharType="end"/>
      </w:r>
      <w:r w:rsidR="007A2364">
        <w:t xml:space="preserve">) </w:t>
      </w:r>
      <w:r>
        <w:t xml:space="preserve"> which is still better in orders of magnitude than random selection.</w:t>
      </w:r>
    </w:p>
    <w:p w14:paraId="46532E5B" w14:textId="7221CCF8" w:rsidR="004B6266" w:rsidRDefault="00B74989" w:rsidP="007A1597">
      <w:pPr>
        <w:keepNext/>
      </w:pPr>
      <w:r>
        <w:rPr>
          <w:noProof/>
        </w:rPr>
        <w:drawing>
          <wp:inline distT="0" distB="0" distL="0" distR="0" wp14:anchorId="02F40DEA" wp14:editId="46E3EC22">
            <wp:extent cx="5271770" cy="3948430"/>
            <wp:effectExtent l="0" t="0" r="5080" b="0"/>
            <wp:docPr id="61" name="Picture 61" descr="C:\Users\Shy Alon\AppData\Local\Microsoft\Windows\INetCache\Content.Word\joined_Serotonin_q_0.938_q3_0.934_q5_0.921_trust_0.090_features_1D19EDCB8D1678F6509D37AD2C744536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y Alon\AppData\Local\Microsoft\Windows\INetCache\Content.Word\joined_Serotonin_q_0.938_q3_0.934_q5_0.921_trust_0.090_features_1D19EDCB8D1678F6509D37AD2C7445362B.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1770" cy="3948430"/>
                    </a:xfrm>
                    <a:prstGeom prst="rect">
                      <a:avLst/>
                    </a:prstGeom>
                    <a:noFill/>
                    <a:ln>
                      <a:noFill/>
                    </a:ln>
                  </pic:spPr>
                </pic:pic>
              </a:graphicData>
            </a:graphic>
          </wp:inline>
        </w:drawing>
      </w:r>
    </w:p>
    <w:p w14:paraId="7C6C8877" w14:textId="6F77D6F4" w:rsidR="007E48FE" w:rsidRDefault="004B6266" w:rsidP="007A1597">
      <w:pPr>
        <w:pStyle w:val="Caption"/>
        <w:jc w:val="center"/>
      </w:pPr>
      <w:bookmarkStart w:id="160" w:name="_Toc493772319"/>
      <w:r>
        <w:t xml:space="preserve">Figure </w:t>
      </w:r>
      <w:r w:rsidR="002E5F77">
        <w:fldChar w:fldCharType="begin"/>
      </w:r>
      <w:r w:rsidR="002E5F77">
        <w:instrText xml:space="preserve"> SEQ Figure \* ARABIC </w:instrText>
      </w:r>
      <w:r w:rsidR="002E5F77">
        <w:fldChar w:fldCharType="separate"/>
      </w:r>
      <w:r w:rsidR="00473E08">
        <w:rPr>
          <w:noProof/>
        </w:rPr>
        <w:t>10</w:t>
      </w:r>
      <w:r w:rsidR="002E5F77">
        <w:rPr>
          <w:noProof/>
        </w:rPr>
        <w:fldChar w:fldCharType="end"/>
      </w:r>
      <w:r>
        <w:t xml:space="preserve"> Serotonin Results</w:t>
      </w:r>
      <w:bookmarkEnd w:id="160"/>
    </w:p>
    <w:p w14:paraId="4B51833A" w14:textId="64274DAF" w:rsidR="00F267B9" w:rsidRDefault="00F267B9" w:rsidP="00B94D6E">
      <w:pPr>
        <w:pStyle w:val="Heading1"/>
        <w:numPr>
          <w:ilvl w:val="0"/>
          <w:numId w:val="6"/>
        </w:numPr>
      </w:pPr>
      <w:bookmarkStart w:id="161" w:name="_Toc493772265"/>
      <w:r>
        <w:t>Discussion</w:t>
      </w:r>
      <w:bookmarkEnd w:id="161"/>
    </w:p>
    <w:p w14:paraId="0EC3C640" w14:textId="2031084C" w:rsidR="00F51680" w:rsidRDefault="00F51680" w:rsidP="00AC3501">
      <w:pPr>
        <w:pStyle w:val="PaparStyle1"/>
      </w:pPr>
      <w:r>
        <w:t>The algorithm was designed to provide us with a classification of the corpus with respect to an effect on a specific biological agent. The value of the algorithm is measured by its success in correctly partitioning the corpus of compounds into active and inactive compounds with respect to each biological agent.</w:t>
      </w:r>
    </w:p>
    <w:p w14:paraId="62DDC114" w14:textId="2FA8C285" w:rsidR="00F51680" w:rsidRDefault="00F51680" w:rsidP="00AC3501">
      <w:pPr>
        <w:pStyle w:val="PaparStyle1"/>
      </w:pPr>
      <w:r>
        <w:t>The measures of partition used to evaluate the algorithm are (as mentioned above) the portions of the positively tagged compounds (meaning having an effect on the specific agent) with K out of N neighbors having the same tagging, K and N being (1,1), (2,3) and (3,5).</w:t>
      </w:r>
    </w:p>
    <w:p w14:paraId="783B36FD" w14:textId="6D700C54" w:rsidR="00D83D73" w:rsidRDefault="00D83D73" w:rsidP="00AC3501">
      <w:pPr>
        <w:pStyle w:val="PaparStyle1"/>
      </w:pPr>
      <w:r>
        <w:t xml:space="preserve">On average the results (97.7% accuracy for 1NN, 97.65% accuracy for 3NN and 97.55% for 5NN) indicate that we have a very good classification process. The average </w:t>
      </w:r>
      <w:r>
        <w:lastRenderedPageBreak/>
        <w:t xml:space="preserve">trust level of 7.95% indicate that the process selected the features in a manner which was not linearly related to the original multi-dimensional representation of the data. </w:t>
      </w:r>
    </w:p>
    <w:p w14:paraId="5E6F430D" w14:textId="6820CC6E" w:rsidR="007E48FE" w:rsidRDefault="007E48FE" w:rsidP="00B94D6E">
      <w:pPr>
        <w:pStyle w:val="Heading2"/>
        <w:numPr>
          <w:ilvl w:val="1"/>
          <w:numId w:val="6"/>
        </w:numPr>
      </w:pPr>
      <w:bookmarkStart w:id="162" w:name="_Toc493772266"/>
      <w:r>
        <w:t>Validation</w:t>
      </w:r>
      <w:bookmarkEnd w:id="162"/>
    </w:p>
    <w:p w14:paraId="6D6C388A" w14:textId="043C9DB4" w:rsidR="007E48FE" w:rsidRDefault="00E928B5" w:rsidP="007E48FE">
      <w:pPr>
        <w:pStyle w:val="Heading3"/>
      </w:pPr>
      <w:bookmarkStart w:id="163" w:name="_Toc493772267"/>
      <w:r>
        <w:t>Tagging Compounds with Unknown Qualities</w:t>
      </w:r>
      <w:bookmarkEnd w:id="163"/>
    </w:p>
    <w:p w14:paraId="12FD077D" w14:textId="762D176E" w:rsidR="00E928B5" w:rsidRDefault="00E928B5" w:rsidP="00AC3501">
      <w:pPr>
        <w:pStyle w:val="PaparStyle1"/>
      </w:pPr>
      <w:r>
        <w:t>We have shown that in the tested cases the system placed compounds with similar effects near each other. This supports the conclusion that with enough tagged compounds the system can be relied upon to make the required recommendation and identify the compounds which are most lik</w:t>
      </w:r>
      <w:r w:rsidR="002A239B">
        <w:t>ely to have the desired effect.</w:t>
      </w:r>
    </w:p>
    <w:p w14:paraId="3AE8BD63" w14:textId="38D4BB66" w:rsidR="002A239B" w:rsidRDefault="002A239B" w:rsidP="00AC3501">
      <w:pPr>
        <w:pStyle w:val="PaparStyle1"/>
      </w:pPr>
      <w:r>
        <w:t>While the execution time is still a concern the system upon which the research was conducted on is a single home personal computer. The most trivial means of speeding the process would be to execute the dimensionality reduction of each generation member on a different machine and that would speed the process by a factor equal to the size of each generation. More complicated solutions would include multi core implementations of t-SNE</w:t>
      </w:r>
      <w:r w:rsidR="00684EF7">
        <w:t>.</w:t>
      </w:r>
    </w:p>
    <w:p w14:paraId="2DC34FAF" w14:textId="1820E823" w:rsidR="00684EF7" w:rsidRPr="007A1597" w:rsidRDefault="00684EF7" w:rsidP="00AC3501">
      <w:pPr>
        <w:pStyle w:val="PaparStyle1"/>
      </w:pPr>
      <w:r>
        <w:t xml:space="preserve">These solutions, even though potentially speeding up the process by a factor of at least 160, might prove insufficient since the </w:t>
      </w:r>
      <w:r w:rsidR="00F46A25">
        <w:t xml:space="preserve">t-SNE algorithm has both time and space quadratic complexities. Even with industrial power machines and cloud computing databases of 100000 entries might have unrealistic computing power requirements – which means a powerful pre-processing will be required </w:t>
      </w:r>
      <w:r w:rsidR="001A1386">
        <w:t>or a variant of t-SNE with lower complexity (there are some ongoing research efforts into that objective) will be used.</w:t>
      </w:r>
    </w:p>
    <w:p w14:paraId="73E24956" w14:textId="25798810" w:rsidR="00E928B5" w:rsidRPr="00E73FED" w:rsidRDefault="00E928B5" w:rsidP="00B94D6E">
      <w:pPr>
        <w:pStyle w:val="Heading1"/>
        <w:numPr>
          <w:ilvl w:val="0"/>
          <w:numId w:val="6"/>
        </w:numPr>
      </w:pPr>
      <w:bookmarkStart w:id="164" w:name="_Toc493772268"/>
      <w:r>
        <w:t>Conclusions</w:t>
      </w:r>
      <w:bookmarkEnd w:id="164"/>
    </w:p>
    <w:p w14:paraId="4B245915" w14:textId="78525EBA" w:rsidR="00E928B5" w:rsidRDefault="00E928B5" w:rsidP="00B94D6E">
      <w:pPr>
        <w:pStyle w:val="Heading2"/>
        <w:numPr>
          <w:ilvl w:val="1"/>
          <w:numId w:val="6"/>
        </w:numPr>
      </w:pPr>
      <w:bookmarkStart w:id="165" w:name="_Toc493772269"/>
      <w:r>
        <w:t>Conclusions</w:t>
      </w:r>
      <w:bookmarkEnd w:id="165"/>
    </w:p>
    <w:p w14:paraId="50CE2FC9" w14:textId="57160D30" w:rsidR="00946C18" w:rsidRDefault="00E928B5" w:rsidP="00AC3501">
      <w:pPr>
        <w:pStyle w:val="PaparStyle1"/>
      </w:pPr>
      <w:r>
        <w:t>The research hypothesis discussed in this paper, that it is possible to optimize a feature selection for a dimensionality reduction algorithm so that the compounds selected according to the distance from tagged compounds present the best ca</w:t>
      </w:r>
      <w:r w:rsidR="00CC125B">
        <w:t>ndidate for pre-clinical trials, was substantiated for an industry class database.</w:t>
      </w:r>
    </w:p>
    <w:p w14:paraId="0404CB2D" w14:textId="71DD6F36" w:rsidR="00CC125B" w:rsidRDefault="00CC125B" w:rsidP="00AC3501">
      <w:pPr>
        <w:pStyle w:val="PaparStyle1"/>
      </w:pPr>
      <w:r>
        <w:t>Examining the result for all the tested effect show that in all the cases the system produced results that were superior to random selection by at least one order of magnitude. It still remains to be seen whether that would be sufficient for the industry to start including the discovery phase as an integral part of their R&amp;D process.</w:t>
      </w:r>
    </w:p>
    <w:p w14:paraId="57006C78" w14:textId="1B9DD11B" w:rsidR="00C73B61" w:rsidRDefault="00C73B61" w:rsidP="00AC3501">
      <w:pPr>
        <w:pStyle w:val="PaparStyle1"/>
      </w:pPr>
      <w:r>
        <w:lastRenderedPageBreak/>
        <w:t>Compared to the benchmark introduced above (</w:t>
      </w:r>
      <w:r>
        <w:fldChar w:fldCharType="begin"/>
      </w:r>
      <w:r>
        <w:instrText xml:space="preserve"> REF _Ref490319854 \h </w:instrText>
      </w:r>
      <w:r w:rsidR="00AC3501">
        <w:instrText xml:space="preserve"> \* MERGEFORMAT </w:instrText>
      </w:r>
      <w:r>
        <w:fldChar w:fldCharType="separate"/>
      </w:r>
      <w:r w:rsidR="00473E08">
        <w:t>The Economy of Discovery</w:t>
      </w:r>
      <w:r>
        <w:fldChar w:fldCharType="end"/>
      </w:r>
      <w:r>
        <w:t>) we have exceeded our expectations and we can see that in most cases no more than seven percent of the initial corpus was left for the actually costly process of physical compound testing – by which we reduced the potential cost of the discovery phase to less than ten percent of its original cost.</w:t>
      </w:r>
    </w:p>
    <w:p w14:paraId="503264BF" w14:textId="01D5C2D2" w:rsidR="00CC125B" w:rsidRDefault="00CC125B" w:rsidP="00B94D6E">
      <w:pPr>
        <w:pStyle w:val="Heading2"/>
        <w:numPr>
          <w:ilvl w:val="1"/>
          <w:numId w:val="6"/>
        </w:numPr>
      </w:pPr>
      <w:bookmarkStart w:id="166" w:name="_Toc493772270"/>
      <w:r>
        <w:t>Future Work</w:t>
      </w:r>
      <w:bookmarkEnd w:id="166"/>
    </w:p>
    <w:p w14:paraId="384FC18A" w14:textId="26D217F0" w:rsidR="00CC125B" w:rsidRDefault="00CC125B" w:rsidP="00AC3501">
      <w:pPr>
        <w:pStyle w:val="PaparStyle1"/>
      </w:pPr>
      <w:r>
        <w:t xml:space="preserve">There are a few improvements that can be made to the system </w:t>
      </w:r>
      <w:r w:rsidR="0029762E">
        <w:t>to</w:t>
      </w:r>
      <w:r>
        <w:t xml:space="preserve"> make it more suitable to work in the industry.</w:t>
      </w:r>
    </w:p>
    <w:p w14:paraId="3659B598" w14:textId="2D427ECD" w:rsidR="00CC125B" w:rsidRDefault="00CC125B" w:rsidP="007A1597">
      <w:pPr>
        <w:pStyle w:val="Heading3"/>
      </w:pPr>
      <w:bookmarkStart w:id="167" w:name="_Toc493772271"/>
      <w:r>
        <w:t>Dataset Size</w:t>
      </w:r>
      <w:bookmarkEnd w:id="167"/>
    </w:p>
    <w:p w14:paraId="1E538B67" w14:textId="21D7BDFD" w:rsidR="00CC125B" w:rsidRDefault="00CC125B" w:rsidP="00AC3501">
      <w:pPr>
        <w:pStyle w:val="PaparStyle1"/>
      </w:pPr>
      <w:r>
        <w:t>The dataset which the experiment was conducted with is a real industry standard dataset with regards to features. It is expected however that the pharmaceutical companies have datasets in one or more orders of magnitude larger. Since both the computational and the memory complexity of t-SNE are O(n</w:t>
      </w:r>
      <w:r w:rsidR="0029762E">
        <w:rPr>
          <w:vertAlign w:val="superscript"/>
        </w:rPr>
        <w:t>4</w:t>
      </w:r>
      <w:r>
        <w:t>)</w:t>
      </w:r>
      <w:r w:rsidR="00F3386E">
        <w:t xml:space="preserve"> larger datasets will not be manageable on a single machine and a distributed algorithm will have to be utilized.</w:t>
      </w:r>
    </w:p>
    <w:p w14:paraId="78D8AA52" w14:textId="024B9500" w:rsidR="0029762E" w:rsidRDefault="0029762E" w:rsidP="0029762E">
      <w:pPr>
        <w:pStyle w:val="Heading3"/>
      </w:pPr>
      <w:bookmarkStart w:id="168" w:name="_Toc493772272"/>
      <w:r>
        <w:t>Fast Dimensionality Reduction</w:t>
      </w:r>
      <w:bookmarkEnd w:id="168"/>
    </w:p>
    <w:p w14:paraId="2B0AF298" w14:textId="19415E96" w:rsidR="0029762E" w:rsidRDefault="0029762E" w:rsidP="00AC3501">
      <w:pPr>
        <w:pStyle w:val="PaparStyle1"/>
      </w:pPr>
      <w:r>
        <w:t>There are a few ongoing research efforts into creating a faster version of t-SNE which would be able to handle significantly larger databases. Additionally there are other dimensionality reduction algorithms which might prove a reasonable substitution.</w:t>
      </w:r>
    </w:p>
    <w:p w14:paraId="6CA052F9" w14:textId="77777777" w:rsidR="0029762E" w:rsidRDefault="0029762E" w:rsidP="007A1597"/>
    <w:p w14:paraId="498B3F78" w14:textId="77777777" w:rsidR="00EA59C3" w:rsidRDefault="00EA59C3">
      <w:pPr>
        <w:spacing w:line="276" w:lineRule="auto"/>
        <w:rPr>
          <w:rFonts w:ascii="Palatino Linotype" w:hAnsi="Palatino Linotype"/>
          <w:b/>
          <w:bCs/>
          <w:sz w:val="28"/>
          <w:szCs w:val="28"/>
          <w:lang w:val="en-GB" w:eastAsia="de-AT" w:bidi="ar-SA"/>
        </w:rPr>
      </w:pPr>
      <w:bookmarkStart w:id="169" w:name="_Toc421631609"/>
      <w:bookmarkStart w:id="170" w:name="_Toc421658575"/>
      <w:bookmarkStart w:id="171" w:name="_Toc443577296"/>
      <w:r>
        <w:br w:type="page"/>
      </w:r>
    </w:p>
    <w:p w14:paraId="7E0EBB94" w14:textId="1AEF339D" w:rsidR="00FE7503" w:rsidRDefault="00FE7503" w:rsidP="00B94D6E">
      <w:pPr>
        <w:pStyle w:val="Heading1"/>
        <w:numPr>
          <w:ilvl w:val="0"/>
          <w:numId w:val="4"/>
        </w:numPr>
      </w:pPr>
      <w:bookmarkStart w:id="172" w:name="_Toc488420194"/>
      <w:bookmarkStart w:id="173" w:name="_Toc493772273"/>
      <w:r>
        <w:lastRenderedPageBreak/>
        <w:t>List of Publications</w:t>
      </w:r>
      <w:bookmarkEnd w:id="169"/>
      <w:bookmarkEnd w:id="170"/>
      <w:bookmarkEnd w:id="172"/>
      <w:bookmarkEnd w:id="173"/>
    </w:p>
    <w:p w14:paraId="0E8FB64A" w14:textId="4491D241" w:rsidR="00D83D73" w:rsidRDefault="00D83D73" w:rsidP="00B94D6E">
      <w:pPr>
        <w:pStyle w:val="PaparStyle1"/>
        <w:numPr>
          <w:ilvl w:val="0"/>
          <w:numId w:val="19"/>
        </w:numPr>
      </w:pPr>
      <w:r w:rsidRPr="00D83D73">
        <w:t>"The Big Data Challenge in Drug Design: Data Visualization", Poster presented before the MuTaLig COST ACTION, WG meeting 2016, Budapest (HU), Nov 19-20 2016</w:t>
      </w:r>
    </w:p>
    <w:p w14:paraId="01480FC6" w14:textId="1A10F50E" w:rsidR="00DB3F48" w:rsidRPr="00D83D73" w:rsidRDefault="00D83D73" w:rsidP="00D83D73">
      <w:r>
        <w:br w:type="page"/>
      </w:r>
    </w:p>
    <w:p w14:paraId="06F27142" w14:textId="3DF07ED3" w:rsidR="00C84B90" w:rsidRDefault="00C84B90" w:rsidP="00B94D6E">
      <w:pPr>
        <w:pStyle w:val="Heading1"/>
        <w:numPr>
          <w:ilvl w:val="0"/>
          <w:numId w:val="5"/>
        </w:numPr>
        <w:rPr>
          <w:rFonts w:asciiTheme="majorBidi" w:hAnsiTheme="majorBidi"/>
          <w:sz w:val="24"/>
          <w:szCs w:val="24"/>
        </w:rPr>
      </w:pPr>
      <w:bookmarkStart w:id="174" w:name="_Toc488420195"/>
      <w:bookmarkStart w:id="175" w:name="_Toc493772274"/>
      <w:r>
        <w:rPr>
          <w:rFonts w:asciiTheme="majorBidi" w:hAnsiTheme="majorBidi"/>
          <w:sz w:val="24"/>
          <w:szCs w:val="24"/>
        </w:rPr>
        <w:lastRenderedPageBreak/>
        <w:t>References</w:t>
      </w:r>
      <w:bookmarkEnd w:id="174"/>
      <w:bookmarkEnd w:id="175"/>
    </w:p>
    <w:p w14:paraId="3C5781B5" w14:textId="77777777" w:rsidR="00C52EA8" w:rsidRPr="000F0B3A" w:rsidRDefault="00C52EA8" w:rsidP="00B94D6E">
      <w:pPr>
        <w:pStyle w:val="PaparStyle1"/>
        <w:numPr>
          <w:ilvl w:val="0"/>
          <w:numId w:val="20"/>
        </w:numPr>
        <w:rPr>
          <w:lang w:val="en-GB" w:eastAsia="de-AT" w:bidi="ar-SA"/>
        </w:rPr>
      </w:pPr>
      <w:bookmarkStart w:id="176" w:name="_Ref490317976"/>
      <w:bookmarkStart w:id="177" w:name="_Ref483425540"/>
      <w:r w:rsidRPr="000F0B3A">
        <w:t xml:space="preserve">English, R.; Lebovitz, Y.; Griffin, R., Institute of Medicine (US) Forum on Drug Discovery Development and Translation. Transforming clinical research in the United States. Challenges and opportunities: workshop summary. Washington (DC): National Academies Press (US); PubMed PMID: 21210556 </w:t>
      </w:r>
      <w:r w:rsidRPr="000F0B3A">
        <w:rPr>
          <w:b/>
        </w:rPr>
        <w:t>2010</w:t>
      </w:r>
      <w:bookmarkEnd w:id="176"/>
    </w:p>
    <w:p w14:paraId="7F0A8FF2" w14:textId="6296D11B" w:rsidR="00C84B90" w:rsidRPr="000F0B3A" w:rsidRDefault="00C52EA8" w:rsidP="00B94D6E">
      <w:pPr>
        <w:pStyle w:val="PaparStyle1"/>
        <w:numPr>
          <w:ilvl w:val="0"/>
          <w:numId w:val="20"/>
        </w:numPr>
        <w:rPr>
          <w:rFonts w:eastAsia="Times New Roman"/>
        </w:rPr>
      </w:pPr>
      <w:bookmarkStart w:id="178" w:name="_Ref483672806"/>
      <w:r w:rsidRPr="000F0B3A">
        <w:rPr>
          <w:rFonts w:eastAsia="Times New Roman"/>
        </w:rPr>
        <w:t>Joseph A. DiMasi, Tufts Center for the Study of Drug Development, Cost of Developing a New Drug</w:t>
      </w:r>
      <w:bookmarkEnd w:id="177"/>
      <w:bookmarkEnd w:id="178"/>
    </w:p>
    <w:p w14:paraId="4E19FF2A" w14:textId="4B52E849" w:rsidR="006B7427" w:rsidRPr="000F0B3A" w:rsidRDefault="006B7427" w:rsidP="00B94D6E">
      <w:pPr>
        <w:pStyle w:val="PaparStyle1"/>
        <w:numPr>
          <w:ilvl w:val="0"/>
          <w:numId w:val="20"/>
        </w:numPr>
        <w:rPr>
          <w:rFonts w:eastAsia="Times New Roman"/>
        </w:rPr>
      </w:pPr>
      <w:r w:rsidRPr="000F0B3A">
        <w:rPr>
          <w:rFonts w:eastAsia="Times New Roman"/>
        </w:rPr>
        <w:t>H Geerts; A Spiros; P Roberts and R Carr, Has the Time Come for Predictive Computer Modeling in CNS Drug Discovery and Development? CPT: Pharmacometrics and Systems Pharmacology · November 2012</w:t>
      </w:r>
    </w:p>
    <w:p w14:paraId="46A60ADE" w14:textId="5A81E854" w:rsidR="006B7427" w:rsidRPr="000F0B3A" w:rsidRDefault="009C635B" w:rsidP="00B94D6E">
      <w:pPr>
        <w:pStyle w:val="PaparStyle1"/>
        <w:numPr>
          <w:ilvl w:val="0"/>
          <w:numId w:val="20"/>
        </w:numPr>
        <w:rPr>
          <w:rFonts w:eastAsia="Times New Roman"/>
        </w:rPr>
      </w:pPr>
      <w:r w:rsidRPr="000F0B3A">
        <w:rPr>
          <w:rFonts w:eastAsia="Times New Roman"/>
        </w:rPr>
        <w:t>Breakthrough Business Models: Drug Development for Rare and Neglected Diseases and Individualized Therapies: Workshop Summary, National Academies Press</w:t>
      </w:r>
    </w:p>
    <w:p w14:paraId="6E21EF9D" w14:textId="4FE0CD8E" w:rsidR="008F7007" w:rsidRPr="000F0B3A" w:rsidRDefault="008F7007" w:rsidP="00B94D6E">
      <w:pPr>
        <w:pStyle w:val="PaparStyle1"/>
        <w:numPr>
          <w:ilvl w:val="0"/>
          <w:numId w:val="20"/>
        </w:numPr>
        <w:rPr>
          <w:rFonts w:eastAsia="Times New Roman"/>
        </w:rPr>
      </w:pPr>
      <w:r w:rsidRPr="000F0B3A">
        <w:rPr>
          <w:rFonts w:eastAsia="Times New Roman"/>
        </w:rPr>
        <w:t>An analysis of the attrition of drug candidates from four major pharmaceutical companies: Michael J. Waring, John Arrowsmith, Andrew R. Leach, Paul D. Leeson, Sam Mandrell, Robert M. Owen, Garry Pairaudeau, William D. Pennie,</w:t>
      </w:r>
      <w:r w:rsidR="000C1EB6">
        <w:rPr>
          <w:rFonts w:eastAsia="Times New Roman"/>
        </w:rPr>
        <w:t xml:space="preserve"> </w:t>
      </w:r>
      <w:r w:rsidRPr="000F0B3A">
        <w:rPr>
          <w:rFonts w:eastAsia="Times New Roman"/>
        </w:rPr>
        <w:t>Stephen D. Pickett, Jibo Wang, Owen Wallace &amp; Alex Weir.</w:t>
      </w:r>
    </w:p>
    <w:p w14:paraId="604D618E" w14:textId="2A40F029" w:rsidR="00B44881" w:rsidRPr="000F0B3A" w:rsidRDefault="00B44881" w:rsidP="00B94D6E">
      <w:pPr>
        <w:pStyle w:val="PaparStyle1"/>
        <w:numPr>
          <w:ilvl w:val="0"/>
          <w:numId w:val="20"/>
        </w:numPr>
        <w:rPr>
          <w:rFonts w:eastAsia="Times New Roman"/>
        </w:rPr>
      </w:pPr>
      <w:bookmarkStart w:id="179" w:name="_Ref490318955"/>
      <w:r w:rsidRPr="000F0B3A">
        <w:rPr>
          <w:rFonts w:eastAsia="Times New Roman"/>
        </w:rPr>
        <w:t>Wayne Winegarden, Ph.D, The Economics of Pharmaceutical Pricing, Pacific Research Institute.</w:t>
      </w:r>
      <w:bookmarkEnd w:id="179"/>
    </w:p>
    <w:p w14:paraId="187A2E8B" w14:textId="727E3187" w:rsidR="0029679F" w:rsidRPr="000F0B3A" w:rsidRDefault="00AD6F73" w:rsidP="00B94D6E">
      <w:pPr>
        <w:pStyle w:val="PaparStyle1"/>
        <w:numPr>
          <w:ilvl w:val="0"/>
          <w:numId w:val="20"/>
        </w:numPr>
        <w:rPr>
          <w:rFonts w:eastAsia="Times New Roman"/>
        </w:rPr>
      </w:pPr>
      <w:bookmarkStart w:id="180" w:name="_Ref490927303"/>
      <w:r w:rsidRPr="000F0B3A">
        <w:rPr>
          <w:rFonts w:eastAsia="Times New Roman"/>
        </w:rPr>
        <w:t>GUIYU ZHAO: The QSARome of the Receptorome: Quantitative Structure-Activity Relationship Modeling of Multiple Ligand Sets Acting at Multiple Receptors</w:t>
      </w:r>
      <w:bookmarkEnd w:id="171"/>
      <w:r w:rsidRPr="000F0B3A">
        <w:rPr>
          <w:rFonts w:eastAsia="Times New Roman"/>
        </w:rPr>
        <w:t>, University of North Carolina</w:t>
      </w:r>
      <w:bookmarkEnd w:id="180"/>
    </w:p>
    <w:p w14:paraId="02CE43EA" w14:textId="2A311284" w:rsidR="006A70F1" w:rsidRPr="000F0B3A" w:rsidRDefault="006A70F1" w:rsidP="00B94D6E">
      <w:pPr>
        <w:pStyle w:val="PaparStyle1"/>
        <w:numPr>
          <w:ilvl w:val="0"/>
          <w:numId w:val="20"/>
        </w:numPr>
        <w:rPr>
          <w:rFonts w:cs="Times New Roman"/>
        </w:rPr>
      </w:pPr>
      <w:bookmarkStart w:id="181" w:name="_Ref492739275"/>
      <w:r w:rsidRPr="000F0B3A">
        <w:rPr>
          <w:rFonts w:cs="Times New Roman"/>
        </w:rPr>
        <w:t>Robas N, O’Reilly M, Katugampola S, Fidock M: Maximizing serendipity: strategies for identifying ligands for orphan G-protein-coupled receptors. Curr Opin Pharmacol 2003, 3:121-126.</w:t>
      </w:r>
      <w:bookmarkEnd w:id="181"/>
    </w:p>
    <w:p w14:paraId="6E3EF2D0" w14:textId="76289FEE" w:rsidR="006A70F1" w:rsidRPr="000F0B3A" w:rsidRDefault="006A70F1" w:rsidP="00B94D6E">
      <w:pPr>
        <w:pStyle w:val="PaparStyle1"/>
        <w:numPr>
          <w:ilvl w:val="0"/>
          <w:numId w:val="20"/>
        </w:numPr>
        <w:rPr>
          <w:rFonts w:cs="Times New Roman"/>
        </w:rPr>
      </w:pPr>
      <w:bookmarkStart w:id="182" w:name="_Ref492739291"/>
      <w:r w:rsidRPr="000F0B3A">
        <w:rPr>
          <w:rFonts w:cs="Times New Roman"/>
        </w:rPr>
        <w:t>Flower DR: Modelling G-protein-coupled receptors for drug design. Biochim. Biophys. Acta 1999, 1422:207-234.</w:t>
      </w:r>
      <w:bookmarkEnd w:id="182"/>
    </w:p>
    <w:p w14:paraId="0F8C7276" w14:textId="7C9B85D0" w:rsidR="000F0B3A" w:rsidRDefault="000F0B3A" w:rsidP="00B94D6E">
      <w:pPr>
        <w:pStyle w:val="PaparStyle1"/>
        <w:numPr>
          <w:ilvl w:val="0"/>
          <w:numId w:val="20"/>
        </w:numPr>
        <w:rPr>
          <w:rFonts w:cs="Times New Roman"/>
        </w:rPr>
      </w:pPr>
      <w:bookmarkStart w:id="183" w:name="_Ref493237960"/>
      <w:r w:rsidRPr="000F0B3A">
        <w:rPr>
          <w:rFonts w:cs="Times New Roman"/>
        </w:rPr>
        <w:t>Paul SM, Mytelka DS, Dunwiddie CT, Persinger CC, Munos BH, Lindborg SR, Schacht AL: How to improve R&amp;D productivity: the pharmaceutical industry’s grand challenge. Nat Rev Drug Discov 2010, 9:203-214.</w:t>
      </w:r>
      <w:bookmarkEnd w:id="183"/>
    </w:p>
    <w:p w14:paraId="5B8CA3E8" w14:textId="07955606" w:rsidR="005D6CD8" w:rsidRPr="005D6CD8" w:rsidRDefault="005D6CD8" w:rsidP="00B94D6E">
      <w:pPr>
        <w:pStyle w:val="PaparStyle1"/>
        <w:numPr>
          <w:ilvl w:val="0"/>
          <w:numId w:val="20"/>
        </w:numPr>
        <w:rPr>
          <w:rFonts w:cs="Times New Roman"/>
        </w:rPr>
      </w:pPr>
      <w:r w:rsidRPr="005D6CD8">
        <w:rPr>
          <w:rFonts w:cs="Times New Roman"/>
        </w:rPr>
        <w:lastRenderedPageBreak/>
        <w:t>BOCKAERT J, PIN J:</w:t>
      </w:r>
      <w:r>
        <w:rPr>
          <w:rFonts w:cs="Times New Roman"/>
        </w:rPr>
        <w:t xml:space="preserve"> </w:t>
      </w:r>
      <w:r w:rsidRPr="005D6CD8">
        <w:rPr>
          <w:rFonts w:cs="Times New Roman"/>
        </w:rPr>
        <w:t>Molecular tinkering of G protein-coupled</w:t>
      </w:r>
      <w:r>
        <w:rPr>
          <w:rFonts w:cs="Times New Roman"/>
        </w:rPr>
        <w:t xml:space="preserve"> </w:t>
      </w:r>
      <w:r w:rsidRPr="005D6CD8">
        <w:rPr>
          <w:rFonts w:cs="Times New Roman"/>
        </w:rPr>
        <w:t>receptors: an evolutionary success. EMBO J.</w:t>
      </w:r>
      <w:r>
        <w:rPr>
          <w:rFonts w:cs="Times New Roman"/>
        </w:rPr>
        <w:t xml:space="preserve"> </w:t>
      </w:r>
      <w:r w:rsidRPr="005D6CD8">
        <w:rPr>
          <w:rFonts w:cs="Times New Roman"/>
        </w:rPr>
        <w:t>(1999) 18:1723.</w:t>
      </w:r>
    </w:p>
    <w:p w14:paraId="63F025C1" w14:textId="21F3DACE" w:rsidR="005D6CD8" w:rsidRPr="005D6CD8" w:rsidRDefault="005D6CD8" w:rsidP="00B94D6E">
      <w:pPr>
        <w:pStyle w:val="PaparStyle1"/>
        <w:numPr>
          <w:ilvl w:val="0"/>
          <w:numId w:val="20"/>
        </w:numPr>
        <w:rPr>
          <w:rFonts w:cs="Times New Roman"/>
        </w:rPr>
      </w:pPr>
      <w:r w:rsidRPr="005D6CD8">
        <w:rPr>
          <w:rFonts w:cs="Times New Roman"/>
        </w:rPr>
        <w:t>DREWS J: Drug discovery: a historical</w:t>
      </w:r>
      <w:r>
        <w:rPr>
          <w:rFonts w:cs="Times New Roman"/>
        </w:rPr>
        <w:t xml:space="preserve"> </w:t>
      </w:r>
      <w:r w:rsidRPr="005D6CD8">
        <w:rPr>
          <w:rFonts w:cs="Times New Roman"/>
        </w:rPr>
        <w:t>perspective. Science (2000) 287:1960-1964.</w:t>
      </w:r>
    </w:p>
    <w:p w14:paraId="14E0312E" w14:textId="3EE63F85" w:rsidR="005D6CD8" w:rsidRPr="005D6CD8" w:rsidRDefault="005D6CD8" w:rsidP="00B94D6E">
      <w:pPr>
        <w:pStyle w:val="PaparStyle1"/>
        <w:numPr>
          <w:ilvl w:val="0"/>
          <w:numId w:val="20"/>
        </w:numPr>
        <w:rPr>
          <w:rFonts w:cs="Times New Roman"/>
        </w:rPr>
      </w:pPr>
      <w:r w:rsidRPr="005D6CD8">
        <w:rPr>
          <w:rFonts w:cs="Times New Roman"/>
        </w:rPr>
        <w:t>HOPKINS AL, GROOM CR:</w:t>
      </w:r>
      <w:r>
        <w:rPr>
          <w:rFonts w:cs="Times New Roman"/>
        </w:rPr>
        <w:t xml:space="preserve"> </w:t>
      </w:r>
      <w:r w:rsidRPr="005D6CD8">
        <w:rPr>
          <w:rFonts w:cs="Times New Roman"/>
        </w:rPr>
        <w:t>The druggable genome. Nat. Rev. Drug</w:t>
      </w:r>
      <w:r>
        <w:rPr>
          <w:rFonts w:cs="Times New Roman"/>
        </w:rPr>
        <w:t xml:space="preserve"> </w:t>
      </w:r>
      <w:r w:rsidRPr="005D6CD8">
        <w:rPr>
          <w:rFonts w:cs="Times New Roman"/>
        </w:rPr>
        <w:t>Discov. (2002) 1:727-730.</w:t>
      </w:r>
    </w:p>
    <w:p w14:paraId="75697379" w14:textId="416AEC4B" w:rsidR="005D6CD8" w:rsidRPr="005D6CD8" w:rsidRDefault="005D6CD8" w:rsidP="00B94D6E">
      <w:pPr>
        <w:pStyle w:val="PaparStyle1"/>
        <w:numPr>
          <w:ilvl w:val="0"/>
          <w:numId w:val="20"/>
        </w:numPr>
        <w:rPr>
          <w:rFonts w:cs="Times New Roman"/>
        </w:rPr>
      </w:pPr>
      <w:r w:rsidRPr="005D6CD8">
        <w:rPr>
          <w:rFonts w:cs="Times New Roman"/>
        </w:rPr>
        <w:t>KLABUNDE T, HESSLER G: Drug design</w:t>
      </w:r>
      <w:r>
        <w:rPr>
          <w:rFonts w:cs="Times New Roman"/>
        </w:rPr>
        <w:t xml:space="preserve"> </w:t>
      </w:r>
      <w:r w:rsidRPr="005D6CD8">
        <w:rPr>
          <w:rFonts w:cs="Times New Roman"/>
        </w:rPr>
        <w:t>strategies for targeting G-protein-coupled</w:t>
      </w:r>
      <w:r>
        <w:rPr>
          <w:rFonts w:cs="Times New Roman"/>
        </w:rPr>
        <w:t xml:space="preserve"> </w:t>
      </w:r>
      <w:r w:rsidRPr="005D6CD8">
        <w:rPr>
          <w:rFonts w:cs="Times New Roman"/>
        </w:rPr>
        <w:t>receptors. Chembiochem. (2002) 3:928-944</w:t>
      </w:r>
    </w:p>
    <w:sectPr w:rsidR="005D6CD8" w:rsidRPr="005D6CD8" w:rsidSect="009A0EEA">
      <w:pgSz w:w="11906" w:h="16838"/>
      <w:pgMar w:top="1440" w:right="1800" w:bottom="1440" w:left="1800" w:header="706" w:footer="706" w:gutter="0"/>
      <w:pgNumType w:start="1" w:chapStyle="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8FF1C" w14:textId="77777777" w:rsidR="00B94D6E" w:rsidRDefault="00B94D6E" w:rsidP="00F5168A">
      <w:r>
        <w:separator/>
      </w:r>
    </w:p>
  </w:endnote>
  <w:endnote w:type="continuationSeparator" w:id="0">
    <w:p w14:paraId="17246F0B" w14:textId="77777777" w:rsidR="00B94D6E" w:rsidRDefault="00B94D6E" w:rsidP="00F51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URWPalladioL-Bold">
    <w:altName w:val="Calibri"/>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891E7" w14:textId="7CAEA5BA" w:rsidR="00485DD4" w:rsidRDefault="00485DD4">
    <w:pPr>
      <w:pStyle w:val="Footer"/>
      <w:rPr>
        <w:rtl/>
        <w:cs/>
      </w:rPr>
    </w:pPr>
  </w:p>
  <w:p w14:paraId="02B24E59" w14:textId="77777777" w:rsidR="00485DD4" w:rsidRDefault="00485D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48564" w14:textId="77777777" w:rsidR="00B94D6E" w:rsidRDefault="00B94D6E" w:rsidP="00F5168A">
      <w:r>
        <w:separator/>
      </w:r>
    </w:p>
  </w:footnote>
  <w:footnote w:type="continuationSeparator" w:id="0">
    <w:p w14:paraId="14487DD1" w14:textId="77777777" w:rsidR="00B94D6E" w:rsidRDefault="00B94D6E" w:rsidP="00F51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661162"/>
      <w:docPartObj>
        <w:docPartGallery w:val="Page Numbers (Top of Page)"/>
        <w:docPartUnique/>
      </w:docPartObj>
    </w:sdtPr>
    <w:sdtEndPr>
      <w:rPr>
        <w:noProof/>
      </w:rPr>
    </w:sdtEndPr>
    <w:sdtContent>
      <w:p w14:paraId="175958E7" w14:textId="78AC9514" w:rsidR="00485DD4" w:rsidRDefault="00485DD4">
        <w:pPr>
          <w:pStyle w:val="Header"/>
        </w:pPr>
        <w:r>
          <w:fldChar w:fldCharType="begin"/>
        </w:r>
        <w:r>
          <w:instrText xml:space="preserve"> PAGE   \* MERGEFORMAT </w:instrText>
        </w:r>
        <w:r>
          <w:fldChar w:fldCharType="separate"/>
        </w:r>
        <w:r w:rsidR="000A7AFA">
          <w:rPr>
            <w:noProof/>
          </w:rPr>
          <w:t>ix</w:t>
        </w:r>
        <w:r>
          <w:rPr>
            <w:noProof/>
          </w:rPr>
          <w:fldChar w:fldCharType="end"/>
        </w:r>
      </w:p>
    </w:sdtContent>
  </w:sdt>
  <w:p w14:paraId="38692A3B" w14:textId="2CFC5146" w:rsidR="00485DD4" w:rsidRDefault="00485D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1F442" w14:textId="1E7B34E6" w:rsidR="00485DD4" w:rsidRPr="00A90C14" w:rsidRDefault="00485DD4" w:rsidP="00E27B2A">
    <w:pPr>
      <w:pStyle w:val="Header"/>
      <w:bidi/>
    </w:pPr>
    <w:r>
      <w:t>038505665</w:t>
    </w:r>
    <w:r w:rsidRPr="00A90C14">
      <w:rPr>
        <w:rtl/>
      </w:rPr>
      <w:ptab w:relativeTo="margin" w:alignment="center" w:leader="none"/>
    </w:r>
    <w:r w:rsidRPr="00A90C14">
      <w:rPr>
        <w:rtl/>
      </w:rPr>
      <w:ptab w:relativeTo="margin" w:alignment="right" w:leader="none"/>
    </w:r>
    <w:r>
      <w:t>Shy Alon</w:t>
    </w:r>
  </w:p>
  <w:p w14:paraId="77444EB5" w14:textId="77777777" w:rsidR="00485DD4" w:rsidRDefault="00485D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10A8"/>
    <w:multiLevelType w:val="multilevel"/>
    <w:tmpl w:val="F2D0A094"/>
    <w:styleLink w:val="Headings"/>
    <w:lvl w:ilvl="0">
      <w:start w:val="1"/>
      <w:numFmt w:val="decimal"/>
      <w:suff w:val="space"/>
      <w:lvlText w:val="%1."/>
      <w:lvlJc w:val="left"/>
      <w:pPr>
        <w:ind w:left="0" w:firstLine="0"/>
      </w:pPr>
      <w:rPr>
        <w:rFonts w:ascii="Palatino Linotype" w:hAnsi="Palatino Linotype" w:hint="default"/>
        <w:b/>
        <w:i w:val="0"/>
        <w:sz w:val="22"/>
      </w:rPr>
    </w:lvl>
    <w:lvl w:ilvl="1">
      <w:start w:val="1"/>
      <w:numFmt w:val="decimal"/>
      <w:pStyle w:val="H2"/>
      <w:suff w:val="space"/>
      <w:lvlText w:val="%1.%2."/>
      <w:lvlJc w:val="left"/>
      <w:pPr>
        <w:ind w:left="0" w:firstLine="0"/>
      </w:pPr>
      <w:rPr>
        <w:rFonts w:ascii="Palatino Linotype" w:hAnsi="Palatino Linotype" w:hint="default"/>
        <w:b/>
        <w:i w:val="0"/>
        <w:sz w:val="20"/>
      </w:rPr>
    </w:lvl>
    <w:lvl w:ilvl="2">
      <w:start w:val="1"/>
      <w:numFmt w:val="decimal"/>
      <w:pStyle w:val="H3"/>
      <w:suff w:val="space"/>
      <w:lvlText w:val="%1.%2.%3."/>
      <w:lvlJc w:val="left"/>
      <w:pPr>
        <w:ind w:left="0" w:firstLine="0"/>
      </w:pPr>
      <w:rPr>
        <w:rFonts w:ascii="Palatino Linotype" w:hAnsi="Palatino Linotype" w:hint="default"/>
        <w:b w:val="0"/>
        <w:i/>
        <w:sz w:val="20"/>
      </w:rPr>
    </w:lvl>
    <w:lvl w:ilvl="3">
      <w:start w:val="1"/>
      <w:numFmt w:val="decimal"/>
      <w:pStyle w:val="H4"/>
      <w:suff w:val="space"/>
      <w:lvlText w:val="%1.%2.%3.%4."/>
      <w:lvlJc w:val="left"/>
      <w:pPr>
        <w:ind w:left="0" w:firstLine="0"/>
      </w:pPr>
      <w:rPr>
        <w:rFonts w:ascii="Palatino Linotype" w:hAnsi="Palatino Linotype" w:hint="default"/>
        <w:b w:val="0"/>
        <w:i/>
        <w:sz w:val="18"/>
      </w:rPr>
    </w:lvl>
    <w:lvl w:ilvl="4">
      <w:start w:val="1"/>
      <w:numFmt w:val="decimal"/>
      <w:pStyle w:val="H5"/>
      <w:suff w:val="space"/>
      <w:lvlText w:val="%1.%2.%3.%4.%5."/>
      <w:lvlJc w:val="left"/>
      <w:pPr>
        <w:ind w:left="0" w:firstLine="0"/>
      </w:pPr>
      <w:rPr>
        <w:rFonts w:ascii="Palatino Linotype" w:hAnsi="Palatino Linotype" w:hint="default"/>
        <w:b w:val="0"/>
        <w:i/>
        <w:sz w:val="18"/>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3A62957"/>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D30A5E"/>
    <w:multiLevelType w:val="multilevel"/>
    <w:tmpl w:val="BF5E297A"/>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0F4269"/>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D33C9D"/>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6AC3D61"/>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7645E44"/>
    <w:multiLevelType w:val="multilevel"/>
    <w:tmpl w:val="590C7672"/>
    <w:lvl w:ilvl="0">
      <w:start w:val="3"/>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8AA2D30"/>
    <w:multiLevelType w:val="multilevel"/>
    <w:tmpl w:val="0890E54C"/>
    <w:lvl w:ilvl="0">
      <w:start w:val="2"/>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16121AE"/>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95C3175"/>
    <w:multiLevelType w:val="multilevel"/>
    <w:tmpl w:val="30A0C110"/>
    <w:lvl w:ilvl="0">
      <w:start w:val="4"/>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9A94D78"/>
    <w:multiLevelType w:val="hybridMultilevel"/>
    <w:tmpl w:val="7F184A78"/>
    <w:lvl w:ilvl="0" w:tplc="4E00DD6C">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BE745F"/>
    <w:multiLevelType w:val="hybridMultilevel"/>
    <w:tmpl w:val="5C6C32B8"/>
    <w:lvl w:ilvl="0" w:tplc="ECD08ECA">
      <w:start w:val="7"/>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2E47B2"/>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234589F"/>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6467A90"/>
    <w:multiLevelType w:val="multilevel"/>
    <w:tmpl w:val="AD3E9C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B1340E3"/>
    <w:multiLevelType w:val="hybridMultilevel"/>
    <w:tmpl w:val="1624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0B3A2B"/>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8FE17FD"/>
    <w:multiLevelType w:val="hybridMultilevel"/>
    <w:tmpl w:val="D8FE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9E776A"/>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43C6B2D"/>
    <w:multiLevelType w:val="multilevel"/>
    <w:tmpl w:val="0BEE14F6"/>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lvlOverride w:ilvl="0">
      <w:lvl w:ilvl="0">
        <w:start w:val="1"/>
        <w:numFmt w:val="decimal"/>
        <w:suff w:val="space"/>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H2"/>
        <w:suff w:val="space"/>
        <w:lvlText w:val="%1.%2."/>
        <w:lvlJc w:val="left"/>
        <w:pPr>
          <w:ind w:left="0" w:firstLine="0"/>
        </w:pPr>
        <w:rPr>
          <w:rFonts w:ascii="Palatino Linotype" w:hAnsi="Palatino Linotype" w:hint="default"/>
          <w:b/>
          <w:i w:val="0"/>
          <w:sz w:val="24"/>
          <w:szCs w:val="24"/>
        </w:rPr>
      </w:lvl>
    </w:lvlOverride>
  </w:num>
  <w:num w:numId="2">
    <w:abstractNumId w:val="0"/>
  </w:num>
  <w:num w:numId="3">
    <w:abstractNumId w:val="13"/>
  </w:num>
  <w:num w:numId="4">
    <w:abstractNumId w:val="11"/>
  </w:num>
  <w:num w:numId="5">
    <w:abstractNumId w:val="2"/>
  </w:num>
  <w:num w:numId="6">
    <w:abstractNumId w:val="9"/>
  </w:num>
  <w:num w:numId="7">
    <w:abstractNumId w:val="17"/>
  </w:num>
  <w:num w:numId="8">
    <w:abstractNumId w:val="16"/>
  </w:num>
  <w:num w:numId="9">
    <w:abstractNumId w:val="4"/>
  </w:num>
  <w:num w:numId="10">
    <w:abstractNumId w:val="3"/>
  </w:num>
  <w:num w:numId="11">
    <w:abstractNumId w:val="12"/>
  </w:num>
  <w:num w:numId="12">
    <w:abstractNumId w:val="8"/>
  </w:num>
  <w:num w:numId="13">
    <w:abstractNumId w:val="1"/>
  </w:num>
  <w:num w:numId="14">
    <w:abstractNumId w:val="18"/>
  </w:num>
  <w:num w:numId="15">
    <w:abstractNumId w:val="5"/>
  </w:num>
  <w:num w:numId="16">
    <w:abstractNumId w:val="19"/>
  </w:num>
  <w:num w:numId="17">
    <w:abstractNumId w:val="7"/>
  </w:num>
  <w:num w:numId="18">
    <w:abstractNumId w:val="6"/>
  </w:num>
  <w:num w:numId="19">
    <w:abstractNumId w:val="15"/>
  </w:num>
  <w:num w:numId="20">
    <w:abstractNumId w:val="14"/>
  </w:num>
  <w:num w:numId="21">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ar-SA" w:vendorID="64" w:dllVersion="0"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activeWritingStyle w:appName="MSWord" w:lang="en-GB"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chemistr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550e29ro9vf20etr5rxfpaaawfvzfxwdz9p&quot;&gt;Citation_Lib&lt;record-ids&gt;&lt;item&gt;1&lt;/item&gt;&lt;item&gt;2&lt;/item&gt;&lt;item&gt;3&lt;/item&gt;&lt;item&gt;398&lt;/item&gt;&lt;item&gt;400&lt;/item&gt;&lt;item&gt;407&lt;/item&gt;&lt;item&gt;411&lt;/item&gt;&lt;item&gt;412&lt;/item&gt;&lt;item&gt;426&lt;/item&gt;&lt;item&gt;427&lt;/item&gt;&lt;item&gt;428&lt;/item&gt;&lt;item&gt;429&lt;/item&gt;&lt;item&gt;434&lt;/item&gt;&lt;item&gt;435&lt;/item&gt;&lt;item&gt;436&lt;/item&gt;&lt;item&gt;438&lt;/item&gt;&lt;/record-ids&gt;&lt;/item&gt;&lt;/Libraries&gt;"/>
  </w:docVars>
  <w:rsids>
    <w:rsidRoot w:val="00AF5099"/>
    <w:rsid w:val="000036B7"/>
    <w:rsid w:val="00003A3F"/>
    <w:rsid w:val="00010C54"/>
    <w:rsid w:val="00012229"/>
    <w:rsid w:val="0001290E"/>
    <w:rsid w:val="00016323"/>
    <w:rsid w:val="00016383"/>
    <w:rsid w:val="00020BA2"/>
    <w:rsid w:val="0002259B"/>
    <w:rsid w:val="00023D53"/>
    <w:rsid w:val="00031AF1"/>
    <w:rsid w:val="00031B18"/>
    <w:rsid w:val="00034CEA"/>
    <w:rsid w:val="0003667C"/>
    <w:rsid w:val="00040E51"/>
    <w:rsid w:val="00042130"/>
    <w:rsid w:val="000447CC"/>
    <w:rsid w:val="00046575"/>
    <w:rsid w:val="000508ED"/>
    <w:rsid w:val="0005114B"/>
    <w:rsid w:val="00052903"/>
    <w:rsid w:val="00057E98"/>
    <w:rsid w:val="00061DDB"/>
    <w:rsid w:val="000644CE"/>
    <w:rsid w:val="000645D7"/>
    <w:rsid w:val="00065FEA"/>
    <w:rsid w:val="00066A9D"/>
    <w:rsid w:val="00066DF3"/>
    <w:rsid w:val="00067CAE"/>
    <w:rsid w:val="00074C8B"/>
    <w:rsid w:val="000776FB"/>
    <w:rsid w:val="00080C3D"/>
    <w:rsid w:val="0008166F"/>
    <w:rsid w:val="000830DF"/>
    <w:rsid w:val="000856D0"/>
    <w:rsid w:val="00086B96"/>
    <w:rsid w:val="000903BA"/>
    <w:rsid w:val="0009123C"/>
    <w:rsid w:val="00093DD5"/>
    <w:rsid w:val="00097201"/>
    <w:rsid w:val="000977F9"/>
    <w:rsid w:val="000A1578"/>
    <w:rsid w:val="000A30E4"/>
    <w:rsid w:val="000A3332"/>
    <w:rsid w:val="000A453D"/>
    <w:rsid w:val="000A4949"/>
    <w:rsid w:val="000A5E43"/>
    <w:rsid w:val="000A5EA7"/>
    <w:rsid w:val="000A7AFA"/>
    <w:rsid w:val="000B2401"/>
    <w:rsid w:val="000B317B"/>
    <w:rsid w:val="000B490F"/>
    <w:rsid w:val="000B7441"/>
    <w:rsid w:val="000C1413"/>
    <w:rsid w:val="000C14AD"/>
    <w:rsid w:val="000C1EB6"/>
    <w:rsid w:val="000C27A5"/>
    <w:rsid w:val="000C33D3"/>
    <w:rsid w:val="000C6CF7"/>
    <w:rsid w:val="000D005B"/>
    <w:rsid w:val="000D0C3D"/>
    <w:rsid w:val="000D108A"/>
    <w:rsid w:val="000D45AB"/>
    <w:rsid w:val="000E10DC"/>
    <w:rsid w:val="000E2114"/>
    <w:rsid w:val="000E2C3B"/>
    <w:rsid w:val="000E3F9F"/>
    <w:rsid w:val="000E66C5"/>
    <w:rsid w:val="000F0B3A"/>
    <w:rsid w:val="000F113B"/>
    <w:rsid w:val="000F2955"/>
    <w:rsid w:val="000F4833"/>
    <w:rsid w:val="000F4FEF"/>
    <w:rsid w:val="000F5381"/>
    <w:rsid w:val="000F5A8F"/>
    <w:rsid w:val="0010465A"/>
    <w:rsid w:val="00105B32"/>
    <w:rsid w:val="00107CD4"/>
    <w:rsid w:val="001139BF"/>
    <w:rsid w:val="001145ED"/>
    <w:rsid w:val="0011773D"/>
    <w:rsid w:val="00117CB5"/>
    <w:rsid w:val="00117E8F"/>
    <w:rsid w:val="001204AB"/>
    <w:rsid w:val="001215D3"/>
    <w:rsid w:val="00124DA0"/>
    <w:rsid w:val="00124F55"/>
    <w:rsid w:val="00126772"/>
    <w:rsid w:val="00130419"/>
    <w:rsid w:val="001312EF"/>
    <w:rsid w:val="00134A43"/>
    <w:rsid w:val="00134F74"/>
    <w:rsid w:val="00140F63"/>
    <w:rsid w:val="001412A4"/>
    <w:rsid w:val="00141380"/>
    <w:rsid w:val="00144BDE"/>
    <w:rsid w:val="001510A0"/>
    <w:rsid w:val="00151222"/>
    <w:rsid w:val="00151403"/>
    <w:rsid w:val="00151961"/>
    <w:rsid w:val="00151AA8"/>
    <w:rsid w:val="00152594"/>
    <w:rsid w:val="001537C8"/>
    <w:rsid w:val="0015421E"/>
    <w:rsid w:val="00160EBC"/>
    <w:rsid w:val="00161134"/>
    <w:rsid w:val="00163D51"/>
    <w:rsid w:val="00163E98"/>
    <w:rsid w:val="001647B7"/>
    <w:rsid w:val="0016482A"/>
    <w:rsid w:val="001648D8"/>
    <w:rsid w:val="00165450"/>
    <w:rsid w:val="00165CF4"/>
    <w:rsid w:val="001673A3"/>
    <w:rsid w:val="00167BA4"/>
    <w:rsid w:val="00174834"/>
    <w:rsid w:val="001749D7"/>
    <w:rsid w:val="00175E29"/>
    <w:rsid w:val="00176EED"/>
    <w:rsid w:val="00177186"/>
    <w:rsid w:val="00184F66"/>
    <w:rsid w:val="00185BBB"/>
    <w:rsid w:val="00185D79"/>
    <w:rsid w:val="001935C3"/>
    <w:rsid w:val="00196103"/>
    <w:rsid w:val="00197676"/>
    <w:rsid w:val="00197C16"/>
    <w:rsid w:val="001A0194"/>
    <w:rsid w:val="001A0446"/>
    <w:rsid w:val="001A0CDB"/>
    <w:rsid w:val="001A1386"/>
    <w:rsid w:val="001A14EF"/>
    <w:rsid w:val="001A55AD"/>
    <w:rsid w:val="001A67C8"/>
    <w:rsid w:val="001B158D"/>
    <w:rsid w:val="001B539D"/>
    <w:rsid w:val="001B5502"/>
    <w:rsid w:val="001B6659"/>
    <w:rsid w:val="001B6BD6"/>
    <w:rsid w:val="001B7A05"/>
    <w:rsid w:val="001C0A2A"/>
    <w:rsid w:val="001C0A8A"/>
    <w:rsid w:val="001C66D8"/>
    <w:rsid w:val="001D1A42"/>
    <w:rsid w:val="001D5436"/>
    <w:rsid w:val="001D635C"/>
    <w:rsid w:val="001D67AC"/>
    <w:rsid w:val="001D74BA"/>
    <w:rsid w:val="001D7AB8"/>
    <w:rsid w:val="001E064E"/>
    <w:rsid w:val="001E252E"/>
    <w:rsid w:val="001E5FAF"/>
    <w:rsid w:val="001E7485"/>
    <w:rsid w:val="001E7767"/>
    <w:rsid w:val="001F192B"/>
    <w:rsid w:val="001F258F"/>
    <w:rsid w:val="001F2D13"/>
    <w:rsid w:val="001F4519"/>
    <w:rsid w:val="001F5593"/>
    <w:rsid w:val="001F5626"/>
    <w:rsid w:val="001F5C66"/>
    <w:rsid w:val="001F63C8"/>
    <w:rsid w:val="001F64CF"/>
    <w:rsid w:val="00203C6B"/>
    <w:rsid w:val="00203DC5"/>
    <w:rsid w:val="0020765A"/>
    <w:rsid w:val="00212869"/>
    <w:rsid w:val="002140F8"/>
    <w:rsid w:val="0021734A"/>
    <w:rsid w:val="00223083"/>
    <w:rsid w:val="00224604"/>
    <w:rsid w:val="00225A72"/>
    <w:rsid w:val="00225CC3"/>
    <w:rsid w:val="00230DA2"/>
    <w:rsid w:val="0023195C"/>
    <w:rsid w:val="00231FDD"/>
    <w:rsid w:val="00236EBA"/>
    <w:rsid w:val="00241B40"/>
    <w:rsid w:val="00242AA9"/>
    <w:rsid w:val="002435D4"/>
    <w:rsid w:val="00245218"/>
    <w:rsid w:val="0024733B"/>
    <w:rsid w:val="00247C0F"/>
    <w:rsid w:val="00250C90"/>
    <w:rsid w:val="002528DF"/>
    <w:rsid w:val="00254202"/>
    <w:rsid w:val="002548DD"/>
    <w:rsid w:val="00257F4F"/>
    <w:rsid w:val="0026028E"/>
    <w:rsid w:val="0026070C"/>
    <w:rsid w:val="00266940"/>
    <w:rsid w:val="00267054"/>
    <w:rsid w:val="002677C1"/>
    <w:rsid w:val="00270339"/>
    <w:rsid w:val="00270393"/>
    <w:rsid w:val="00271763"/>
    <w:rsid w:val="002731A6"/>
    <w:rsid w:val="00273FE5"/>
    <w:rsid w:val="00276384"/>
    <w:rsid w:val="00280067"/>
    <w:rsid w:val="00280972"/>
    <w:rsid w:val="00281E88"/>
    <w:rsid w:val="00283F83"/>
    <w:rsid w:val="00284CBA"/>
    <w:rsid w:val="00293A26"/>
    <w:rsid w:val="0029672C"/>
    <w:rsid w:val="0029679F"/>
    <w:rsid w:val="0029762E"/>
    <w:rsid w:val="002A0552"/>
    <w:rsid w:val="002A0C90"/>
    <w:rsid w:val="002A239B"/>
    <w:rsid w:val="002A3360"/>
    <w:rsid w:val="002A498D"/>
    <w:rsid w:val="002A63EA"/>
    <w:rsid w:val="002B15F0"/>
    <w:rsid w:val="002B2783"/>
    <w:rsid w:val="002B64E5"/>
    <w:rsid w:val="002B7860"/>
    <w:rsid w:val="002B7A66"/>
    <w:rsid w:val="002C0E1F"/>
    <w:rsid w:val="002C39B9"/>
    <w:rsid w:val="002C4B9B"/>
    <w:rsid w:val="002C55CF"/>
    <w:rsid w:val="002D41D4"/>
    <w:rsid w:val="002D509A"/>
    <w:rsid w:val="002D6D26"/>
    <w:rsid w:val="002D6D51"/>
    <w:rsid w:val="002E5F77"/>
    <w:rsid w:val="002E6C00"/>
    <w:rsid w:val="002E6DB3"/>
    <w:rsid w:val="002F0434"/>
    <w:rsid w:val="003009C3"/>
    <w:rsid w:val="00306983"/>
    <w:rsid w:val="0030788D"/>
    <w:rsid w:val="003102B7"/>
    <w:rsid w:val="003102FC"/>
    <w:rsid w:val="003159D3"/>
    <w:rsid w:val="00316094"/>
    <w:rsid w:val="00316524"/>
    <w:rsid w:val="00316821"/>
    <w:rsid w:val="00322957"/>
    <w:rsid w:val="0033475F"/>
    <w:rsid w:val="00334DF0"/>
    <w:rsid w:val="003359CE"/>
    <w:rsid w:val="0033624C"/>
    <w:rsid w:val="00340B05"/>
    <w:rsid w:val="00343EBD"/>
    <w:rsid w:val="00345837"/>
    <w:rsid w:val="00345A98"/>
    <w:rsid w:val="00346A5F"/>
    <w:rsid w:val="0035752D"/>
    <w:rsid w:val="00357A7B"/>
    <w:rsid w:val="00357C98"/>
    <w:rsid w:val="003607E9"/>
    <w:rsid w:val="003608F0"/>
    <w:rsid w:val="003619ED"/>
    <w:rsid w:val="00362E32"/>
    <w:rsid w:val="003641D7"/>
    <w:rsid w:val="00365CF9"/>
    <w:rsid w:val="003671C9"/>
    <w:rsid w:val="003710A6"/>
    <w:rsid w:val="003715C9"/>
    <w:rsid w:val="0037167E"/>
    <w:rsid w:val="003725B6"/>
    <w:rsid w:val="0037492E"/>
    <w:rsid w:val="0037500B"/>
    <w:rsid w:val="00375C17"/>
    <w:rsid w:val="003806AF"/>
    <w:rsid w:val="00383B30"/>
    <w:rsid w:val="00385E65"/>
    <w:rsid w:val="003861D9"/>
    <w:rsid w:val="00386C8E"/>
    <w:rsid w:val="00391E5D"/>
    <w:rsid w:val="00394893"/>
    <w:rsid w:val="00395589"/>
    <w:rsid w:val="00395A89"/>
    <w:rsid w:val="00395C1D"/>
    <w:rsid w:val="0039762B"/>
    <w:rsid w:val="00397D32"/>
    <w:rsid w:val="003A1FBD"/>
    <w:rsid w:val="003A25AF"/>
    <w:rsid w:val="003A3369"/>
    <w:rsid w:val="003A64EF"/>
    <w:rsid w:val="003A6DCC"/>
    <w:rsid w:val="003B1470"/>
    <w:rsid w:val="003C27E4"/>
    <w:rsid w:val="003D38BB"/>
    <w:rsid w:val="003D3A2B"/>
    <w:rsid w:val="003D3E5F"/>
    <w:rsid w:val="003D4077"/>
    <w:rsid w:val="003D4916"/>
    <w:rsid w:val="003D707F"/>
    <w:rsid w:val="003D7A4C"/>
    <w:rsid w:val="003E36DA"/>
    <w:rsid w:val="003E5C0E"/>
    <w:rsid w:val="003E6B83"/>
    <w:rsid w:val="003F21D2"/>
    <w:rsid w:val="003F2DE9"/>
    <w:rsid w:val="003F3B18"/>
    <w:rsid w:val="003F6C5F"/>
    <w:rsid w:val="003F7936"/>
    <w:rsid w:val="00406795"/>
    <w:rsid w:val="00407913"/>
    <w:rsid w:val="00410DA7"/>
    <w:rsid w:val="0041186D"/>
    <w:rsid w:val="00411A30"/>
    <w:rsid w:val="004146FE"/>
    <w:rsid w:val="00414D1B"/>
    <w:rsid w:val="00417293"/>
    <w:rsid w:val="00422009"/>
    <w:rsid w:val="00427F34"/>
    <w:rsid w:val="00431B07"/>
    <w:rsid w:val="00431DE6"/>
    <w:rsid w:val="00434464"/>
    <w:rsid w:val="00440FB8"/>
    <w:rsid w:val="00445F59"/>
    <w:rsid w:val="00460628"/>
    <w:rsid w:val="004647BC"/>
    <w:rsid w:val="004652BF"/>
    <w:rsid w:val="004661BB"/>
    <w:rsid w:val="00466403"/>
    <w:rsid w:val="0046772B"/>
    <w:rsid w:val="00467AE7"/>
    <w:rsid w:val="00473E08"/>
    <w:rsid w:val="00474438"/>
    <w:rsid w:val="00477E0C"/>
    <w:rsid w:val="00480830"/>
    <w:rsid w:val="0048215E"/>
    <w:rsid w:val="004828B3"/>
    <w:rsid w:val="00485DD4"/>
    <w:rsid w:val="0048648B"/>
    <w:rsid w:val="004864C6"/>
    <w:rsid w:val="0048660F"/>
    <w:rsid w:val="004866F5"/>
    <w:rsid w:val="00486DF9"/>
    <w:rsid w:val="0048744F"/>
    <w:rsid w:val="00490492"/>
    <w:rsid w:val="0049095E"/>
    <w:rsid w:val="00492245"/>
    <w:rsid w:val="0049525F"/>
    <w:rsid w:val="004A1EA9"/>
    <w:rsid w:val="004A2417"/>
    <w:rsid w:val="004A3772"/>
    <w:rsid w:val="004B0505"/>
    <w:rsid w:val="004B0FDB"/>
    <w:rsid w:val="004B14C5"/>
    <w:rsid w:val="004B19A3"/>
    <w:rsid w:val="004B3C13"/>
    <w:rsid w:val="004B43E0"/>
    <w:rsid w:val="004B6004"/>
    <w:rsid w:val="004B6266"/>
    <w:rsid w:val="004B7F6E"/>
    <w:rsid w:val="004C10FD"/>
    <w:rsid w:val="004C3556"/>
    <w:rsid w:val="004C375C"/>
    <w:rsid w:val="004C6F6F"/>
    <w:rsid w:val="004D0501"/>
    <w:rsid w:val="004D1D4C"/>
    <w:rsid w:val="004D26AF"/>
    <w:rsid w:val="004D2F71"/>
    <w:rsid w:val="004D3BAD"/>
    <w:rsid w:val="004D7EBC"/>
    <w:rsid w:val="004E339D"/>
    <w:rsid w:val="004E36CB"/>
    <w:rsid w:val="004E4E17"/>
    <w:rsid w:val="004E62A7"/>
    <w:rsid w:val="004E7A26"/>
    <w:rsid w:val="004F2E94"/>
    <w:rsid w:val="004F3365"/>
    <w:rsid w:val="004F3C7D"/>
    <w:rsid w:val="004F5000"/>
    <w:rsid w:val="005003B5"/>
    <w:rsid w:val="005003EC"/>
    <w:rsid w:val="00500F64"/>
    <w:rsid w:val="00503250"/>
    <w:rsid w:val="00503FDE"/>
    <w:rsid w:val="005047E3"/>
    <w:rsid w:val="005078D6"/>
    <w:rsid w:val="0051273B"/>
    <w:rsid w:val="00512A4F"/>
    <w:rsid w:val="00513344"/>
    <w:rsid w:val="005151ED"/>
    <w:rsid w:val="00515D75"/>
    <w:rsid w:val="0051625D"/>
    <w:rsid w:val="00516CBF"/>
    <w:rsid w:val="00522E40"/>
    <w:rsid w:val="00531697"/>
    <w:rsid w:val="00532EE6"/>
    <w:rsid w:val="00533D55"/>
    <w:rsid w:val="00535843"/>
    <w:rsid w:val="005366B8"/>
    <w:rsid w:val="00540016"/>
    <w:rsid w:val="00540345"/>
    <w:rsid w:val="00541988"/>
    <w:rsid w:val="005442E2"/>
    <w:rsid w:val="00547196"/>
    <w:rsid w:val="00547E74"/>
    <w:rsid w:val="00552950"/>
    <w:rsid w:val="005533DD"/>
    <w:rsid w:val="00553D5C"/>
    <w:rsid w:val="0055410B"/>
    <w:rsid w:val="00555D57"/>
    <w:rsid w:val="00563C74"/>
    <w:rsid w:val="00564273"/>
    <w:rsid w:val="00564E65"/>
    <w:rsid w:val="00565321"/>
    <w:rsid w:val="00565A86"/>
    <w:rsid w:val="005674FD"/>
    <w:rsid w:val="00570BAC"/>
    <w:rsid w:val="0057180E"/>
    <w:rsid w:val="0057369A"/>
    <w:rsid w:val="00580039"/>
    <w:rsid w:val="0058069E"/>
    <w:rsid w:val="00580B6E"/>
    <w:rsid w:val="00583AFA"/>
    <w:rsid w:val="0058509D"/>
    <w:rsid w:val="00585461"/>
    <w:rsid w:val="005905DE"/>
    <w:rsid w:val="00592721"/>
    <w:rsid w:val="00594F34"/>
    <w:rsid w:val="0059554B"/>
    <w:rsid w:val="00595781"/>
    <w:rsid w:val="005A1CB7"/>
    <w:rsid w:val="005A48B1"/>
    <w:rsid w:val="005A5609"/>
    <w:rsid w:val="005A6118"/>
    <w:rsid w:val="005A7E23"/>
    <w:rsid w:val="005B1C21"/>
    <w:rsid w:val="005C2C0A"/>
    <w:rsid w:val="005C79C1"/>
    <w:rsid w:val="005D2CA6"/>
    <w:rsid w:val="005D66B0"/>
    <w:rsid w:val="005D6CD8"/>
    <w:rsid w:val="005D7B47"/>
    <w:rsid w:val="005F0382"/>
    <w:rsid w:val="005F0CD2"/>
    <w:rsid w:val="005F3D5A"/>
    <w:rsid w:val="005F7E88"/>
    <w:rsid w:val="006016DF"/>
    <w:rsid w:val="0060222D"/>
    <w:rsid w:val="00602B15"/>
    <w:rsid w:val="00606C50"/>
    <w:rsid w:val="00607D67"/>
    <w:rsid w:val="0061024D"/>
    <w:rsid w:val="00611091"/>
    <w:rsid w:val="00611CB9"/>
    <w:rsid w:val="0061207A"/>
    <w:rsid w:val="00615B13"/>
    <w:rsid w:val="00616B44"/>
    <w:rsid w:val="00616C67"/>
    <w:rsid w:val="00620BB5"/>
    <w:rsid w:val="00623FEC"/>
    <w:rsid w:val="00627EF0"/>
    <w:rsid w:val="00630153"/>
    <w:rsid w:val="00631484"/>
    <w:rsid w:val="00632679"/>
    <w:rsid w:val="00633D10"/>
    <w:rsid w:val="00634862"/>
    <w:rsid w:val="0063597C"/>
    <w:rsid w:val="00636A26"/>
    <w:rsid w:val="00637DA5"/>
    <w:rsid w:val="00642888"/>
    <w:rsid w:val="00647193"/>
    <w:rsid w:val="00650532"/>
    <w:rsid w:val="00655EBA"/>
    <w:rsid w:val="0065659E"/>
    <w:rsid w:val="00656C3E"/>
    <w:rsid w:val="00663BA5"/>
    <w:rsid w:val="006642DB"/>
    <w:rsid w:val="00667AF0"/>
    <w:rsid w:val="00675869"/>
    <w:rsid w:val="00675F80"/>
    <w:rsid w:val="006762D5"/>
    <w:rsid w:val="00684E63"/>
    <w:rsid w:val="00684EF7"/>
    <w:rsid w:val="006876C1"/>
    <w:rsid w:val="0069002A"/>
    <w:rsid w:val="0069137B"/>
    <w:rsid w:val="00692F28"/>
    <w:rsid w:val="00694BE3"/>
    <w:rsid w:val="00695C4F"/>
    <w:rsid w:val="006A3F0C"/>
    <w:rsid w:val="006A70F1"/>
    <w:rsid w:val="006A7157"/>
    <w:rsid w:val="006B1AD5"/>
    <w:rsid w:val="006B32C4"/>
    <w:rsid w:val="006B3C0C"/>
    <w:rsid w:val="006B59F0"/>
    <w:rsid w:val="006B6595"/>
    <w:rsid w:val="006B7427"/>
    <w:rsid w:val="006C00C4"/>
    <w:rsid w:val="006C181E"/>
    <w:rsid w:val="006C26D1"/>
    <w:rsid w:val="006C2BB3"/>
    <w:rsid w:val="006C38B9"/>
    <w:rsid w:val="006C3932"/>
    <w:rsid w:val="006C5273"/>
    <w:rsid w:val="006C5698"/>
    <w:rsid w:val="006C6931"/>
    <w:rsid w:val="006C72CC"/>
    <w:rsid w:val="006D058A"/>
    <w:rsid w:val="006D162A"/>
    <w:rsid w:val="006D35D0"/>
    <w:rsid w:val="006D3E22"/>
    <w:rsid w:val="006E13EE"/>
    <w:rsid w:val="006E2ED1"/>
    <w:rsid w:val="006E407D"/>
    <w:rsid w:val="006E449C"/>
    <w:rsid w:val="006E4C32"/>
    <w:rsid w:val="006E51CC"/>
    <w:rsid w:val="006E6095"/>
    <w:rsid w:val="006E66A3"/>
    <w:rsid w:val="006F0700"/>
    <w:rsid w:val="006F3D4D"/>
    <w:rsid w:val="006F5120"/>
    <w:rsid w:val="006F66C7"/>
    <w:rsid w:val="00703955"/>
    <w:rsid w:val="00704509"/>
    <w:rsid w:val="007050FE"/>
    <w:rsid w:val="0070512C"/>
    <w:rsid w:val="00706A3A"/>
    <w:rsid w:val="007073BD"/>
    <w:rsid w:val="00710E12"/>
    <w:rsid w:val="00711435"/>
    <w:rsid w:val="00711853"/>
    <w:rsid w:val="00713C4D"/>
    <w:rsid w:val="00713F21"/>
    <w:rsid w:val="0071415D"/>
    <w:rsid w:val="00714B61"/>
    <w:rsid w:val="0072035E"/>
    <w:rsid w:val="0072562E"/>
    <w:rsid w:val="00725A78"/>
    <w:rsid w:val="00725E06"/>
    <w:rsid w:val="007273C8"/>
    <w:rsid w:val="0073256E"/>
    <w:rsid w:val="00732CDE"/>
    <w:rsid w:val="007354DD"/>
    <w:rsid w:val="00743133"/>
    <w:rsid w:val="00745F14"/>
    <w:rsid w:val="00747BAA"/>
    <w:rsid w:val="00754876"/>
    <w:rsid w:val="0076463D"/>
    <w:rsid w:val="007647BD"/>
    <w:rsid w:val="00766FA1"/>
    <w:rsid w:val="0076705B"/>
    <w:rsid w:val="00772648"/>
    <w:rsid w:val="007736E2"/>
    <w:rsid w:val="00774E78"/>
    <w:rsid w:val="0077632E"/>
    <w:rsid w:val="00783E02"/>
    <w:rsid w:val="00784B55"/>
    <w:rsid w:val="00786374"/>
    <w:rsid w:val="00786461"/>
    <w:rsid w:val="007903AD"/>
    <w:rsid w:val="00790947"/>
    <w:rsid w:val="007910A5"/>
    <w:rsid w:val="00791506"/>
    <w:rsid w:val="007918B7"/>
    <w:rsid w:val="00791CDC"/>
    <w:rsid w:val="00792538"/>
    <w:rsid w:val="007A1597"/>
    <w:rsid w:val="007A22DB"/>
    <w:rsid w:val="007A2364"/>
    <w:rsid w:val="007A2901"/>
    <w:rsid w:val="007A2B64"/>
    <w:rsid w:val="007A500F"/>
    <w:rsid w:val="007B07F6"/>
    <w:rsid w:val="007B0953"/>
    <w:rsid w:val="007B0F20"/>
    <w:rsid w:val="007B296B"/>
    <w:rsid w:val="007B375F"/>
    <w:rsid w:val="007B5509"/>
    <w:rsid w:val="007B7436"/>
    <w:rsid w:val="007C1969"/>
    <w:rsid w:val="007C37C6"/>
    <w:rsid w:val="007C39B9"/>
    <w:rsid w:val="007C7C65"/>
    <w:rsid w:val="007D02CA"/>
    <w:rsid w:val="007D068E"/>
    <w:rsid w:val="007D0DEC"/>
    <w:rsid w:val="007D27C1"/>
    <w:rsid w:val="007D3EC5"/>
    <w:rsid w:val="007D434E"/>
    <w:rsid w:val="007E1979"/>
    <w:rsid w:val="007E1DAE"/>
    <w:rsid w:val="007E40C3"/>
    <w:rsid w:val="007E48FE"/>
    <w:rsid w:val="007E4EE1"/>
    <w:rsid w:val="007E6234"/>
    <w:rsid w:val="007E7D2C"/>
    <w:rsid w:val="007F4197"/>
    <w:rsid w:val="007F44AB"/>
    <w:rsid w:val="0080054E"/>
    <w:rsid w:val="00802AFE"/>
    <w:rsid w:val="00802D29"/>
    <w:rsid w:val="00802FE6"/>
    <w:rsid w:val="0080351A"/>
    <w:rsid w:val="008050CD"/>
    <w:rsid w:val="0081006F"/>
    <w:rsid w:val="008119E0"/>
    <w:rsid w:val="008170D4"/>
    <w:rsid w:val="008174E9"/>
    <w:rsid w:val="008260EB"/>
    <w:rsid w:val="0082699C"/>
    <w:rsid w:val="00826B66"/>
    <w:rsid w:val="00827C24"/>
    <w:rsid w:val="00837B47"/>
    <w:rsid w:val="00841661"/>
    <w:rsid w:val="008421D9"/>
    <w:rsid w:val="00846B10"/>
    <w:rsid w:val="00847729"/>
    <w:rsid w:val="00850CAA"/>
    <w:rsid w:val="00851A08"/>
    <w:rsid w:val="00851E76"/>
    <w:rsid w:val="0085369B"/>
    <w:rsid w:val="008536D9"/>
    <w:rsid w:val="00855422"/>
    <w:rsid w:val="0085633B"/>
    <w:rsid w:val="00856EC7"/>
    <w:rsid w:val="00861A77"/>
    <w:rsid w:val="008664E6"/>
    <w:rsid w:val="008711EF"/>
    <w:rsid w:val="00872577"/>
    <w:rsid w:val="00873262"/>
    <w:rsid w:val="0087682D"/>
    <w:rsid w:val="00877A31"/>
    <w:rsid w:val="008829E7"/>
    <w:rsid w:val="008850D5"/>
    <w:rsid w:val="008851FE"/>
    <w:rsid w:val="00885311"/>
    <w:rsid w:val="00892BB7"/>
    <w:rsid w:val="008943B0"/>
    <w:rsid w:val="008945B4"/>
    <w:rsid w:val="00897675"/>
    <w:rsid w:val="008A717F"/>
    <w:rsid w:val="008B066C"/>
    <w:rsid w:val="008B0F45"/>
    <w:rsid w:val="008B17CF"/>
    <w:rsid w:val="008B4643"/>
    <w:rsid w:val="008B7233"/>
    <w:rsid w:val="008C0AA5"/>
    <w:rsid w:val="008C0C5D"/>
    <w:rsid w:val="008C0E20"/>
    <w:rsid w:val="008D355E"/>
    <w:rsid w:val="008D3CE9"/>
    <w:rsid w:val="008E27D9"/>
    <w:rsid w:val="008E3789"/>
    <w:rsid w:val="008E38FB"/>
    <w:rsid w:val="008E5A12"/>
    <w:rsid w:val="008E7098"/>
    <w:rsid w:val="008F2D03"/>
    <w:rsid w:val="008F4971"/>
    <w:rsid w:val="008F5CAB"/>
    <w:rsid w:val="008F6E1E"/>
    <w:rsid w:val="008F7007"/>
    <w:rsid w:val="009038F0"/>
    <w:rsid w:val="00906680"/>
    <w:rsid w:val="00906D0F"/>
    <w:rsid w:val="00910737"/>
    <w:rsid w:val="00910F48"/>
    <w:rsid w:val="009120B4"/>
    <w:rsid w:val="00912597"/>
    <w:rsid w:val="00912EDB"/>
    <w:rsid w:val="00916080"/>
    <w:rsid w:val="00916194"/>
    <w:rsid w:val="00916235"/>
    <w:rsid w:val="0091671C"/>
    <w:rsid w:val="00916802"/>
    <w:rsid w:val="00917992"/>
    <w:rsid w:val="00921C81"/>
    <w:rsid w:val="00925B27"/>
    <w:rsid w:val="00927183"/>
    <w:rsid w:val="00927729"/>
    <w:rsid w:val="0093011B"/>
    <w:rsid w:val="00930317"/>
    <w:rsid w:val="0093169B"/>
    <w:rsid w:val="0093249C"/>
    <w:rsid w:val="009324C3"/>
    <w:rsid w:val="00932E5B"/>
    <w:rsid w:val="009341E5"/>
    <w:rsid w:val="00934F66"/>
    <w:rsid w:val="00936097"/>
    <w:rsid w:val="00937424"/>
    <w:rsid w:val="00942C46"/>
    <w:rsid w:val="00944111"/>
    <w:rsid w:val="009450F0"/>
    <w:rsid w:val="00946890"/>
    <w:rsid w:val="00946C18"/>
    <w:rsid w:val="00947E69"/>
    <w:rsid w:val="0095113F"/>
    <w:rsid w:val="009516D9"/>
    <w:rsid w:val="0095192B"/>
    <w:rsid w:val="00952FA5"/>
    <w:rsid w:val="00966403"/>
    <w:rsid w:val="009671E1"/>
    <w:rsid w:val="009701BE"/>
    <w:rsid w:val="00972723"/>
    <w:rsid w:val="009728A1"/>
    <w:rsid w:val="00976468"/>
    <w:rsid w:val="009765B9"/>
    <w:rsid w:val="00977720"/>
    <w:rsid w:val="00977C86"/>
    <w:rsid w:val="0098070D"/>
    <w:rsid w:val="00982331"/>
    <w:rsid w:val="009836A6"/>
    <w:rsid w:val="00983F95"/>
    <w:rsid w:val="0098774D"/>
    <w:rsid w:val="00993FD6"/>
    <w:rsid w:val="0099408D"/>
    <w:rsid w:val="00994722"/>
    <w:rsid w:val="00994E2D"/>
    <w:rsid w:val="009968A1"/>
    <w:rsid w:val="00996E79"/>
    <w:rsid w:val="00996EF5"/>
    <w:rsid w:val="00996FDB"/>
    <w:rsid w:val="009A03A4"/>
    <w:rsid w:val="009A0EEA"/>
    <w:rsid w:val="009A1980"/>
    <w:rsid w:val="009A312C"/>
    <w:rsid w:val="009A58F7"/>
    <w:rsid w:val="009A7825"/>
    <w:rsid w:val="009A794F"/>
    <w:rsid w:val="009B0DC2"/>
    <w:rsid w:val="009B1370"/>
    <w:rsid w:val="009B1B1A"/>
    <w:rsid w:val="009B1FD6"/>
    <w:rsid w:val="009B31B6"/>
    <w:rsid w:val="009B45ED"/>
    <w:rsid w:val="009B46C6"/>
    <w:rsid w:val="009B4DF2"/>
    <w:rsid w:val="009B527E"/>
    <w:rsid w:val="009B7AB5"/>
    <w:rsid w:val="009C5E13"/>
    <w:rsid w:val="009C5EAE"/>
    <w:rsid w:val="009C635B"/>
    <w:rsid w:val="009C7C05"/>
    <w:rsid w:val="009D21DF"/>
    <w:rsid w:val="009D2F91"/>
    <w:rsid w:val="009D310E"/>
    <w:rsid w:val="009D3161"/>
    <w:rsid w:val="009D31CD"/>
    <w:rsid w:val="009D3A6B"/>
    <w:rsid w:val="009D4315"/>
    <w:rsid w:val="009D47C8"/>
    <w:rsid w:val="009E2579"/>
    <w:rsid w:val="009E2DFD"/>
    <w:rsid w:val="009E3DB4"/>
    <w:rsid w:val="009F0AAF"/>
    <w:rsid w:val="009F0C87"/>
    <w:rsid w:val="009F6714"/>
    <w:rsid w:val="00A02850"/>
    <w:rsid w:val="00A02A89"/>
    <w:rsid w:val="00A03DEC"/>
    <w:rsid w:val="00A03E18"/>
    <w:rsid w:val="00A04323"/>
    <w:rsid w:val="00A05084"/>
    <w:rsid w:val="00A05E74"/>
    <w:rsid w:val="00A061DA"/>
    <w:rsid w:val="00A10474"/>
    <w:rsid w:val="00A12891"/>
    <w:rsid w:val="00A15B6F"/>
    <w:rsid w:val="00A2148F"/>
    <w:rsid w:val="00A33B29"/>
    <w:rsid w:val="00A364FB"/>
    <w:rsid w:val="00A40D49"/>
    <w:rsid w:val="00A4326F"/>
    <w:rsid w:val="00A433F1"/>
    <w:rsid w:val="00A456E8"/>
    <w:rsid w:val="00A45D6F"/>
    <w:rsid w:val="00A4641C"/>
    <w:rsid w:val="00A50E3F"/>
    <w:rsid w:val="00A522A1"/>
    <w:rsid w:val="00A55ABD"/>
    <w:rsid w:val="00A55DF3"/>
    <w:rsid w:val="00A60730"/>
    <w:rsid w:val="00A60E71"/>
    <w:rsid w:val="00A629F6"/>
    <w:rsid w:val="00A64F0A"/>
    <w:rsid w:val="00A714AD"/>
    <w:rsid w:val="00A743E1"/>
    <w:rsid w:val="00A822B3"/>
    <w:rsid w:val="00A84934"/>
    <w:rsid w:val="00A90C2D"/>
    <w:rsid w:val="00A9341C"/>
    <w:rsid w:val="00A968DA"/>
    <w:rsid w:val="00A9699E"/>
    <w:rsid w:val="00AA2BE1"/>
    <w:rsid w:val="00AA3807"/>
    <w:rsid w:val="00AA74A5"/>
    <w:rsid w:val="00AA7B7B"/>
    <w:rsid w:val="00AB2501"/>
    <w:rsid w:val="00AB2C3B"/>
    <w:rsid w:val="00AB2F81"/>
    <w:rsid w:val="00AB5702"/>
    <w:rsid w:val="00AB59E2"/>
    <w:rsid w:val="00AC3501"/>
    <w:rsid w:val="00AC736E"/>
    <w:rsid w:val="00AD1195"/>
    <w:rsid w:val="00AD6958"/>
    <w:rsid w:val="00AD6F73"/>
    <w:rsid w:val="00AD7F44"/>
    <w:rsid w:val="00AE01E9"/>
    <w:rsid w:val="00AE1267"/>
    <w:rsid w:val="00AE221B"/>
    <w:rsid w:val="00AE4263"/>
    <w:rsid w:val="00AE4566"/>
    <w:rsid w:val="00AE5004"/>
    <w:rsid w:val="00AF07E4"/>
    <w:rsid w:val="00AF16E0"/>
    <w:rsid w:val="00AF1BA7"/>
    <w:rsid w:val="00AF26D4"/>
    <w:rsid w:val="00AF3B4B"/>
    <w:rsid w:val="00AF5099"/>
    <w:rsid w:val="00AF7BA1"/>
    <w:rsid w:val="00B01819"/>
    <w:rsid w:val="00B026DD"/>
    <w:rsid w:val="00B02A7F"/>
    <w:rsid w:val="00B02BC0"/>
    <w:rsid w:val="00B03904"/>
    <w:rsid w:val="00B0396D"/>
    <w:rsid w:val="00B10D28"/>
    <w:rsid w:val="00B12B54"/>
    <w:rsid w:val="00B169B4"/>
    <w:rsid w:val="00B20220"/>
    <w:rsid w:val="00B20363"/>
    <w:rsid w:val="00B25EE5"/>
    <w:rsid w:val="00B266C3"/>
    <w:rsid w:val="00B27E51"/>
    <w:rsid w:val="00B32590"/>
    <w:rsid w:val="00B34313"/>
    <w:rsid w:val="00B346BB"/>
    <w:rsid w:val="00B377AC"/>
    <w:rsid w:val="00B44881"/>
    <w:rsid w:val="00B44E6E"/>
    <w:rsid w:val="00B46648"/>
    <w:rsid w:val="00B502C1"/>
    <w:rsid w:val="00B5197A"/>
    <w:rsid w:val="00B536D4"/>
    <w:rsid w:val="00B57957"/>
    <w:rsid w:val="00B67C11"/>
    <w:rsid w:val="00B70098"/>
    <w:rsid w:val="00B72B93"/>
    <w:rsid w:val="00B74380"/>
    <w:rsid w:val="00B74989"/>
    <w:rsid w:val="00B77246"/>
    <w:rsid w:val="00B77F63"/>
    <w:rsid w:val="00B80092"/>
    <w:rsid w:val="00B835CF"/>
    <w:rsid w:val="00B858AF"/>
    <w:rsid w:val="00B9189D"/>
    <w:rsid w:val="00B933AC"/>
    <w:rsid w:val="00B94D6E"/>
    <w:rsid w:val="00B95C56"/>
    <w:rsid w:val="00BA42D1"/>
    <w:rsid w:val="00BA6EEA"/>
    <w:rsid w:val="00BB19D2"/>
    <w:rsid w:val="00BB29F0"/>
    <w:rsid w:val="00BB3B28"/>
    <w:rsid w:val="00BB3FAB"/>
    <w:rsid w:val="00BB3FC9"/>
    <w:rsid w:val="00BB50E1"/>
    <w:rsid w:val="00BB5C21"/>
    <w:rsid w:val="00BB6662"/>
    <w:rsid w:val="00BB69A2"/>
    <w:rsid w:val="00BB6BF3"/>
    <w:rsid w:val="00BB7E43"/>
    <w:rsid w:val="00BC1D4C"/>
    <w:rsid w:val="00BC2437"/>
    <w:rsid w:val="00BD252A"/>
    <w:rsid w:val="00BD2620"/>
    <w:rsid w:val="00BD4DF9"/>
    <w:rsid w:val="00BD5502"/>
    <w:rsid w:val="00BD55DD"/>
    <w:rsid w:val="00BD77A8"/>
    <w:rsid w:val="00BE0068"/>
    <w:rsid w:val="00BE426D"/>
    <w:rsid w:val="00BE630A"/>
    <w:rsid w:val="00BE70F6"/>
    <w:rsid w:val="00BE7CB7"/>
    <w:rsid w:val="00BE7DE3"/>
    <w:rsid w:val="00BF387D"/>
    <w:rsid w:val="00BF432B"/>
    <w:rsid w:val="00BF4866"/>
    <w:rsid w:val="00BF528F"/>
    <w:rsid w:val="00BF6BAD"/>
    <w:rsid w:val="00C00876"/>
    <w:rsid w:val="00C0119C"/>
    <w:rsid w:val="00C04026"/>
    <w:rsid w:val="00C05BC7"/>
    <w:rsid w:val="00C119D8"/>
    <w:rsid w:val="00C1455E"/>
    <w:rsid w:val="00C228AA"/>
    <w:rsid w:val="00C23882"/>
    <w:rsid w:val="00C2711A"/>
    <w:rsid w:val="00C30890"/>
    <w:rsid w:val="00C31110"/>
    <w:rsid w:val="00C34528"/>
    <w:rsid w:val="00C414FF"/>
    <w:rsid w:val="00C42959"/>
    <w:rsid w:val="00C42FA8"/>
    <w:rsid w:val="00C47B12"/>
    <w:rsid w:val="00C47F4B"/>
    <w:rsid w:val="00C5063A"/>
    <w:rsid w:val="00C52EA8"/>
    <w:rsid w:val="00C55A09"/>
    <w:rsid w:val="00C579CC"/>
    <w:rsid w:val="00C62851"/>
    <w:rsid w:val="00C636FE"/>
    <w:rsid w:val="00C65033"/>
    <w:rsid w:val="00C70F35"/>
    <w:rsid w:val="00C7132D"/>
    <w:rsid w:val="00C724DF"/>
    <w:rsid w:val="00C733A0"/>
    <w:rsid w:val="00C73B61"/>
    <w:rsid w:val="00C740DF"/>
    <w:rsid w:val="00C7482A"/>
    <w:rsid w:val="00C77C04"/>
    <w:rsid w:val="00C81B08"/>
    <w:rsid w:val="00C821DC"/>
    <w:rsid w:val="00C84B90"/>
    <w:rsid w:val="00C8543B"/>
    <w:rsid w:val="00C85F20"/>
    <w:rsid w:val="00C85F78"/>
    <w:rsid w:val="00C86EF2"/>
    <w:rsid w:val="00C870E9"/>
    <w:rsid w:val="00C87881"/>
    <w:rsid w:val="00C87986"/>
    <w:rsid w:val="00C87E79"/>
    <w:rsid w:val="00C91D56"/>
    <w:rsid w:val="00C92700"/>
    <w:rsid w:val="00C9499A"/>
    <w:rsid w:val="00C94D5C"/>
    <w:rsid w:val="00C95CA6"/>
    <w:rsid w:val="00CA246F"/>
    <w:rsid w:val="00CA4A3F"/>
    <w:rsid w:val="00CA5BE0"/>
    <w:rsid w:val="00CA65BC"/>
    <w:rsid w:val="00CA68AD"/>
    <w:rsid w:val="00CA77D0"/>
    <w:rsid w:val="00CB2899"/>
    <w:rsid w:val="00CB578F"/>
    <w:rsid w:val="00CB6E20"/>
    <w:rsid w:val="00CC027F"/>
    <w:rsid w:val="00CC125B"/>
    <w:rsid w:val="00CC590B"/>
    <w:rsid w:val="00CD2571"/>
    <w:rsid w:val="00CD4284"/>
    <w:rsid w:val="00CD5CD9"/>
    <w:rsid w:val="00CD5EDF"/>
    <w:rsid w:val="00CE2E51"/>
    <w:rsid w:val="00CE38F9"/>
    <w:rsid w:val="00CE411F"/>
    <w:rsid w:val="00CE6687"/>
    <w:rsid w:val="00CF006F"/>
    <w:rsid w:val="00CF03CA"/>
    <w:rsid w:val="00CF3D65"/>
    <w:rsid w:val="00CF4AF6"/>
    <w:rsid w:val="00CF4C1C"/>
    <w:rsid w:val="00CF60BE"/>
    <w:rsid w:val="00CF652C"/>
    <w:rsid w:val="00CF78C6"/>
    <w:rsid w:val="00CF7F64"/>
    <w:rsid w:val="00D02BFE"/>
    <w:rsid w:val="00D03F5F"/>
    <w:rsid w:val="00D10D1B"/>
    <w:rsid w:val="00D119E1"/>
    <w:rsid w:val="00D1228F"/>
    <w:rsid w:val="00D12A29"/>
    <w:rsid w:val="00D12A61"/>
    <w:rsid w:val="00D140B5"/>
    <w:rsid w:val="00D1539A"/>
    <w:rsid w:val="00D16EE5"/>
    <w:rsid w:val="00D224A3"/>
    <w:rsid w:val="00D23655"/>
    <w:rsid w:val="00D27A94"/>
    <w:rsid w:val="00D329A0"/>
    <w:rsid w:val="00D34362"/>
    <w:rsid w:val="00D36C2A"/>
    <w:rsid w:val="00D41157"/>
    <w:rsid w:val="00D41733"/>
    <w:rsid w:val="00D51A51"/>
    <w:rsid w:val="00D52468"/>
    <w:rsid w:val="00D5316A"/>
    <w:rsid w:val="00D53688"/>
    <w:rsid w:val="00D53F7C"/>
    <w:rsid w:val="00D57C27"/>
    <w:rsid w:val="00D57FA4"/>
    <w:rsid w:val="00D607ED"/>
    <w:rsid w:val="00D6770B"/>
    <w:rsid w:val="00D70C3B"/>
    <w:rsid w:val="00D74E29"/>
    <w:rsid w:val="00D758E6"/>
    <w:rsid w:val="00D75BBD"/>
    <w:rsid w:val="00D776F3"/>
    <w:rsid w:val="00D8127B"/>
    <w:rsid w:val="00D82162"/>
    <w:rsid w:val="00D83D73"/>
    <w:rsid w:val="00D840A1"/>
    <w:rsid w:val="00D84FA4"/>
    <w:rsid w:val="00D86305"/>
    <w:rsid w:val="00D86FB4"/>
    <w:rsid w:val="00D87063"/>
    <w:rsid w:val="00D94076"/>
    <w:rsid w:val="00D967DF"/>
    <w:rsid w:val="00D97801"/>
    <w:rsid w:val="00DA0475"/>
    <w:rsid w:val="00DA279F"/>
    <w:rsid w:val="00DA291E"/>
    <w:rsid w:val="00DA65B3"/>
    <w:rsid w:val="00DA68C8"/>
    <w:rsid w:val="00DA7809"/>
    <w:rsid w:val="00DB3F48"/>
    <w:rsid w:val="00DB43F7"/>
    <w:rsid w:val="00DB59A2"/>
    <w:rsid w:val="00DB6018"/>
    <w:rsid w:val="00DB6FF2"/>
    <w:rsid w:val="00DC008E"/>
    <w:rsid w:val="00DC0C48"/>
    <w:rsid w:val="00DC0E53"/>
    <w:rsid w:val="00DC0EB5"/>
    <w:rsid w:val="00DC0FE3"/>
    <w:rsid w:val="00DC1878"/>
    <w:rsid w:val="00DC3CEE"/>
    <w:rsid w:val="00DC600D"/>
    <w:rsid w:val="00DD2849"/>
    <w:rsid w:val="00DD5B2E"/>
    <w:rsid w:val="00DE08CC"/>
    <w:rsid w:val="00DE32F3"/>
    <w:rsid w:val="00DE6B09"/>
    <w:rsid w:val="00DE7DB1"/>
    <w:rsid w:val="00DF0281"/>
    <w:rsid w:val="00DF0A5B"/>
    <w:rsid w:val="00DF1523"/>
    <w:rsid w:val="00DF2D27"/>
    <w:rsid w:val="00DF3825"/>
    <w:rsid w:val="00DF4404"/>
    <w:rsid w:val="00DF55AA"/>
    <w:rsid w:val="00DF63DD"/>
    <w:rsid w:val="00E01CEB"/>
    <w:rsid w:val="00E03750"/>
    <w:rsid w:val="00E040C0"/>
    <w:rsid w:val="00E0683A"/>
    <w:rsid w:val="00E07DBC"/>
    <w:rsid w:val="00E113D1"/>
    <w:rsid w:val="00E1342C"/>
    <w:rsid w:val="00E13B39"/>
    <w:rsid w:val="00E13ED0"/>
    <w:rsid w:val="00E168FD"/>
    <w:rsid w:val="00E20615"/>
    <w:rsid w:val="00E20F2D"/>
    <w:rsid w:val="00E21D83"/>
    <w:rsid w:val="00E222B4"/>
    <w:rsid w:val="00E247AC"/>
    <w:rsid w:val="00E24D3E"/>
    <w:rsid w:val="00E2578B"/>
    <w:rsid w:val="00E2688D"/>
    <w:rsid w:val="00E271C9"/>
    <w:rsid w:val="00E27B2A"/>
    <w:rsid w:val="00E30E99"/>
    <w:rsid w:val="00E31566"/>
    <w:rsid w:val="00E335E1"/>
    <w:rsid w:val="00E35BD0"/>
    <w:rsid w:val="00E369F0"/>
    <w:rsid w:val="00E452C6"/>
    <w:rsid w:val="00E4691D"/>
    <w:rsid w:val="00E47525"/>
    <w:rsid w:val="00E502DF"/>
    <w:rsid w:val="00E51782"/>
    <w:rsid w:val="00E51D24"/>
    <w:rsid w:val="00E51E3A"/>
    <w:rsid w:val="00E52606"/>
    <w:rsid w:val="00E561CD"/>
    <w:rsid w:val="00E644EC"/>
    <w:rsid w:val="00E67777"/>
    <w:rsid w:val="00E74733"/>
    <w:rsid w:val="00E75799"/>
    <w:rsid w:val="00E815D8"/>
    <w:rsid w:val="00E8240D"/>
    <w:rsid w:val="00E824F8"/>
    <w:rsid w:val="00E82EEB"/>
    <w:rsid w:val="00E84092"/>
    <w:rsid w:val="00E84579"/>
    <w:rsid w:val="00E91914"/>
    <w:rsid w:val="00E928B5"/>
    <w:rsid w:val="00E940ED"/>
    <w:rsid w:val="00E945DD"/>
    <w:rsid w:val="00E95FB7"/>
    <w:rsid w:val="00EA0D58"/>
    <w:rsid w:val="00EA1917"/>
    <w:rsid w:val="00EA32EF"/>
    <w:rsid w:val="00EA59C3"/>
    <w:rsid w:val="00EA746D"/>
    <w:rsid w:val="00EB28AB"/>
    <w:rsid w:val="00EB3320"/>
    <w:rsid w:val="00EC0CE8"/>
    <w:rsid w:val="00EC1A72"/>
    <w:rsid w:val="00EC4278"/>
    <w:rsid w:val="00EC4D3D"/>
    <w:rsid w:val="00ED0DC9"/>
    <w:rsid w:val="00ED304D"/>
    <w:rsid w:val="00ED3292"/>
    <w:rsid w:val="00ED55F0"/>
    <w:rsid w:val="00EE2860"/>
    <w:rsid w:val="00EE473E"/>
    <w:rsid w:val="00EE4A07"/>
    <w:rsid w:val="00EF3A24"/>
    <w:rsid w:val="00EF3FFB"/>
    <w:rsid w:val="00EF5043"/>
    <w:rsid w:val="00EF619D"/>
    <w:rsid w:val="00EF7031"/>
    <w:rsid w:val="00EF70BB"/>
    <w:rsid w:val="00F00E64"/>
    <w:rsid w:val="00F028D8"/>
    <w:rsid w:val="00F029B0"/>
    <w:rsid w:val="00F02F2A"/>
    <w:rsid w:val="00F04130"/>
    <w:rsid w:val="00F1013A"/>
    <w:rsid w:val="00F1067C"/>
    <w:rsid w:val="00F13AF4"/>
    <w:rsid w:val="00F16C61"/>
    <w:rsid w:val="00F17A23"/>
    <w:rsid w:val="00F207A3"/>
    <w:rsid w:val="00F20AD8"/>
    <w:rsid w:val="00F21239"/>
    <w:rsid w:val="00F22E89"/>
    <w:rsid w:val="00F267B9"/>
    <w:rsid w:val="00F2727D"/>
    <w:rsid w:val="00F321E6"/>
    <w:rsid w:val="00F33757"/>
    <w:rsid w:val="00F3386E"/>
    <w:rsid w:val="00F34B22"/>
    <w:rsid w:val="00F36377"/>
    <w:rsid w:val="00F371B6"/>
    <w:rsid w:val="00F41611"/>
    <w:rsid w:val="00F41AA1"/>
    <w:rsid w:val="00F44432"/>
    <w:rsid w:val="00F45482"/>
    <w:rsid w:val="00F46A25"/>
    <w:rsid w:val="00F51680"/>
    <w:rsid w:val="00F5168A"/>
    <w:rsid w:val="00F518B9"/>
    <w:rsid w:val="00F52F66"/>
    <w:rsid w:val="00F53160"/>
    <w:rsid w:val="00F56F85"/>
    <w:rsid w:val="00F6113E"/>
    <w:rsid w:val="00F6139E"/>
    <w:rsid w:val="00F62C8F"/>
    <w:rsid w:val="00F6368B"/>
    <w:rsid w:val="00F71172"/>
    <w:rsid w:val="00F733D3"/>
    <w:rsid w:val="00F74C05"/>
    <w:rsid w:val="00F76223"/>
    <w:rsid w:val="00F770F7"/>
    <w:rsid w:val="00F80391"/>
    <w:rsid w:val="00F809DB"/>
    <w:rsid w:val="00F8183F"/>
    <w:rsid w:val="00F81C63"/>
    <w:rsid w:val="00F8349F"/>
    <w:rsid w:val="00F90F9D"/>
    <w:rsid w:val="00F917AD"/>
    <w:rsid w:val="00F963C0"/>
    <w:rsid w:val="00FA0F31"/>
    <w:rsid w:val="00FA237B"/>
    <w:rsid w:val="00FA6BE2"/>
    <w:rsid w:val="00FB01EF"/>
    <w:rsid w:val="00FB211D"/>
    <w:rsid w:val="00FB3DD6"/>
    <w:rsid w:val="00FB4C9F"/>
    <w:rsid w:val="00FB4FF5"/>
    <w:rsid w:val="00FB55F0"/>
    <w:rsid w:val="00FB5FFC"/>
    <w:rsid w:val="00FB685B"/>
    <w:rsid w:val="00FB688C"/>
    <w:rsid w:val="00FB69D7"/>
    <w:rsid w:val="00FB69F7"/>
    <w:rsid w:val="00FC0133"/>
    <w:rsid w:val="00FC427E"/>
    <w:rsid w:val="00FC6214"/>
    <w:rsid w:val="00FD0935"/>
    <w:rsid w:val="00FD1F80"/>
    <w:rsid w:val="00FD2436"/>
    <w:rsid w:val="00FD4EB5"/>
    <w:rsid w:val="00FD64F7"/>
    <w:rsid w:val="00FD6A2B"/>
    <w:rsid w:val="00FE5FA4"/>
    <w:rsid w:val="00FE7470"/>
    <w:rsid w:val="00FE7503"/>
    <w:rsid w:val="00FF0AB5"/>
    <w:rsid w:val="00FF3979"/>
    <w:rsid w:val="00FF6C06"/>
    <w:rsid w:val="00FF7B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4A7C0"/>
  <w15:docId w15:val="{3C9536CB-C993-4129-9538-24408385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3E5F"/>
  </w:style>
  <w:style w:type="paragraph" w:styleId="Heading1">
    <w:name w:val="heading 1"/>
    <w:basedOn w:val="Normal"/>
    <w:next w:val="Normal"/>
    <w:link w:val="Heading1Char"/>
    <w:uiPriority w:val="9"/>
    <w:qFormat/>
    <w:rsid w:val="003D3E5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D3E5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D3E5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3D3E5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D3E5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D3E5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D3E5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D3E5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D3E5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434464"/>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434464"/>
    <w:rPr>
      <w:rFonts w:ascii="Tahoma" w:hAnsi="Tahoma" w:cs="Tahoma"/>
      <w:sz w:val="16"/>
      <w:szCs w:val="16"/>
    </w:rPr>
  </w:style>
  <w:style w:type="paragraph" w:styleId="Caption">
    <w:name w:val="caption"/>
    <w:basedOn w:val="Normal"/>
    <w:next w:val="Normal"/>
    <w:uiPriority w:val="35"/>
    <w:unhideWhenUsed/>
    <w:qFormat/>
    <w:rsid w:val="003D3E5F"/>
    <w:rPr>
      <w:b/>
      <w:bCs/>
      <w:sz w:val="18"/>
      <w:szCs w:val="18"/>
    </w:rPr>
  </w:style>
  <w:style w:type="character" w:customStyle="1" w:styleId="Heading1Char">
    <w:name w:val="Heading 1 Char"/>
    <w:basedOn w:val="DefaultParagraphFont"/>
    <w:link w:val="Heading1"/>
    <w:uiPriority w:val="9"/>
    <w:rsid w:val="003D3E5F"/>
    <w:rPr>
      <w:rFonts w:asciiTheme="majorHAnsi" w:eastAsiaTheme="majorEastAsia" w:hAnsiTheme="majorHAnsi" w:cstheme="majorBidi"/>
      <w:b/>
      <w:bCs/>
      <w:caps/>
      <w:spacing w:val="4"/>
      <w:sz w:val="28"/>
      <w:szCs w:val="28"/>
    </w:rPr>
  </w:style>
  <w:style w:type="paragraph" w:styleId="ListParagraph">
    <w:name w:val="List Paragraph"/>
    <w:basedOn w:val="Normal"/>
    <w:uiPriority w:val="34"/>
    <w:qFormat/>
    <w:rsid w:val="001C0A2A"/>
    <w:pPr>
      <w:ind w:left="720"/>
      <w:contextualSpacing/>
    </w:pPr>
  </w:style>
  <w:style w:type="character" w:styleId="Hyperlink">
    <w:name w:val="Hyperlink"/>
    <w:basedOn w:val="DefaultParagraphFont"/>
    <w:uiPriority w:val="99"/>
    <w:unhideWhenUsed/>
    <w:rsid w:val="00D70C3B"/>
    <w:rPr>
      <w:color w:val="0000FF" w:themeColor="hyperlink"/>
      <w:u w:val="single"/>
    </w:rPr>
  </w:style>
  <w:style w:type="table" w:styleId="TableGrid">
    <w:name w:val="Table Grid"/>
    <w:basedOn w:val="TableNormal"/>
    <w:uiPriority w:val="39"/>
    <w:rsid w:val="000E2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4604"/>
    <w:pPr>
      <w:tabs>
        <w:tab w:val="center" w:pos="4153"/>
        <w:tab w:val="right" w:pos="8306"/>
      </w:tabs>
      <w:spacing w:after="0" w:line="240" w:lineRule="auto"/>
    </w:pPr>
  </w:style>
  <w:style w:type="character" w:customStyle="1" w:styleId="HeaderChar">
    <w:name w:val="Header Char"/>
    <w:basedOn w:val="DefaultParagraphFont"/>
    <w:link w:val="Header"/>
    <w:uiPriority w:val="99"/>
    <w:rsid w:val="00224604"/>
  </w:style>
  <w:style w:type="paragraph" w:styleId="Footer">
    <w:name w:val="footer"/>
    <w:basedOn w:val="Normal"/>
    <w:link w:val="FooterChar"/>
    <w:uiPriority w:val="99"/>
    <w:unhideWhenUsed/>
    <w:rsid w:val="00224604"/>
    <w:pPr>
      <w:tabs>
        <w:tab w:val="center" w:pos="4153"/>
        <w:tab w:val="right" w:pos="8306"/>
      </w:tabs>
      <w:spacing w:after="0" w:line="240" w:lineRule="auto"/>
    </w:pPr>
  </w:style>
  <w:style w:type="character" w:customStyle="1" w:styleId="FooterChar">
    <w:name w:val="Footer Char"/>
    <w:basedOn w:val="DefaultParagraphFont"/>
    <w:link w:val="Footer"/>
    <w:uiPriority w:val="99"/>
    <w:rsid w:val="00224604"/>
  </w:style>
  <w:style w:type="character" w:customStyle="1" w:styleId="Heading2Char">
    <w:name w:val="Heading 2 Char"/>
    <w:basedOn w:val="DefaultParagraphFont"/>
    <w:link w:val="Heading2"/>
    <w:uiPriority w:val="9"/>
    <w:rsid w:val="003D3E5F"/>
    <w:rPr>
      <w:rFonts w:asciiTheme="majorHAnsi" w:eastAsiaTheme="majorEastAsia" w:hAnsiTheme="majorHAnsi" w:cstheme="majorBidi"/>
      <w:b/>
      <w:bCs/>
      <w:sz w:val="28"/>
      <w:szCs w:val="28"/>
    </w:rPr>
  </w:style>
  <w:style w:type="character" w:styleId="CommentReference">
    <w:name w:val="annotation reference"/>
    <w:basedOn w:val="DefaultParagraphFont"/>
    <w:uiPriority w:val="99"/>
    <w:semiHidden/>
    <w:unhideWhenUsed/>
    <w:rsid w:val="00DB43F7"/>
    <w:rPr>
      <w:sz w:val="16"/>
      <w:szCs w:val="16"/>
    </w:rPr>
  </w:style>
  <w:style w:type="paragraph" w:styleId="CommentText">
    <w:name w:val="annotation text"/>
    <w:basedOn w:val="Normal"/>
    <w:link w:val="CommentTextChar1"/>
    <w:uiPriority w:val="99"/>
    <w:unhideWhenUsed/>
    <w:rsid w:val="00DB43F7"/>
    <w:pPr>
      <w:spacing w:line="240" w:lineRule="auto"/>
    </w:pPr>
    <w:rPr>
      <w:sz w:val="20"/>
      <w:szCs w:val="20"/>
    </w:rPr>
  </w:style>
  <w:style w:type="character" w:customStyle="1" w:styleId="CommentTextChar1">
    <w:name w:val="Comment Text Char1"/>
    <w:basedOn w:val="DefaultParagraphFont"/>
    <w:link w:val="CommentText"/>
    <w:uiPriority w:val="99"/>
    <w:rsid w:val="00DB43F7"/>
    <w:rPr>
      <w:sz w:val="20"/>
      <w:szCs w:val="20"/>
    </w:rPr>
  </w:style>
  <w:style w:type="paragraph" w:styleId="CommentSubject">
    <w:name w:val="annotation subject"/>
    <w:basedOn w:val="CommentText"/>
    <w:next w:val="CommentText"/>
    <w:link w:val="CommentSubjectChar"/>
    <w:uiPriority w:val="99"/>
    <w:semiHidden/>
    <w:unhideWhenUsed/>
    <w:rsid w:val="00DB43F7"/>
    <w:rPr>
      <w:b/>
      <w:bCs/>
    </w:rPr>
  </w:style>
  <w:style w:type="character" w:customStyle="1" w:styleId="CommentSubjectChar">
    <w:name w:val="Comment Subject Char"/>
    <w:basedOn w:val="CommentTextChar1"/>
    <w:link w:val="CommentSubject"/>
    <w:uiPriority w:val="99"/>
    <w:semiHidden/>
    <w:rsid w:val="00DB43F7"/>
    <w:rPr>
      <w:b/>
      <w:bCs/>
      <w:sz w:val="20"/>
      <w:szCs w:val="20"/>
    </w:rPr>
  </w:style>
  <w:style w:type="paragraph" w:customStyle="1" w:styleId="H1">
    <w:name w:val="H1"/>
    <w:basedOn w:val="Normal"/>
    <w:next w:val="paragraph"/>
    <w:rsid w:val="00117CB5"/>
    <w:pPr>
      <w:tabs>
        <w:tab w:val="left" w:pos="227"/>
      </w:tabs>
      <w:autoSpaceDE w:val="0"/>
      <w:autoSpaceDN w:val="0"/>
      <w:adjustRightInd w:val="0"/>
      <w:spacing w:before="360" w:after="240" w:line="240" w:lineRule="auto"/>
    </w:pPr>
    <w:rPr>
      <w:rFonts w:ascii="Palatino Linotype" w:hAnsi="Palatino Linotype" w:cs="Times New Roman"/>
      <w:b/>
      <w:bCs/>
      <w:sz w:val="28"/>
      <w:szCs w:val="28"/>
      <w:lang w:val="en-GB" w:eastAsia="de-AT" w:bidi="ar-SA"/>
    </w:rPr>
  </w:style>
  <w:style w:type="paragraph" w:customStyle="1" w:styleId="H2">
    <w:name w:val="H2"/>
    <w:basedOn w:val="Normal"/>
    <w:next w:val="paragraph"/>
    <w:rsid w:val="000D005B"/>
    <w:pPr>
      <w:numPr>
        <w:ilvl w:val="1"/>
        <w:numId w:val="1"/>
      </w:numPr>
      <w:autoSpaceDE w:val="0"/>
      <w:autoSpaceDN w:val="0"/>
      <w:adjustRightInd w:val="0"/>
      <w:spacing w:before="280" w:after="240" w:line="240" w:lineRule="auto"/>
    </w:pPr>
    <w:rPr>
      <w:rFonts w:ascii="Palatino Linotype" w:eastAsia="PMingLiU" w:hAnsi="Palatino Linotype" w:cs="Times New Roman"/>
      <w:b/>
      <w:bCs/>
      <w:lang w:val="en-GB" w:eastAsia="de-AT" w:bidi="ar-SA"/>
    </w:rPr>
  </w:style>
  <w:style w:type="paragraph" w:customStyle="1" w:styleId="H3">
    <w:name w:val="H3"/>
    <w:basedOn w:val="H2"/>
    <w:next w:val="paragraph"/>
    <w:rsid w:val="00EC0CE8"/>
    <w:pPr>
      <w:numPr>
        <w:ilvl w:val="2"/>
      </w:numPr>
    </w:pPr>
    <w:rPr>
      <w:b w:val="0"/>
      <w:i/>
      <w:lang w:eastAsia="en-US"/>
    </w:rPr>
  </w:style>
  <w:style w:type="paragraph" w:customStyle="1" w:styleId="H4">
    <w:name w:val="H4"/>
    <w:basedOn w:val="Normal"/>
    <w:next w:val="paragraph"/>
    <w:rsid w:val="00EC0CE8"/>
    <w:pPr>
      <w:numPr>
        <w:ilvl w:val="3"/>
        <w:numId w:val="1"/>
      </w:numPr>
      <w:spacing w:before="120" w:after="120" w:line="240" w:lineRule="auto"/>
    </w:pPr>
    <w:rPr>
      <w:rFonts w:ascii="Palatino Linotype" w:eastAsia="Times New Roman" w:hAnsi="Palatino Linotype" w:cs="Times New Roman"/>
      <w:i/>
      <w:iCs/>
      <w:sz w:val="18"/>
      <w:szCs w:val="20"/>
      <w:lang w:val="en-GB" w:eastAsia="de-AT" w:bidi="ar-SA"/>
    </w:rPr>
  </w:style>
  <w:style w:type="paragraph" w:customStyle="1" w:styleId="paragraph">
    <w:name w:val="paragraph"/>
    <w:basedOn w:val="Normal"/>
    <w:rsid w:val="00EC0CE8"/>
    <w:pPr>
      <w:spacing w:before="120" w:after="120" w:line="240" w:lineRule="auto"/>
    </w:pPr>
    <w:rPr>
      <w:rFonts w:ascii="Palatino Linotype" w:eastAsia="Times New Roman" w:hAnsi="Palatino Linotype" w:cs="Times New Roman"/>
      <w:sz w:val="18"/>
      <w:szCs w:val="20"/>
      <w:lang w:val="en-GB" w:eastAsia="de-AT" w:bidi="ar-SA"/>
    </w:rPr>
  </w:style>
  <w:style w:type="paragraph" w:customStyle="1" w:styleId="H5">
    <w:name w:val="H5+"/>
    <w:basedOn w:val="H4"/>
    <w:next w:val="paragraph"/>
    <w:rsid w:val="00EC0CE8"/>
    <w:pPr>
      <w:numPr>
        <w:ilvl w:val="4"/>
      </w:numPr>
    </w:pPr>
  </w:style>
  <w:style w:type="numbering" w:customStyle="1" w:styleId="Headings">
    <w:name w:val="Headings"/>
    <w:uiPriority w:val="99"/>
    <w:rsid w:val="00EC0CE8"/>
    <w:pPr>
      <w:numPr>
        <w:numId w:val="2"/>
      </w:numPr>
    </w:pPr>
  </w:style>
  <w:style w:type="paragraph" w:styleId="NoSpacing">
    <w:name w:val="No Spacing"/>
    <w:uiPriority w:val="1"/>
    <w:qFormat/>
    <w:rsid w:val="003D3E5F"/>
    <w:pPr>
      <w:spacing w:after="0" w:line="240" w:lineRule="auto"/>
    </w:pPr>
  </w:style>
  <w:style w:type="paragraph" w:styleId="TOCHeading">
    <w:name w:val="TOC Heading"/>
    <w:basedOn w:val="Heading1"/>
    <w:next w:val="Normal"/>
    <w:uiPriority w:val="39"/>
    <w:unhideWhenUsed/>
    <w:qFormat/>
    <w:rsid w:val="003D3E5F"/>
    <w:pPr>
      <w:outlineLvl w:val="9"/>
    </w:pPr>
  </w:style>
  <w:style w:type="paragraph" w:styleId="TOC1">
    <w:name w:val="toc 1"/>
    <w:basedOn w:val="Normal"/>
    <w:next w:val="Normal"/>
    <w:autoRedefine/>
    <w:uiPriority w:val="39"/>
    <w:unhideWhenUsed/>
    <w:rsid w:val="00AA7B7B"/>
    <w:pPr>
      <w:tabs>
        <w:tab w:val="right" w:pos="8296"/>
      </w:tabs>
      <w:spacing w:before="360" w:after="0"/>
    </w:pPr>
    <w:rPr>
      <w:rFonts w:asciiTheme="majorHAnsi" w:hAnsiTheme="majorHAnsi" w:cs="Times New Roman"/>
      <w:b/>
      <w:bCs/>
      <w:caps/>
      <w:sz w:val="24"/>
      <w:szCs w:val="24"/>
    </w:rPr>
  </w:style>
  <w:style w:type="paragraph" w:styleId="TOC2">
    <w:name w:val="toc 2"/>
    <w:basedOn w:val="Normal"/>
    <w:next w:val="Normal"/>
    <w:autoRedefine/>
    <w:uiPriority w:val="39"/>
    <w:unhideWhenUsed/>
    <w:rsid w:val="00CD5CD9"/>
    <w:pPr>
      <w:bidi/>
      <w:spacing w:before="240" w:after="0"/>
      <w:jc w:val="left"/>
    </w:pPr>
    <w:rPr>
      <w:rFonts w:cs="Times New Roman"/>
      <w:b/>
      <w:bCs/>
      <w:sz w:val="20"/>
      <w:szCs w:val="20"/>
    </w:rPr>
  </w:style>
  <w:style w:type="paragraph" w:styleId="TOC3">
    <w:name w:val="toc 3"/>
    <w:basedOn w:val="Normal"/>
    <w:next w:val="Normal"/>
    <w:autoRedefine/>
    <w:uiPriority w:val="39"/>
    <w:unhideWhenUsed/>
    <w:rsid w:val="00CD5CD9"/>
    <w:pPr>
      <w:bidi/>
      <w:spacing w:after="0"/>
      <w:ind w:left="220"/>
      <w:jc w:val="left"/>
    </w:pPr>
    <w:rPr>
      <w:rFonts w:cs="Times New Roman"/>
      <w:sz w:val="20"/>
      <w:szCs w:val="20"/>
    </w:rPr>
  </w:style>
  <w:style w:type="paragraph" w:styleId="TOC4">
    <w:name w:val="toc 4"/>
    <w:basedOn w:val="Normal"/>
    <w:next w:val="Normal"/>
    <w:autoRedefine/>
    <w:uiPriority w:val="39"/>
    <w:unhideWhenUsed/>
    <w:rsid w:val="00CD5CD9"/>
    <w:pPr>
      <w:bidi/>
      <w:spacing w:after="0"/>
      <w:ind w:left="440"/>
      <w:jc w:val="left"/>
    </w:pPr>
    <w:rPr>
      <w:rFonts w:cs="Times New Roman"/>
      <w:sz w:val="20"/>
      <w:szCs w:val="20"/>
    </w:rPr>
  </w:style>
  <w:style w:type="paragraph" w:styleId="TOC5">
    <w:name w:val="toc 5"/>
    <w:basedOn w:val="Normal"/>
    <w:next w:val="Normal"/>
    <w:autoRedefine/>
    <w:uiPriority w:val="39"/>
    <w:unhideWhenUsed/>
    <w:rsid w:val="00CD5CD9"/>
    <w:pPr>
      <w:bidi/>
      <w:spacing w:after="0"/>
      <w:ind w:left="660"/>
      <w:jc w:val="left"/>
    </w:pPr>
    <w:rPr>
      <w:rFonts w:cs="Times New Roman"/>
      <w:sz w:val="20"/>
      <w:szCs w:val="20"/>
    </w:rPr>
  </w:style>
  <w:style w:type="paragraph" w:styleId="TOC6">
    <w:name w:val="toc 6"/>
    <w:basedOn w:val="Normal"/>
    <w:next w:val="Normal"/>
    <w:autoRedefine/>
    <w:uiPriority w:val="39"/>
    <w:unhideWhenUsed/>
    <w:rsid w:val="00CD5CD9"/>
    <w:pPr>
      <w:bidi/>
      <w:spacing w:after="0"/>
      <w:ind w:left="880"/>
      <w:jc w:val="left"/>
    </w:pPr>
    <w:rPr>
      <w:rFonts w:cs="Times New Roman"/>
      <w:sz w:val="20"/>
      <w:szCs w:val="20"/>
    </w:rPr>
  </w:style>
  <w:style w:type="paragraph" w:styleId="TOC7">
    <w:name w:val="toc 7"/>
    <w:basedOn w:val="Normal"/>
    <w:next w:val="Normal"/>
    <w:autoRedefine/>
    <w:uiPriority w:val="39"/>
    <w:unhideWhenUsed/>
    <w:rsid w:val="00CD5CD9"/>
    <w:pPr>
      <w:bidi/>
      <w:spacing w:after="0"/>
      <w:ind w:left="1100"/>
      <w:jc w:val="left"/>
    </w:pPr>
    <w:rPr>
      <w:rFonts w:cs="Times New Roman"/>
      <w:sz w:val="20"/>
      <w:szCs w:val="20"/>
    </w:rPr>
  </w:style>
  <w:style w:type="paragraph" w:styleId="TOC8">
    <w:name w:val="toc 8"/>
    <w:basedOn w:val="Normal"/>
    <w:next w:val="Normal"/>
    <w:autoRedefine/>
    <w:uiPriority w:val="39"/>
    <w:unhideWhenUsed/>
    <w:rsid w:val="00CD5CD9"/>
    <w:pPr>
      <w:bidi/>
      <w:spacing w:after="0"/>
      <w:ind w:left="1320"/>
      <w:jc w:val="left"/>
    </w:pPr>
    <w:rPr>
      <w:rFonts w:cs="Times New Roman"/>
      <w:sz w:val="20"/>
      <w:szCs w:val="20"/>
    </w:rPr>
  </w:style>
  <w:style w:type="paragraph" w:styleId="TOC9">
    <w:name w:val="toc 9"/>
    <w:basedOn w:val="Normal"/>
    <w:next w:val="Normal"/>
    <w:autoRedefine/>
    <w:uiPriority w:val="39"/>
    <w:unhideWhenUsed/>
    <w:rsid w:val="00CD5CD9"/>
    <w:pPr>
      <w:bidi/>
      <w:spacing w:after="0"/>
      <w:ind w:left="1540"/>
      <w:jc w:val="left"/>
    </w:pPr>
    <w:rPr>
      <w:rFonts w:cs="Times New Roman"/>
      <w:sz w:val="20"/>
      <w:szCs w:val="20"/>
    </w:rPr>
  </w:style>
  <w:style w:type="character" w:customStyle="1" w:styleId="apple-converted-space">
    <w:name w:val="apple-converted-space"/>
    <w:basedOn w:val="DefaultParagraphFont"/>
    <w:rsid w:val="00F04130"/>
  </w:style>
  <w:style w:type="table" w:customStyle="1" w:styleId="TableGrid1">
    <w:name w:val="Table Grid1"/>
    <w:basedOn w:val="TableNormal"/>
    <w:next w:val="TableGrid"/>
    <w:uiPriority w:val="39"/>
    <w:rsid w:val="00711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1">
    <w:name w:val="Heading 11"/>
    <w:basedOn w:val="Normal"/>
    <w:next w:val="Normal"/>
    <w:uiPriority w:val="9"/>
    <w:rsid w:val="00802AFE"/>
    <w:pPr>
      <w:keepNext/>
      <w:keepLines/>
      <w:spacing w:after="0"/>
      <w:ind w:left="360"/>
      <w:jc w:val="left"/>
      <w:outlineLvl w:val="0"/>
    </w:pPr>
    <w:rPr>
      <w:rFonts w:ascii="Times New Roman" w:eastAsia="Times New Roman" w:hAnsi="Times New Roman" w:cs="Times New Roman"/>
      <w:b/>
      <w:bCs/>
      <w:sz w:val="28"/>
      <w:szCs w:val="28"/>
    </w:rPr>
  </w:style>
  <w:style w:type="numbering" w:customStyle="1" w:styleId="NoList1">
    <w:name w:val="No List1"/>
    <w:next w:val="NoList"/>
    <w:uiPriority w:val="99"/>
    <w:semiHidden/>
    <w:unhideWhenUsed/>
    <w:rsid w:val="00802AFE"/>
  </w:style>
  <w:style w:type="character" w:styleId="PlaceholderText">
    <w:name w:val="Placeholder Text"/>
    <w:basedOn w:val="DefaultParagraphFont"/>
    <w:uiPriority w:val="99"/>
    <w:semiHidden/>
    <w:rsid w:val="00802AFE"/>
    <w:rPr>
      <w:color w:val="808080"/>
    </w:rPr>
  </w:style>
  <w:style w:type="paragraph" w:customStyle="1" w:styleId="CommentText1">
    <w:name w:val="Comment Text1"/>
    <w:basedOn w:val="Normal"/>
    <w:next w:val="CommentText"/>
    <w:link w:val="CommentTextChar"/>
    <w:uiPriority w:val="99"/>
    <w:unhideWhenUsed/>
    <w:rsid w:val="00802AFE"/>
    <w:pPr>
      <w:spacing w:after="0" w:line="240" w:lineRule="auto"/>
      <w:ind w:left="360" w:firstLine="142"/>
    </w:pPr>
    <w:rPr>
      <w:rFonts w:ascii="Arial" w:hAnsi="Arial"/>
      <w:sz w:val="20"/>
      <w:szCs w:val="20"/>
    </w:rPr>
  </w:style>
  <w:style w:type="character" w:customStyle="1" w:styleId="CommentTextChar">
    <w:name w:val="Comment Text Char"/>
    <w:basedOn w:val="DefaultParagraphFont"/>
    <w:link w:val="CommentText1"/>
    <w:uiPriority w:val="99"/>
    <w:rsid w:val="00802AFE"/>
    <w:rPr>
      <w:rFonts w:ascii="Arial" w:hAnsi="Arial"/>
      <w:sz w:val="20"/>
      <w:szCs w:val="20"/>
    </w:rPr>
  </w:style>
  <w:style w:type="paragraph" w:customStyle="1" w:styleId="BalloonText1">
    <w:name w:val="Balloon Text1"/>
    <w:basedOn w:val="Normal"/>
    <w:next w:val="BalloonText"/>
    <w:link w:val="BalloonTextChar"/>
    <w:uiPriority w:val="99"/>
    <w:semiHidden/>
    <w:unhideWhenUsed/>
    <w:rsid w:val="00802AFE"/>
    <w:pPr>
      <w:spacing w:after="0" w:line="240" w:lineRule="auto"/>
      <w:ind w:left="360"/>
    </w:pPr>
    <w:rPr>
      <w:rFonts w:ascii="Tahoma" w:hAnsi="Tahoma" w:cs="Tahoma"/>
      <w:sz w:val="18"/>
      <w:szCs w:val="18"/>
    </w:rPr>
  </w:style>
  <w:style w:type="character" w:customStyle="1" w:styleId="BalloonTextChar">
    <w:name w:val="Balloon Text Char"/>
    <w:basedOn w:val="DefaultParagraphFont"/>
    <w:link w:val="BalloonText1"/>
    <w:uiPriority w:val="99"/>
    <w:semiHidden/>
    <w:rsid w:val="00802AFE"/>
    <w:rPr>
      <w:rFonts w:ascii="Tahoma" w:hAnsi="Tahoma" w:cs="Tahoma"/>
      <w:sz w:val="18"/>
      <w:szCs w:val="18"/>
    </w:rPr>
  </w:style>
  <w:style w:type="paragraph" w:customStyle="1" w:styleId="ListParagraph1">
    <w:name w:val="List Paragraph1"/>
    <w:basedOn w:val="Normal"/>
    <w:next w:val="ListParagraph"/>
    <w:uiPriority w:val="34"/>
    <w:rsid w:val="00802AFE"/>
    <w:pPr>
      <w:ind w:left="720"/>
      <w:contextualSpacing/>
    </w:pPr>
    <w:rPr>
      <w:rFonts w:ascii="Times New Roman" w:hAnsi="Times New Roman"/>
    </w:rPr>
  </w:style>
  <w:style w:type="paragraph" w:customStyle="1" w:styleId="CommentSubject1">
    <w:name w:val="Comment Subject1"/>
    <w:basedOn w:val="CommentText"/>
    <w:next w:val="CommentText"/>
    <w:uiPriority w:val="99"/>
    <w:semiHidden/>
    <w:unhideWhenUsed/>
    <w:rsid w:val="00802AFE"/>
    <w:pPr>
      <w:ind w:left="360"/>
    </w:pPr>
    <w:rPr>
      <w:b/>
      <w:bCs/>
    </w:rPr>
  </w:style>
  <w:style w:type="character" w:customStyle="1" w:styleId="Hyperlink1">
    <w:name w:val="Hyperlink1"/>
    <w:basedOn w:val="DefaultParagraphFont"/>
    <w:uiPriority w:val="99"/>
    <w:unhideWhenUsed/>
    <w:rsid w:val="00802AFE"/>
    <w:rPr>
      <w:color w:val="0563C1"/>
      <w:u w:val="single"/>
    </w:rPr>
  </w:style>
  <w:style w:type="table" w:customStyle="1" w:styleId="PlainTable41">
    <w:name w:val="Plain Table 41"/>
    <w:basedOn w:val="TableNormal"/>
    <w:next w:val="PlainTable42"/>
    <w:uiPriority w:val="44"/>
    <w:rsid w:val="00802A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Strong">
    <w:name w:val="Strong"/>
    <w:basedOn w:val="DefaultParagraphFont"/>
    <w:uiPriority w:val="22"/>
    <w:qFormat/>
    <w:rsid w:val="003D3E5F"/>
    <w:rPr>
      <w:b/>
      <w:bCs/>
      <w:color w:val="auto"/>
    </w:rPr>
  </w:style>
  <w:style w:type="paragraph" w:customStyle="1" w:styleId="NormalWeb1">
    <w:name w:val="Normal (Web)1"/>
    <w:basedOn w:val="Normal"/>
    <w:next w:val="NormalWeb"/>
    <w:uiPriority w:val="99"/>
    <w:semiHidden/>
    <w:unhideWhenUsed/>
    <w:rsid w:val="00802AFE"/>
    <w:pPr>
      <w:spacing w:before="100" w:beforeAutospacing="1" w:after="100" w:afterAutospacing="1" w:line="240" w:lineRule="auto"/>
      <w:jc w:val="left"/>
    </w:pPr>
    <w:rPr>
      <w:rFonts w:ascii="Times New Roman" w:eastAsia="Times New Roman" w:hAnsi="Times New Roman" w:cs="Times New Roman"/>
    </w:rPr>
  </w:style>
  <w:style w:type="paragraph" w:customStyle="1" w:styleId="Caption1">
    <w:name w:val="Caption1"/>
    <w:basedOn w:val="Normal"/>
    <w:next w:val="Normal"/>
    <w:unhideWhenUsed/>
    <w:rsid w:val="00802AFE"/>
    <w:pPr>
      <w:spacing w:line="240" w:lineRule="auto"/>
    </w:pPr>
    <w:rPr>
      <w:rFonts w:ascii="Times New Roman" w:hAnsi="Times New Roman" w:cs="Times New Roman"/>
      <w:b/>
      <w:bCs/>
      <w:color w:val="5B9BD5"/>
      <w:sz w:val="18"/>
      <w:szCs w:val="18"/>
    </w:rPr>
  </w:style>
  <w:style w:type="paragraph" w:customStyle="1" w:styleId="NoSpacing1">
    <w:name w:val="No Spacing1"/>
    <w:basedOn w:val="Normal"/>
    <w:next w:val="NoSpacing"/>
    <w:uiPriority w:val="1"/>
    <w:rsid w:val="00802AFE"/>
    <w:pPr>
      <w:spacing w:after="0"/>
      <w:jc w:val="center"/>
    </w:pPr>
    <w:rPr>
      <w:rFonts w:ascii="Times New Roman" w:hAnsi="Times New Roman"/>
      <w:szCs w:val="20"/>
    </w:rPr>
  </w:style>
  <w:style w:type="paragraph" w:customStyle="1" w:styleId="Revision1">
    <w:name w:val="Revision1"/>
    <w:next w:val="Revision"/>
    <w:hidden/>
    <w:uiPriority w:val="99"/>
    <w:semiHidden/>
    <w:rsid w:val="00802AFE"/>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802AFE"/>
    <w:pPr>
      <w:spacing w:after="0"/>
      <w:ind w:left="36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02AFE"/>
    <w:rPr>
      <w:rFonts w:ascii="Calibri" w:hAnsi="Calibri" w:cs="Calibri"/>
      <w:noProof/>
    </w:rPr>
  </w:style>
  <w:style w:type="paragraph" w:customStyle="1" w:styleId="EndNoteBibliography">
    <w:name w:val="EndNote Bibliography"/>
    <w:basedOn w:val="Normal"/>
    <w:link w:val="EndNoteBibliographyChar"/>
    <w:rsid w:val="00802AFE"/>
    <w:pPr>
      <w:spacing w:line="240" w:lineRule="auto"/>
      <w:ind w:left="360"/>
    </w:pPr>
    <w:rPr>
      <w:rFonts w:ascii="Calibri" w:hAnsi="Calibri" w:cs="Calibri"/>
      <w:noProof/>
    </w:rPr>
  </w:style>
  <w:style w:type="character" w:customStyle="1" w:styleId="EndNoteBibliographyChar">
    <w:name w:val="EndNote Bibliography Char"/>
    <w:basedOn w:val="DefaultParagraphFont"/>
    <w:link w:val="EndNoteBibliography"/>
    <w:rsid w:val="00802AFE"/>
    <w:rPr>
      <w:rFonts w:ascii="Calibri" w:hAnsi="Calibri" w:cs="Calibri"/>
      <w:noProof/>
    </w:rPr>
  </w:style>
  <w:style w:type="character" w:styleId="Emphasis">
    <w:name w:val="Emphasis"/>
    <w:basedOn w:val="DefaultParagraphFont"/>
    <w:uiPriority w:val="20"/>
    <w:qFormat/>
    <w:rsid w:val="003D3E5F"/>
    <w:rPr>
      <w:i/>
      <w:iCs/>
      <w:color w:val="auto"/>
    </w:rPr>
  </w:style>
  <w:style w:type="character" w:customStyle="1" w:styleId="Heading1Char1">
    <w:name w:val="Heading 1 Char1"/>
    <w:basedOn w:val="DefaultParagraphFont"/>
    <w:uiPriority w:val="9"/>
    <w:rsid w:val="00802AFE"/>
    <w:rPr>
      <w:rFonts w:asciiTheme="majorHAnsi" w:eastAsiaTheme="majorEastAsia" w:hAnsiTheme="majorHAnsi" w:cstheme="majorBidi"/>
      <w:color w:val="365F91" w:themeColor="accent1" w:themeShade="BF"/>
      <w:sz w:val="32"/>
      <w:szCs w:val="32"/>
    </w:rPr>
  </w:style>
  <w:style w:type="character" w:customStyle="1" w:styleId="CommentSubjectChar1">
    <w:name w:val="Comment Subject Char1"/>
    <w:basedOn w:val="CommentTextChar1"/>
    <w:uiPriority w:val="99"/>
    <w:semiHidden/>
    <w:rsid w:val="00802AFE"/>
    <w:rPr>
      <w:b/>
      <w:bCs/>
      <w:sz w:val="20"/>
      <w:szCs w:val="20"/>
    </w:rPr>
  </w:style>
  <w:style w:type="table" w:customStyle="1" w:styleId="PlainTable42">
    <w:name w:val="Plain Table 42"/>
    <w:basedOn w:val="TableNormal"/>
    <w:uiPriority w:val="44"/>
    <w:rsid w:val="00802A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802AFE"/>
    <w:pPr>
      <w:bidi/>
      <w:spacing w:line="259" w:lineRule="auto"/>
      <w:jc w:val="left"/>
    </w:pPr>
    <w:rPr>
      <w:rFonts w:ascii="Times New Roman" w:hAnsi="Times New Roman" w:cs="Times New Roman"/>
    </w:rPr>
  </w:style>
  <w:style w:type="paragraph" w:styleId="Revision">
    <w:name w:val="Revision"/>
    <w:hidden/>
    <w:uiPriority w:val="99"/>
    <w:semiHidden/>
    <w:rsid w:val="00802AFE"/>
    <w:pPr>
      <w:spacing w:after="0" w:line="240" w:lineRule="auto"/>
    </w:pPr>
  </w:style>
  <w:style w:type="paragraph" w:customStyle="1" w:styleId="desc">
    <w:name w:val="desc"/>
    <w:basedOn w:val="Normal"/>
    <w:rsid w:val="00802AFE"/>
    <w:pPr>
      <w:spacing w:before="100" w:beforeAutospacing="1" w:after="100" w:afterAutospacing="1" w:line="240" w:lineRule="auto"/>
      <w:jc w:val="left"/>
    </w:pPr>
    <w:rPr>
      <w:rFonts w:ascii="Times New Roman" w:eastAsia="Times New Roman" w:hAnsi="Times New Roman" w:cs="Times New Roman"/>
    </w:rPr>
  </w:style>
  <w:style w:type="paragraph" w:customStyle="1" w:styleId="details">
    <w:name w:val="details"/>
    <w:basedOn w:val="Normal"/>
    <w:rsid w:val="00802AFE"/>
    <w:pPr>
      <w:spacing w:before="100" w:beforeAutospacing="1" w:after="100" w:afterAutospacing="1" w:line="240" w:lineRule="auto"/>
      <w:jc w:val="left"/>
    </w:pPr>
    <w:rPr>
      <w:rFonts w:ascii="Times New Roman" w:eastAsia="Times New Roman" w:hAnsi="Times New Roman" w:cs="Times New Roman"/>
    </w:rPr>
  </w:style>
  <w:style w:type="character" w:customStyle="1" w:styleId="jrnl">
    <w:name w:val="jrnl"/>
    <w:basedOn w:val="DefaultParagraphFont"/>
    <w:rsid w:val="00802AFE"/>
  </w:style>
  <w:style w:type="paragraph" w:styleId="TableofFigures">
    <w:name w:val="table of figures"/>
    <w:basedOn w:val="Normal"/>
    <w:next w:val="Normal"/>
    <w:uiPriority w:val="99"/>
    <w:unhideWhenUsed/>
    <w:rsid w:val="009B1370"/>
    <w:pPr>
      <w:bidi/>
      <w:ind w:left="480" w:hanging="480"/>
    </w:pPr>
    <w:rPr>
      <w:rFonts w:cstheme="minorHAnsi"/>
      <w:caps/>
      <w:sz w:val="20"/>
      <w:szCs w:val="20"/>
    </w:rPr>
  </w:style>
  <w:style w:type="character" w:customStyle="1" w:styleId="Heading3Char">
    <w:name w:val="Heading 3 Char"/>
    <w:basedOn w:val="DefaultParagraphFont"/>
    <w:link w:val="Heading3"/>
    <w:uiPriority w:val="9"/>
    <w:rsid w:val="003D3E5F"/>
    <w:rPr>
      <w:rFonts w:asciiTheme="majorHAnsi" w:eastAsiaTheme="majorEastAsia" w:hAnsiTheme="majorHAnsi" w:cstheme="majorBidi"/>
      <w:spacing w:val="4"/>
      <w:sz w:val="24"/>
      <w:szCs w:val="24"/>
    </w:rPr>
  </w:style>
  <w:style w:type="table" w:styleId="GridTable1Light">
    <w:name w:val="Grid Table 1 Light"/>
    <w:basedOn w:val="TableNormal"/>
    <w:uiPriority w:val="46"/>
    <w:rsid w:val="006C393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52EA8"/>
    <w:rPr>
      <w:color w:val="800080" w:themeColor="followedHyperlink"/>
      <w:u w:val="single"/>
    </w:rPr>
  </w:style>
  <w:style w:type="table" w:customStyle="1" w:styleId="TableGrid0">
    <w:name w:val="TableGrid"/>
    <w:rsid w:val="00B346BB"/>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3D3E5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D3E5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D3E5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D3E5F"/>
    <w:rPr>
      <w:i/>
      <w:iCs/>
    </w:rPr>
  </w:style>
  <w:style w:type="character" w:customStyle="1" w:styleId="Heading8Char">
    <w:name w:val="Heading 8 Char"/>
    <w:basedOn w:val="DefaultParagraphFont"/>
    <w:link w:val="Heading8"/>
    <w:uiPriority w:val="9"/>
    <w:semiHidden/>
    <w:rsid w:val="003D3E5F"/>
    <w:rPr>
      <w:b/>
      <w:bCs/>
    </w:rPr>
  </w:style>
  <w:style w:type="character" w:customStyle="1" w:styleId="Heading9Char">
    <w:name w:val="Heading 9 Char"/>
    <w:basedOn w:val="DefaultParagraphFont"/>
    <w:link w:val="Heading9"/>
    <w:uiPriority w:val="9"/>
    <w:semiHidden/>
    <w:rsid w:val="003D3E5F"/>
    <w:rPr>
      <w:i/>
      <w:iCs/>
    </w:rPr>
  </w:style>
  <w:style w:type="paragraph" w:styleId="Title">
    <w:name w:val="Title"/>
    <w:basedOn w:val="Normal"/>
    <w:next w:val="Normal"/>
    <w:link w:val="TitleChar"/>
    <w:uiPriority w:val="10"/>
    <w:qFormat/>
    <w:rsid w:val="003D3E5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D3E5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D3E5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D3E5F"/>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3D3E5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D3E5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D3E5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D3E5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D3E5F"/>
    <w:rPr>
      <w:i/>
      <w:iCs/>
      <w:color w:val="auto"/>
    </w:rPr>
  </w:style>
  <w:style w:type="character" w:styleId="IntenseEmphasis">
    <w:name w:val="Intense Emphasis"/>
    <w:basedOn w:val="DefaultParagraphFont"/>
    <w:uiPriority w:val="21"/>
    <w:qFormat/>
    <w:rsid w:val="003D3E5F"/>
    <w:rPr>
      <w:b/>
      <w:bCs/>
      <w:i/>
      <w:iCs/>
      <w:color w:val="auto"/>
    </w:rPr>
  </w:style>
  <w:style w:type="character" w:styleId="SubtleReference">
    <w:name w:val="Subtle Reference"/>
    <w:basedOn w:val="DefaultParagraphFont"/>
    <w:uiPriority w:val="31"/>
    <w:qFormat/>
    <w:rsid w:val="003D3E5F"/>
    <w:rPr>
      <w:smallCaps/>
      <w:color w:val="auto"/>
      <w:u w:val="single" w:color="7F7F7F" w:themeColor="text1" w:themeTint="80"/>
    </w:rPr>
  </w:style>
  <w:style w:type="character" w:styleId="IntenseReference">
    <w:name w:val="Intense Reference"/>
    <w:basedOn w:val="DefaultParagraphFont"/>
    <w:uiPriority w:val="32"/>
    <w:qFormat/>
    <w:rsid w:val="003D3E5F"/>
    <w:rPr>
      <w:b/>
      <w:bCs/>
      <w:smallCaps/>
      <w:color w:val="auto"/>
      <w:u w:val="single"/>
    </w:rPr>
  </w:style>
  <w:style w:type="character" w:styleId="BookTitle">
    <w:name w:val="Book Title"/>
    <w:basedOn w:val="DefaultParagraphFont"/>
    <w:uiPriority w:val="33"/>
    <w:qFormat/>
    <w:rsid w:val="003D3E5F"/>
    <w:rPr>
      <w:b/>
      <w:bCs/>
      <w:smallCaps/>
      <w:color w:val="auto"/>
    </w:rPr>
  </w:style>
  <w:style w:type="table" w:styleId="PlainTable5">
    <w:name w:val="Plain Table 5"/>
    <w:basedOn w:val="TableNormal"/>
    <w:uiPriority w:val="45"/>
    <w:rsid w:val="00B749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PaparStyle1">
    <w:name w:val="PaparStyle1"/>
    <w:basedOn w:val="Normal"/>
    <w:link w:val="PaparStyle1Char"/>
    <w:qFormat/>
    <w:rsid w:val="0035752D"/>
    <w:pPr>
      <w:spacing w:line="360" w:lineRule="auto"/>
    </w:pPr>
    <w:rPr>
      <w:rFonts w:asciiTheme="majorBidi" w:hAnsiTheme="majorBidi" w:cstheme="majorBidi"/>
      <w:sz w:val="24"/>
      <w:szCs w:val="24"/>
    </w:rPr>
  </w:style>
  <w:style w:type="character" w:customStyle="1" w:styleId="PaparStyle1Char">
    <w:name w:val="PaparStyle1 Char"/>
    <w:basedOn w:val="DefaultParagraphFont"/>
    <w:link w:val="PaparStyle1"/>
    <w:rsid w:val="0035752D"/>
    <w:rPr>
      <w:rFonts w:asciiTheme="majorBidi" w:hAnsiTheme="majorBid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25143">
      <w:bodyDiv w:val="1"/>
      <w:marLeft w:val="0"/>
      <w:marRight w:val="0"/>
      <w:marTop w:val="0"/>
      <w:marBottom w:val="0"/>
      <w:divBdr>
        <w:top w:val="none" w:sz="0" w:space="0" w:color="auto"/>
        <w:left w:val="none" w:sz="0" w:space="0" w:color="auto"/>
        <w:bottom w:val="none" w:sz="0" w:space="0" w:color="auto"/>
        <w:right w:val="none" w:sz="0" w:space="0" w:color="auto"/>
      </w:divBdr>
    </w:div>
    <w:div w:id="162596881">
      <w:bodyDiv w:val="1"/>
      <w:marLeft w:val="0"/>
      <w:marRight w:val="0"/>
      <w:marTop w:val="0"/>
      <w:marBottom w:val="0"/>
      <w:divBdr>
        <w:top w:val="none" w:sz="0" w:space="0" w:color="auto"/>
        <w:left w:val="none" w:sz="0" w:space="0" w:color="auto"/>
        <w:bottom w:val="none" w:sz="0" w:space="0" w:color="auto"/>
        <w:right w:val="none" w:sz="0" w:space="0" w:color="auto"/>
      </w:divBdr>
    </w:div>
    <w:div w:id="171143330">
      <w:bodyDiv w:val="1"/>
      <w:marLeft w:val="0"/>
      <w:marRight w:val="0"/>
      <w:marTop w:val="0"/>
      <w:marBottom w:val="0"/>
      <w:divBdr>
        <w:top w:val="none" w:sz="0" w:space="0" w:color="auto"/>
        <w:left w:val="none" w:sz="0" w:space="0" w:color="auto"/>
        <w:bottom w:val="none" w:sz="0" w:space="0" w:color="auto"/>
        <w:right w:val="none" w:sz="0" w:space="0" w:color="auto"/>
      </w:divBdr>
    </w:div>
    <w:div w:id="268245275">
      <w:bodyDiv w:val="1"/>
      <w:marLeft w:val="0"/>
      <w:marRight w:val="0"/>
      <w:marTop w:val="0"/>
      <w:marBottom w:val="0"/>
      <w:divBdr>
        <w:top w:val="none" w:sz="0" w:space="0" w:color="auto"/>
        <w:left w:val="none" w:sz="0" w:space="0" w:color="auto"/>
        <w:bottom w:val="none" w:sz="0" w:space="0" w:color="auto"/>
        <w:right w:val="none" w:sz="0" w:space="0" w:color="auto"/>
      </w:divBdr>
      <w:divsChild>
        <w:div w:id="1071926491">
          <w:marLeft w:val="547"/>
          <w:marRight w:val="0"/>
          <w:marTop w:val="0"/>
          <w:marBottom w:val="0"/>
          <w:divBdr>
            <w:top w:val="none" w:sz="0" w:space="0" w:color="auto"/>
            <w:left w:val="none" w:sz="0" w:space="0" w:color="auto"/>
            <w:bottom w:val="none" w:sz="0" w:space="0" w:color="auto"/>
            <w:right w:val="none" w:sz="0" w:space="0" w:color="auto"/>
          </w:divBdr>
        </w:div>
      </w:divsChild>
    </w:div>
    <w:div w:id="427431203">
      <w:bodyDiv w:val="1"/>
      <w:marLeft w:val="0"/>
      <w:marRight w:val="0"/>
      <w:marTop w:val="0"/>
      <w:marBottom w:val="0"/>
      <w:divBdr>
        <w:top w:val="none" w:sz="0" w:space="0" w:color="auto"/>
        <w:left w:val="none" w:sz="0" w:space="0" w:color="auto"/>
        <w:bottom w:val="none" w:sz="0" w:space="0" w:color="auto"/>
        <w:right w:val="none" w:sz="0" w:space="0" w:color="auto"/>
      </w:divBdr>
      <w:divsChild>
        <w:div w:id="897017497">
          <w:marLeft w:val="0"/>
          <w:marRight w:val="0"/>
          <w:marTop w:val="0"/>
          <w:marBottom w:val="0"/>
          <w:divBdr>
            <w:top w:val="none" w:sz="0" w:space="0" w:color="auto"/>
            <w:left w:val="none" w:sz="0" w:space="0" w:color="auto"/>
            <w:bottom w:val="none" w:sz="0" w:space="0" w:color="auto"/>
            <w:right w:val="none" w:sz="0" w:space="0" w:color="auto"/>
          </w:divBdr>
        </w:div>
      </w:divsChild>
    </w:div>
    <w:div w:id="553202946">
      <w:bodyDiv w:val="1"/>
      <w:marLeft w:val="0"/>
      <w:marRight w:val="0"/>
      <w:marTop w:val="0"/>
      <w:marBottom w:val="0"/>
      <w:divBdr>
        <w:top w:val="none" w:sz="0" w:space="0" w:color="auto"/>
        <w:left w:val="none" w:sz="0" w:space="0" w:color="auto"/>
        <w:bottom w:val="none" w:sz="0" w:space="0" w:color="auto"/>
        <w:right w:val="none" w:sz="0" w:space="0" w:color="auto"/>
      </w:divBdr>
      <w:divsChild>
        <w:div w:id="1826117932">
          <w:marLeft w:val="547"/>
          <w:marRight w:val="0"/>
          <w:marTop w:val="0"/>
          <w:marBottom w:val="0"/>
          <w:divBdr>
            <w:top w:val="none" w:sz="0" w:space="0" w:color="auto"/>
            <w:left w:val="none" w:sz="0" w:space="0" w:color="auto"/>
            <w:bottom w:val="none" w:sz="0" w:space="0" w:color="auto"/>
            <w:right w:val="none" w:sz="0" w:space="0" w:color="auto"/>
          </w:divBdr>
        </w:div>
      </w:divsChild>
    </w:div>
    <w:div w:id="851257276">
      <w:bodyDiv w:val="1"/>
      <w:marLeft w:val="0"/>
      <w:marRight w:val="0"/>
      <w:marTop w:val="0"/>
      <w:marBottom w:val="0"/>
      <w:divBdr>
        <w:top w:val="none" w:sz="0" w:space="0" w:color="auto"/>
        <w:left w:val="none" w:sz="0" w:space="0" w:color="auto"/>
        <w:bottom w:val="none" w:sz="0" w:space="0" w:color="auto"/>
        <w:right w:val="none" w:sz="0" w:space="0" w:color="auto"/>
      </w:divBdr>
    </w:div>
    <w:div w:id="1294562393">
      <w:bodyDiv w:val="1"/>
      <w:marLeft w:val="0"/>
      <w:marRight w:val="0"/>
      <w:marTop w:val="0"/>
      <w:marBottom w:val="0"/>
      <w:divBdr>
        <w:top w:val="none" w:sz="0" w:space="0" w:color="auto"/>
        <w:left w:val="none" w:sz="0" w:space="0" w:color="auto"/>
        <w:bottom w:val="none" w:sz="0" w:space="0" w:color="auto"/>
        <w:right w:val="none" w:sz="0" w:space="0" w:color="auto"/>
      </w:divBdr>
    </w:div>
    <w:div w:id="2026058584">
      <w:bodyDiv w:val="1"/>
      <w:marLeft w:val="0"/>
      <w:marRight w:val="0"/>
      <w:marTop w:val="0"/>
      <w:marBottom w:val="0"/>
      <w:divBdr>
        <w:top w:val="none" w:sz="0" w:space="0" w:color="auto"/>
        <w:left w:val="none" w:sz="0" w:space="0" w:color="auto"/>
        <w:bottom w:val="none" w:sz="0" w:space="0" w:color="auto"/>
        <w:right w:val="none" w:sz="0" w:space="0" w:color="auto"/>
      </w:divBdr>
    </w:div>
    <w:div w:id="2032147982">
      <w:bodyDiv w:val="1"/>
      <w:marLeft w:val="0"/>
      <w:marRight w:val="0"/>
      <w:marTop w:val="0"/>
      <w:marBottom w:val="0"/>
      <w:divBdr>
        <w:top w:val="none" w:sz="0" w:space="0" w:color="auto"/>
        <w:left w:val="none" w:sz="0" w:space="0" w:color="auto"/>
        <w:bottom w:val="none" w:sz="0" w:space="0" w:color="auto"/>
        <w:right w:val="none" w:sz="0" w:space="0" w:color="auto"/>
      </w:divBdr>
    </w:div>
    <w:div w:id="210044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chart" Target="charts/chart2.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diagramQuickStyle" Target="diagrams/quickStyle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hart" Target="charts/chart1.xm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Layout" Target="diagrams/layout2.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Colors" Target="diagrams/colors1.xml"/><Relationship Id="rId23" Type="http://schemas.microsoft.com/office/2007/relationships/diagramDrawing" Target="diagrams/drawing2.xml"/><Relationship Id="rId28"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diagramData" Target="diagrams/data2.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diagramColors" Target="diagrams/colors2.xml"/><Relationship Id="rId27" Type="http://schemas.openxmlformats.org/officeDocument/2006/relationships/image" Target="media/image5.png"/><Relationship Id="rId30"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D:\Dropbox\Avi_and_the_Gang\Shy\Draw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hyalon\Dropbox\Avi_and_the_Gang\Shy\Drawing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PhRMA Member Company R&amp;D Expenditures, 1995-2015</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Sheet2!$A$1:$A$5</c:f>
              <c:numCache>
                <c:formatCode>General</c:formatCode>
                <c:ptCount val="5"/>
                <c:pt idx="0">
                  <c:v>1995</c:v>
                </c:pt>
                <c:pt idx="1">
                  <c:v>2000</c:v>
                </c:pt>
                <c:pt idx="2">
                  <c:v>2005</c:v>
                </c:pt>
                <c:pt idx="3">
                  <c:v>2010</c:v>
                </c:pt>
                <c:pt idx="4">
                  <c:v>2015</c:v>
                </c:pt>
              </c:numCache>
            </c:numRef>
          </c:cat>
          <c:val>
            <c:numRef>
              <c:f>Sheet2!$B$1:$B$5</c:f>
              <c:numCache>
                <c:formatCode>General</c:formatCode>
                <c:ptCount val="5"/>
                <c:pt idx="0">
                  <c:v>15.2</c:v>
                </c:pt>
                <c:pt idx="1">
                  <c:v>26</c:v>
                </c:pt>
                <c:pt idx="2">
                  <c:v>39.9</c:v>
                </c:pt>
                <c:pt idx="3">
                  <c:v>50.7</c:v>
                </c:pt>
                <c:pt idx="4">
                  <c:v>58.8</c:v>
                </c:pt>
              </c:numCache>
            </c:numRef>
          </c:val>
          <c:extLst>
            <c:ext xmlns:c16="http://schemas.microsoft.com/office/drawing/2014/chart" uri="{C3380CC4-5D6E-409C-BE32-E72D297353CC}">
              <c16:uniqueId val="{00000000-EE65-4B38-A014-1F286FBDFE0E}"/>
            </c:ext>
          </c:extLst>
        </c:ser>
        <c:dLbls>
          <c:dLblPos val="inEnd"/>
          <c:showLegendKey val="0"/>
          <c:showVal val="1"/>
          <c:showCatName val="0"/>
          <c:showSerName val="0"/>
          <c:showPercent val="0"/>
          <c:showBubbleSize val="0"/>
        </c:dLbls>
        <c:gapWidth val="41"/>
        <c:axId val="762913104"/>
        <c:axId val="762917136"/>
      </c:barChart>
      <c:catAx>
        <c:axId val="76291310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762917136"/>
        <c:crosses val="autoZero"/>
        <c:auto val="1"/>
        <c:lblAlgn val="ctr"/>
        <c:lblOffset val="100"/>
        <c:noMultiLvlLbl val="0"/>
      </c:catAx>
      <c:valAx>
        <c:axId val="762917136"/>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Expenditure (in Billions of Dollars)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762913104"/>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Candidates Required for a Single Release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Sheet3!$B$1:$I$1</c:f>
              <c:strCache>
                <c:ptCount val="8"/>
                <c:pt idx="0">
                  <c:v>Target to Hit</c:v>
                </c:pt>
                <c:pt idx="1">
                  <c:v>Hit to Lead</c:v>
                </c:pt>
                <c:pt idx="2">
                  <c:v>Lead Optimization</c:v>
                </c:pt>
                <c:pt idx="3">
                  <c:v>Preclinical</c:v>
                </c:pt>
                <c:pt idx="4">
                  <c:v>Phase 1</c:v>
                </c:pt>
                <c:pt idx="5">
                  <c:v>Phase 2</c:v>
                </c:pt>
                <c:pt idx="6">
                  <c:v>Phase 3</c:v>
                </c:pt>
                <c:pt idx="7">
                  <c:v>Submission</c:v>
                </c:pt>
              </c:strCache>
            </c:strRef>
          </c:cat>
          <c:val>
            <c:numRef>
              <c:f>Sheet3!$B$2:$I$2</c:f>
              <c:numCache>
                <c:formatCode>General</c:formatCode>
                <c:ptCount val="8"/>
                <c:pt idx="0">
                  <c:v>24.3</c:v>
                </c:pt>
                <c:pt idx="1">
                  <c:v>19.399999999999999</c:v>
                </c:pt>
                <c:pt idx="2">
                  <c:v>14.6</c:v>
                </c:pt>
                <c:pt idx="3">
                  <c:v>12.4</c:v>
                </c:pt>
                <c:pt idx="4">
                  <c:v>8.6</c:v>
                </c:pt>
                <c:pt idx="5">
                  <c:v>4.5999999999999996</c:v>
                </c:pt>
                <c:pt idx="6">
                  <c:v>1.6</c:v>
                </c:pt>
                <c:pt idx="7">
                  <c:v>1.1000000000000001</c:v>
                </c:pt>
              </c:numCache>
            </c:numRef>
          </c:val>
          <c:extLst>
            <c:ext xmlns:c16="http://schemas.microsoft.com/office/drawing/2014/chart" uri="{C3380CC4-5D6E-409C-BE32-E72D297353CC}">
              <c16:uniqueId val="{00000000-652A-422C-B711-B89DFEA03DCD}"/>
            </c:ext>
          </c:extLst>
        </c:ser>
        <c:dLbls>
          <c:showLegendKey val="0"/>
          <c:showVal val="0"/>
          <c:showCatName val="0"/>
          <c:showSerName val="0"/>
          <c:showPercent val="0"/>
          <c:showBubbleSize val="0"/>
        </c:dLbls>
        <c:gapWidth val="219"/>
        <c:overlap val="-27"/>
        <c:axId val="-1997517360"/>
        <c:axId val="-1997514608"/>
      </c:barChart>
      <c:catAx>
        <c:axId val="-1997517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7514608"/>
        <c:crosses val="autoZero"/>
        <c:auto val="1"/>
        <c:lblAlgn val="ctr"/>
        <c:lblOffset val="100"/>
        <c:noMultiLvlLbl val="0"/>
      </c:catAx>
      <c:valAx>
        <c:axId val="-1997514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7517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5F8F3F-0BA6-2F48-A398-8C0862D9F5FC}" type="doc">
      <dgm:prSet loTypeId="urn:microsoft.com/office/officeart/2005/8/layout/pyramid1" loCatId="" qsTypeId="urn:microsoft.com/office/officeart/2005/8/quickstyle/3D9" qsCatId="3D" csTypeId="urn:microsoft.com/office/officeart/2005/8/colors/accent1_2" csCatId="accent1" phldr="1"/>
      <dgm:spPr/>
    </dgm:pt>
    <dgm:pt modelId="{5F5B49E1-EF68-5240-B06F-3D2C8E563AB7}">
      <dgm:prSet phldrT="[Text]"/>
      <dgm:spPr/>
      <dgm:t>
        <a:bodyPr/>
        <a:lstStyle/>
        <a:p>
          <a:r>
            <a:rPr lang="en-US" dirty="0"/>
            <a:t>Clinical Research</a:t>
          </a:r>
        </a:p>
      </dgm:t>
    </dgm:pt>
    <dgm:pt modelId="{F9F6EE8A-6587-8A49-9EF4-07BA1A73C792}" type="parTrans" cxnId="{A1328122-1B4C-F441-9397-7039F7D77EF8}">
      <dgm:prSet/>
      <dgm:spPr/>
      <dgm:t>
        <a:bodyPr/>
        <a:lstStyle/>
        <a:p>
          <a:endParaRPr lang="en-US"/>
        </a:p>
      </dgm:t>
    </dgm:pt>
    <dgm:pt modelId="{A99F1446-CE8B-F446-9B04-FB5885835949}" type="sibTrans" cxnId="{A1328122-1B4C-F441-9397-7039F7D77EF8}">
      <dgm:prSet/>
      <dgm:spPr/>
      <dgm:t>
        <a:bodyPr/>
        <a:lstStyle/>
        <a:p>
          <a:endParaRPr lang="en-US"/>
        </a:p>
      </dgm:t>
    </dgm:pt>
    <dgm:pt modelId="{35FF0453-B221-1241-AE72-CABA013CE7BE}">
      <dgm:prSet phldrT="[Text]"/>
      <dgm:spPr/>
      <dgm:t>
        <a:bodyPr/>
        <a:lstStyle/>
        <a:p>
          <a:r>
            <a:rPr lang="en-US"/>
            <a:t>Preclinical Research</a:t>
          </a:r>
          <a:endParaRPr lang="en-US" dirty="0"/>
        </a:p>
      </dgm:t>
    </dgm:pt>
    <dgm:pt modelId="{2D6DF64B-498C-EE49-8A37-BB21A9674D44}" type="parTrans" cxnId="{B70DB819-A142-464D-8E65-215EE2C5E5EB}">
      <dgm:prSet/>
      <dgm:spPr/>
      <dgm:t>
        <a:bodyPr/>
        <a:lstStyle/>
        <a:p>
          <a:endParaRPr lang="en-US"/>
        </a:p>
      </dgm:t>
    </dgm:pt>
    <dgm:pt modelId="{AC515C32-77B4-B546-9B11-4D696E3C6CEB}" type="sibTrans" cxnId="{B70DB819-A142-464D-8E65-215EE2C5E5EB}">
      <dgm:prSet/>
      <dgm:spPr/>
      <dgm:t>
        <a:bodyPr/>
        <a:lstStyle/>
        <a:p>
          <a:endParaRPr lang="en-US"/>
        </a:p>
      </dgm:t>
    </dgm:pt>
    <dgm:pt modelId="{D5BA85B2-7E57-4243-AC65-A7FC106FF9AF}">
      <dgm:prSet phldrT="[Text]"/>
      <dgm:spPr/>
      <dgm:t>
        <a:bodyPr/>
        <a:lstStyle/>
        <a:p>
          <a:r>
            <a:rPr lang="en-US" dirty="0"/>
            <a:t>Drug Discovery and Development</a:t>
          </a:r>
        </a:p>
      </dgm:t>
    </dgm:pt>
    <dgm:pt modelId="{F7CE9930-12F3-F043-BE1A-969E003C419A}" type="parTrans" cxnId="{9353ADA4-337D-624C-904A-8ED2B01C89A2}">
      <dgm:prSet/>
      <dgm:spPr/>
      <dgm:t>
        <a:bodyPr/>
        <a:lstStyle/>
        <a:p>
          <a:endParaRPr lang="en-US"/>
        </a:p>
      </dgm:t>
    </dgm:pt>
    <dgm:pt modelId="{EA0BDBD0-51E6-7141-AD9B-25DAC259D029}" type="sibTrans" cxnId="{9353ADA4-337D-624C-904A-8ED2B01C89A2}">
      <dgm:prSet/>
      <dgm:spPr/>
      <dgm:t>
        <a:bodyPr/>
        <a:lstStyle/>
        <a:p>
          <a:pPr rtl="0"/>
          <a:endParaRPr lang="en-US"/>
        </a:p>
      </dgm:t>
    </dgm:pt>
    <dgm:pt modelId="{FCBFD569-601A-894E-989A-14DF18A59169}">
      <dgm:prSet phldrT="[Text]"/>
      <dgm:spPr/>
      <dgm:t>
        <a:bodyPr/>
        <a:lstStyle/>
        <a:p>
          <a:r>
            <a:rPr lang="en-US" dirty="0"/>
            <a:t>FDA Review</a:t>
          </a:r>
        </a:p>
      </dgm:t>
    </dgm:pt>
    <dgm:pt modelId="{7B717FEF-EAF6-9D49-A0BF-5CED4B8D1FA8}" type="parTrans" cxnId="{34EE3CA2-189A-B04A-938C-8B9F9810BB50}">
      <dgm:prSet/>
      <dgm:spPr/>
      <dgm:t>
        <a:bodyPr/>
        <a:lstStyle/>
        <a:p>
          <a:endParaRPr lang="en-US"/>
        </a:p>
      </dgm:t>
    </dgm:pt>
    <dgm:pt modelId="{7B2755FF-296D-CB41-99AD-81FCF8BA65C0}" type="sibTrans" cxnId="{34EE3CA2-189A-B04A-938C-8B9F9810BB50}">
      <dgm:prSet/>
      <dgm:spPr/>
      <dgm:t>
        <a:bodyPr/>
        <a:lstStyle/>
        <a:p>
          <a:endParaRPr lang="en-US"/>
        </a:p>
      </dgm:t>
    </dgm:pt>
    <dgm:pt modelId="{71DB9CEF-5F58-B544-98F4-D9DCBBA71730}">
      <dgm:prSet phldrT="[Text]"/>
      <dgm:spPr/>
      <dgm:t>
        <a:bodyPr/>
        <a:lstStyle/>
        <a:p>
          <a:pPr rtl="0"/>
          <a:r>
            <a:rPr lang="en-US" dirty="0"/>
            <a:t>10,000 Compounds</a:t>
          </a:r>
        </a:p>
      </dgm:t>
    </dgm:pt>
    <dgm:pt modelId="{3237F60A-4975-D249-A6EF-665EA28FE46F}" type="parTrans" cxnId="{E484416E-5570-2B49-9724-3BD7E8CB63F4}">
      <dgm:prSet/>
      <dgm:spPr/>
      <dgm:t>
        <a:bodyPr/>
        <a:lstStyle/>
        <a:p>
          <a:endParaRPr lang="en-US"/>
        </a:p>
      </dgm:t>
    </dgm:pt>
    <dgm:pt modelId="{F9204B98-4CDE-C242-BC22-6A7FEB62D179}" type="sibTrans" cxnId="{E484416E-5570-2B49-9724-3BD7E8CB63F4}">
      <dgm:prSet/>
      <dgm:spPr/>
      <dgm:t>
        <a:bodyPr/>
        <a:lstStyle/>
        <a:p>
          <a:endParaRPr lang="en-US"/>
        </a:p>
      </dgm:t>
    </dgm:pt>
    <dgm:pt modelId="{9D9EA0FC-3E23-EA40-B86E-06C56498BDFC}">
      <dgm:prSet phldrT="[Text]"/>
      <dgm:spPr/>
      <dgm:t>
        <a:bodyPr/>
        <a:lstStyle/>
        <a:p>
          <a:r>
            <a:rPr lang="en-US" dirty="0"/>
            <a:t>Single Compound</a:t>
          </a:r>
        </a:p>
      </dgm:t>
    </dgm:pt>
    <dgm:pt modelId="{2A5430C5-C1F4-7246-B35F-A1EEA744C157}" type="parTrans" cxnId="{7CC6506C-532E-F940-9E38-517B41AF2C31}">
      <dgm:prSet/>
      <dgm:spPr/>
      <dgm:t>
        <a:bodyPr/>
        <a:lstStyle/>
        <a:p>
          <a:endParaRPr lang="en-US"/>
        </a:p>
      </dgm:t>
    </dgm:pt>
    <dgm:pt modelId="{1D226291-5828-F54E-98F7-2278E7223294}" type="sibTrans" cxnId="{7CC6506C-532E-F940-9E38-517B41AF2C31}">
      <dgm:prSet/>
      <dgm:spPr/>
      <dgm:t>
        <a:bodyPr/>
        <a:lstStyle/>
        <a:p>
          <a:endParaRPr lang="en-US"/>
        </a:p>
      </dgm:t>
    </dgm:pt>
    <dgm:pt modelId="{0637584F-662F-BB46-AFA6-1A31BEA4DAD5}" type="pres">
      <dgm:prSet presAssocID="{D75F8F3F-0BA6-2F48-A398-8C0862D9F5FC}" presName="Name0" presStyleCnt="0">
        <dgm:presLayoutVars>
          <dgm:dir/>
          <dgm:animLvl val="lvl"/>
          <dgm:resizeHandles val="exact"/>
        </dgm:presLayoutVars>
      </dgm:prSet>
      <dgm:spPr/>
    </dgm:pt>
    <dgm:pt modelId="{2DA696AE-EC86-2445-8D0A-79783CB13C2C}" type="pres">
      <dgm:prSet presAssocID="{FCBFD569-601A-894E-989A-14DF18A59169}" presName="Name8" presStyleCnt="0"/>
      <dgm:spPr/>
    </dgm:pt>
    <dgm:pt modelId="{D7D37E4C-533C-4B43-A597-D71146D050A8}" type="pres">
      <dgm:prSet presAssocID="{FCBFD569-601A-894E-989A-14DF18A59169}" presName="acctBkgd" presStyleLbl="alignAcc1" presStyleIdx="0" presStyleCnt="2"/>
      <dgm:spPr/>
    </dgm:pt>
    <dgm:pt modelId="{A963FABD-EC36-744E-B167-9A01500CF0BE}" type="pres">
      <dgm:prSet presAssocID="{FCBFD569-601A-894E-989A-14DF18A59169}" presName="acctTx" presStyleLbl="alignAcc1" presStyleIdx="0" presStyleCnt="2">
        <dgm:presLayoutVars>
          <dgm:bulletEnabled val="1"/>
        </dgm:presLayoutVars>
      </dgm:prSet>
      <dgm:spPr/>
    </dgm:pt>
    <dgm:pt modelId="{7BF0B0BA-BD65-CC45-96C4-45747372F7FE}" type="pres">
      <dgm:prSet presAssocID="{FCBFD569-601A-894E-989A-14DF18A59169}" presName="level" presStyleLbl="node1" presStyleIdx="0" presStyleCnt="4">
        <dgm:presLayoutVars>
          <dgm:chMax val="1"/>
          <dgm:bulletEnabled val="1"/>
        </dgm:presLayoutVars>
      </dgm:prSet>
      <dgm:spPr/>
    </dgm:pt>
    <dgm:pt modelId="{C1925F40-9DC3-194D-B560-6ED3DE315714}" type="pres">
      <dgm:prSet presAssocID="{FCBFD569-601A-894E-989A-14DF18A59169}" presName="levelTx" presStyleLbl="revTx" presStyleIdx="0" presStyleCnt="0">
        <dgm:presLayoutVars>
          <dgm:chMax val="1"/>
          <dgm:bulletEnabled val="1"/>
        </dgm:presLayoutVars>
      </dgm:prSet>
      <dgm:spPr/>
    </dgm:pt>
    <dgm:pt modelId="{F3F25FFC-A715-CA4E-AF74-F155FAC23B38}" type="pres">
      <dgm:prSet presAssocID="{5F5B49E1-EF68-5240-B06F-3D2C8E563AB7}" presName="Name8" presStyleCnt="0"/>
      <dgm:spPr/>
    </dgm:pt>
    <dgm:pt modelId="{D59E43C9-B3AF-1C4E-9E77-6356C7736AB2}" type="pres">
      <dgm:prSet presAssocID="{5F5B49E1-EF68-5240-B06F-3D2C8E563AB7}" presName="level" presStyleLbl="node1" presStyleIdx="1" presStyleCnt="4">
        <dgm:presLayoutVars>
          <dgm:chMax val="1"/>
          <dgm:bulletEnabled val="1"/>
        </dgm:presLayoutVars>
      </dgm:prSet>
      <dgm:spPr/>
    </dgm:pt>
    <dgm:pt modelId="{32457A81-D338-BE4C-86C1-C594DF8D8F33}" type="pres">
      <dgm:prSet presAssocID="{5F5B49E1-EF68-5240-B06F-3D2C8E563AB7}" presName="levelTx" presStyleLbl="revTx" presStyleIdx="0" presStyleCnt="0">
        <dgm:presLayoutVars>
          <dgm:chMax val="1"/>
          <dgm:bulletEnabled val="1"/>
        </dgm:presLayoutVars>
      </dgm:prSet>
      <dgm:spPr/>
    </dgm:pt>
    <dgm:pt modelId="{DC13E647-F978-3149-A6E8-3C1398909D6C}" type="pres">
      <dgm:prSet presAssocID="{35FF0453-B221-1241-AE72-CABA013CE7BE}" presName="Name8" presStyleCnt="0"/>
      <dgm:spPr/>
    </dgm:pt>
    <dgm:pt modelId="{334E4FC9-8C3A-6644-BF4D-2835EBA9CCB5}" type="pres">
      <dgm:prSet presAssocID="{35FF0453-B221-1241-AE72-CABA013CE7BE}" presName="level" presStyleLbl="node1" presStyleIdx="2" presStyleCnt="4">
        <dgm:presLayoutVars>
          <dgm:chMax val="1"/>
          <dgm:bulletEnabled val="1"/>
        </dgm:presLayoutVars>
      </dgm:prSet>
      <dgm:spPr/>
    </dgm:pt>
    <dgm:pt modelId="{6D0D0893-3CA6-2449-9CF2-02BCBC4E5A1B}" type="pres">
      <dgm:prSet presAssocID="{35FF0453-B221-1241-AE72-CABA013CE7BE}" presName="levelTx" presStyleLbl="revTx" presStyleIdx="0" presStyleCnt="0">
        <dgm:presLayoutVars>
          <dgm:chMax val="1"/>
          <dgm:bulletEnabled val="1"/>
        </dgm:presLayoutVars>
      </dgm:prSet>
      <dgm:spPr/>
    </dgm:pt>
    <dgm:pt modelId="{E5020FA0-7994-C642-AA9E-395996CC7F07}" type="pres">
      <dgm:prSet presAssocID="{D5BA85B2-7E57-4243-AC65-A7FC106FF9AF}" presName="Name8" presStyleCnt="0"/>
      <dgm:spPr/>
    </dgm:pt>
    <dgm:pt modelId="{F2642C30-8FE8-6F44-92E5-D6F60D099695}" type="pres">
      <dgm:prSet presAssocID="{D5BA85B2-7E57-4243-AC65-A7FC106FF9AF}" presName="acctBkgd" presStyleLbl="alignAcc1" presStyleIdx="1" presStyleCnt="2"/>
      <dgm:spPr/>
    </dgm:pt>
    <dgm:pt modelId="{8F0B263F-1B63-BE4D-80F0-56E5BBC369DE}" type="pres">
      <dgm:prSet presAssocID="{D5BA85B2-7E57-4243-AC65-A7FC106FF9AF}" presName="acctTx" presStyleLbl="alignAcc1" presStyleIdx="1" presStyleCnt="2">
        <dgm:presLayoutVars>
          <dgm:bulletEnabled val="1"/>
        </dgm:presLayoutVars>
      </dgm:prSet>
      <dgm:spPr/>
    </dgm:pt>
    <dgm:pt modelId="{4E64983A-2A66-134B-BD99-6F129C8D0B2E}" type="pres">
      <dgm:prSet presAssocID="{D5BA85B2-7E57-4243-AC65-A7FC106FF9AF}" presName="level" presStyleLbl="node1" presStyleIdx="3" presStyleCnt="4" custLinFactNeighborX="-1192" custLinFactNeighborY="236">
        <dgm:presLayoutVars>
          <dgm:chMax val="1"/>
          <dgm:bulletEnabled val="1"/>
        </dgm:presLayoutVars>
      </dgm:prSet>
      <dgm:spPr/>
    </dgm:pt>
    <dgm:pt modelId="{098E3346-6692-FB44-894E-A79EFA0702A4}" type="pres">
      <dgm:prSet presAssocID="{D5BA85B2-7E57-4243-AC65-A7FC106FF9AF}" presName="levelTx" presStyleLbl="revTx" presStyleIdx="0" presStyleCnt="0">
        <dgm:presLayoutVars>
          <dgm:chMax val="1"/>
          <dgm:bulletEnabled val="1"/>
        </dgm:presLayoutVars>
      </dgm:prSet>
      <dgm:spPr/>
    </dgm:pt>
  </dgm:ptLst>
  <dgm:cxnLst>
    <dgm:cxn modelId="{41E98500-19BF-DF4A-BB62-25C124F440D6}" type="presOf" srcId="{71DB9CEF-5F58-B544-98F4-D9DCBBA71730}" destId="{F2642C30-8FE8-6F44-92E5-D6F60D099695}" srcOrd="0" destOrd="0" presId="urn:microsoft.com/office/officeart/2005/8/layout/pyramid1"/>
    <dgm:cxn modelId="{789B0E07-B0AA-464F-97EB-202CC59AB9C3}" type="presOf" srcId="{71DB9CEF-5F58-B544-98F4-D9DCBBA71730}" destId="{8F0B263F-1B63-BE4D-80F0-56E5BBC369DE}" srcOrd="1" destOrd="0" presId="urn:microsoft.com/office/officeart/2005/8/layout/pyramid1"/>
    <dgm:cxn modelId="{54BE3E0A-BC56-CE43-B830-F27DEB87D72D}" type="presOf" srcId="{9D9EA0FC-3E23-EA40-B86E-06C56498BDFC}" destId="{D7D37E4C-533C-4B43-A597-D71146D050A8}" srcOrd="0" destOrd="0" presId="urn:microsoft.com/office/officeart/2005/8/layout/pyramid1"/>
    <dgm:cxn modelId="{327BC814-F093-9E49-A679-347AF3DD9DEB}" type="presOf" srcId="{35FF0453-B221-1241-AE72-CABA013CE7BE}" destId="{334E4FC9-8C3A-6644-BF4D-2835EBA9CCB5}" srcOrd="0" destOrd="0" presId="urn:microsoft.com/office/officeart/2005/8/layout/pyramid1"/>
    <dgm:cxn modelId="{B70DB819-A142-464D-8E65-215EE2C5E5EB}" srcId="{D75F8F3F-0BA6-2F48-A398-8C0862D9F5FC}" destId="{35FF0453-B221-1241-AE72-CABA013CE7BE}" srcOrd="2" destOrd="0" parTransId="{2D6DF64B-498C-EE49-8A37-BB21A9674D44}" sibTransId="{AC515C32-77B4-B546-9B11-4D696E3C6CEB}"/>
    <dgm:cxn modelId="{A1328122-1B4C-F441-9397-7039F7D77EF8}" srcId="{D75F8F3F-0BA6-2F48-A398-8C0862D9F5FC}" destId="{5F5B49E1-EF68-5240-B06F-3D2C8E563AB7}" srcOrd="1" destOrd="0" parTransId="{F9F6EE8A-6587-8A49-9EF4-07BA1A73C792}" sibTransId="{A99F1446-CE8B-F446-9B04-FB5885835949}"/>
    <dgm:cxn modelId="{FF5DCA5F-6CBB-4C42-AD0D-555AB1F3B4B1}" type="presOf" srcId="{35FF0453-B221-1241-AE72-CABA013CE7BE}" destId="{6D0D0893-3CA6-2449-9CF2-02BCBC4E5A1B}" srcOrd="1" destOrd="0" presId="urn:microsoft.com/office/officeart/2005/8/layout/pyramid1"/>
    <dgm:cxn modelId="{4671A060-81EE-1B44-B832-183990B354F0}" type="presOf" srcId="{5F5B49E1-EF68-5240-B06F-3D2C8E563AB7}" destId="{32457A81-D338-BE4C-86C1-C594DF8D8F33}" srcOrd="1" destOrd="0" presId="urn:microsoft.com/office/officeart/2005/8/layout/pyramid1"/>
    <dgm:cxn modelId="{7CC6506C-532E-F940-9E38-517B41AF2C31}" srcId="{FCBFD569-601A-894E-989A-14DF18A59169}" destId="{9D9EA0FC-3E23-EA40-B86E-06C56498BDFC}" srcOrd="0" destOrd="0" parTransId="{2A5430C5-C1F4-7246-B35F-A1EEA744C157}" sibTransId="{1D226291-5828-F54E-98F7-2278E7223294}"/>
    <dgm:cxn modelId="{4858206E-F5CA-9E40-B35D-68DE149951CE}" type="presOf" srcId="{9D9EA0FC-3E23-EA40-B86E-06C56498BDFC}" destId="{A963FABD-EC36-744E-B167-9A01500CF0BE}" srcOrd="1" destOrd="0" presId="urn:microsoft.com/office/officeart/2005/8/layout/pyramid1"/>
    <dgm:cxn modelId="{E484416E-5570-2B49-9724-3BD7E8CB63F4}" srcId="{D5BA85B2-7E57-4243-AC65-A7FC106FF9AF}" destId="{71DB9CEF-5F58-B544-98F4-D9DCBBA71730}" srcOrd="0" destOrd="0" parTransId="{3237F60A-4975-D249-A6EF-665EA28FE46F}" sibTransId="{F9204B98-4CDE-C242-BC22-6A7FEB62D179}"/>
    <dgm:cxn modelId="{86102C5A-361E-7847-8D84-43762D3BBED7}" type="presOf" srcId="{D5BA85B2-7E57-4243-AC65-A7FC106FF9AF}" destId="{098E3346-6692-FB44-894E-A79EFA0702A4}" srcOrd="1" destOrd="0" presId="urn:microsoft.com/office/officeart/2005/8/layout/pyramid1"/>
    <dgm:cxn modelId="{2DED2C84-2790-9F41-86D1-B60B7FBA9345}" type="presOf" srcId="{D5BA85B2-7E57-4243-AC65-A7FC106FF9AF}" destId="{4E64983A-2A66-134B-BD99-6F129C8D0B2E}" srcOrd="0" destOrd="0" presId="urn:microsoft.com/office/officeart/2005/8/layout/pyramid1"/>
    <dgm:cxn modelId="{69ADE790-0D9C-C946-B04C-1F78D3B8C446}" type="presOf" srcId="{5F5B49E1-EF68-5240-B06F-3D2C8E563AB7}" destId="{D59E43C9-B3AF-1C4E-9E77-6356C7736AB2}" srcOrd="0" destOrd="0" presId="urn:microsoft.com/office/officeart/2005/8/layout/pyramid1"/>
    <dgm:cxn modelId="{34EE3CA2-189A-B04A-938C-8B9F9810BB50}" srcId="{D75F8F3F-0BA6-2F48-A398-8C0862D9F5FC}" destId="{FCBFD569-601A-894E-989A-14DF18A59169}" srcOrd="0" destOrd="0" parTransId="{7B717FEF-EAF6-9D49-A0BF-5CED4B8D1FA8}" sibTransId="{7B2755FF-296D-CB41-99AD-81FCF8BA65C0}"/>
    <dgm:cxn modelId="{FFC070A4-4915-5B42-AB24-D41D587F1C8C}" type="presOf" srcId="{D75F8F3F-0BA6-2F48-A398-8C0862D9F5FC}" destId="{0637584F-662F-BB46-AFA6-1A31BEA4DAD5}" srcOrd="0" destOrd="0" presId="urn:microsoft.com/office/officeart/2005/8/layout/pyramid1"/>
    <dgm:cxn modelId="{9353ADA4-337D-624C-904A-8ED2B01C89A2}" srcId="{D75F8F3F-0BA6-2F48-A398-8C0862D9F5FC}" destId="{D5BA85B2-7E57-4243-AC65-A7FC106FF9AF}" srcOrd="3" destOrd="0" parTransId="{F7CE9930-12F3-F043-BE1A-969E003C419A}" sibTransId="{EA0BDBD0-51E6-7141-AD9B-25DAC259D029}"/>
    <dgm:cxn modelId="{C94EACB6-4823-9545-AD60-50A2D79F7455}" type="presOf" srcId="{FCBFD569-601A-894E-989A-14DF18A59169}" destId="{7BF0B0BA-BD65-CC45-96C4-45747372F7FE}" srcOrd="0" destOrd="0" presId="urn:microsoft.com/office/officeart/2005/8/layout/pyramid1"/>
    <dgm:cxn modelId="{6774BCDF-DC5B-404A-8152-C57111B1039A}" type="presOf" srcId="{FCBFD569-601A-894E-989A-14DF18A59169}" destId="{C1925F40-9DC3-194D-B560-6ED3DE315714}" srcOrd="1" destOrd="0" presId="urn:microsoft.com/office/officeart/2005/8/layout/pyramid1"/>
    <dgm:cxn modelId="{FEAE9C93-F899-CC4D-A2FE-D6A9C388C357}" type="presParOf" srcId="{0637584F-662F-BB46-AFA6-1A31BEA4DAD5}" destId="{2DA696AE-EC86-2445-8D0A-79783CB13C2C}" srcOrd="0" destOrd="0" presId="urn:microsoft.com/office/officeart/2005/8/layout/pyramid1"/>
    <dgm:cxn modelId="{B8A02FF9-E40F-7A47-93D4-E53B5B8B6CCD}" type="presParOf" srcId="{2DA696AE-EC86-2445-8D0A-79783CB13C2C}" destId="{D7D37E4C-533C-4B43-A597-D71146D050A8}" srcOrd="0" destOrd="0" presId="urn:microsoft.com/office/officeart/2005/8/layout/pyramid1"/>
    <dgm:cxn modelId="{BB7BD766-5AE3-9349-9161-CB3C4AEADD16}" type="presParOf" srcId="{2DA696AE-EC86-2445-8D0A-79783CB13C2C}" destId="{A963FABD-EC36-744E-B167-9A01500CF0BE}" srcOrd="1" destOrd="0" presId="urn:microsoft.com/office/officeart/2005/8/layout/pyramid1"/>
    <dgm:cxn modelId="{BBBA3706-26B5-5C4B-941D-C2445FCF41E7}" type="presParOf" srcId="{2DA696AE-EC86-2445-8D0A-79783CB13C2C}" destId="{7BF0B0BA-BD65-CC45-96C4-45747372F7FE}" srcOrd="2" destOrd="0" presId="urn:microsoft.com/office/officeart/2005/8/layout/pyramid1"/>
    <dgm:cxn modelId="{F3A6706D-877D-5E4C-842B-F0714A0980A5}" type="presParOf" srcId="{2DA696AE-EC86-2445-8D0A-79783CB13C2C}" destId="{C1925F40-9DC3-194D-B560-6ED3DE315714}" srcOrd="3" destOrd="0" presId="urn:microsoft.com/office/officeart/2005/8/layout/pyramid1"/>
    <dgm:cxn modelId="{9597A3D1-185F-D54F-A893-0BF8E8EDDB44}" type="presParOf" srcId="{0637584F-662F-BB46-AFA6-1A31BEA4DAD5}" destId="{F3F25FFC-A715-CA4E-AF74-F155FAC23B38}" srcOrd="1" destOrd="0" presId="urn:microsoft.com/office/officeart/2005/8/layout/pyramid1"/>
    <dgm:cxn modelId="{0BC6E420-2561-3C40-9C9C-A9B1A61A4BAC}" type="presParOf" srcId="{F3F25FFC-A715-CA4E-AF74-F155FAC23B38}" destId="{D59E43C9-B3AF-1C4E-9E77-6356C7736AB2}" srcOrd="0" destOrd="0" presId="urn:microsoft.com/office/officeart/2005/8/layout/pyramid1"/>
    <dgm:cxn modelId="{B17E2DEE-6FF5-1642-9B4A-1079BE1BCD24}" type="presParOf" srcId="{F3F25FFC-A715-CA4E-AF74-F155FAC23B38}" destId="{32457A81-D338-BE4C-86C1-C594DF8D8F33}" srcOrd="1" destOrd="0" presId="urn:microsoft.com/office/officeart/2005/8/layout/pyramid1"/>
    <dgm:cxn modelId="{03E34435-DDAB-F843-A23E-560AAC7738F6}" type="presParOf" srcId="{0637584F-662F-BB46-AFA6-1A31BEA4DAD5}" destId="{DC13E647-F978-3149-A6E8-3C1398909D6C}" srcOrd="2" destOrd="0" presId="urn:microsoft.com/office/officeart/2005/8/layout/pyramid1"/>
    <dgm:cxn modelId="{964C1F48-B87F-504A-8BF2-9EB01C6C8FBA}" type="presParOf" srcId="{DC13E647-F978-3149-A6E8-3C1398909D6C}" destId="{334E4FC9-8C3A-6644-BF4D-2835EBA9CCB5}" srcOrd="0" destOrd="0" presId="urn:microsoft.com/office/officeart/2005/8/layout/pyramid1"/>
    <dgm:cxn modelId="{F1FD3056-7643-EF49-903C-3759B4221E71}" type="presParOf" srcId="{DC13E647-F978-3149-A6E8-3C1398909D6C}" destId="{6D0D0893-3CA6-2449-9CF2-02BCBC4E5A1B}" srcOrd="1" destOrd="0" presId="urn:microsoft.com/office/officeart/2005/8/layout/pyramid1"/>
    <dgm:cxn modelId="{C5B72A11-152C-F747-9C62-AB83EFCF2CC4}" type="presParOf" srcId="{0637584F-662F-BB46-AFA6-1A31BEA4DAD5}" destId="{E5020FA0-7994-C642-AA9E-395996CC7F07}" srcOrd="3" destOrd="0" presId="urn:microsoft.com/office/officeart/2005/8/layout/pyramid1"/>
    <dgm:cxn modelId="{CFA5FBC0-FDAF-4349-9AB5-B58C33BE72A9}" type="presParOf" srcId="{E5020FA0-7994-C642-AA9E-395996CC7F07}" destId="{F2642C30-8FE8-6F44-92E5-D6F60D099695}" srcOrd="0" destOrd="0" presId="urn:microsoft.com/office/officeart/2005/8/layout/pyramid1"/>
    <dgm:cxn modelId="{7D1C7C79-5CB0-F644-A05F-90CA4D1D16A6}" type="presParOf" srcId="{E5020FA0-7994-C642-AA9E-395996CC7F07}" destId="{8F0B263F-1B63-BE4D-80F0-56E5BBC369DE}" srcOrd="1" destOrd="0" presId="urn:microsoft.com/office/officeart/2005/8/layout/pyramid1"/>
    <dgm:cxn modelId="{F072BC58-736D-C841-A4D3-57AD3E50754E}" type="presParOf" srcId="{E5020FA0-7994-C642-AA9E-395996CC7F07}" destId="{4E64983A-2A66-134B-BD99-6F129C8D0B2E}" srcOrd="2" destOrd="0" presId="urn:microsoft.com/office/officeart/2005/8/layout/pyramid1"/>
    <dgm:cxn modelId="{C99BBBFD-AF5D-E240-AE9B-396EB8DF309A}" type="presParOf" srcId="{E5020FA0-7994-C642-AA9E-395996CC7F07}" destId="{098E3346-6692-FB44-894E-A79EFA0702A4}" srcOrd="3" destOrd="0" presId="urn:microsoft.com/office/officeart/2005/8/layout/pyramid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A365318-80FA-4808-AA58-D34C41EBECE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94FF686-BF8C-4BD8-A6E5-5218E1180D84}">
      <dgm:prSet phldrT="[Text]"/>
      <dgm:spPr/>
      <dgm:t>
        <a:bodyPr/>
        <a:lstStyle/>
        <a:p>
          <a:r>
            <a:rPr lang="en-US"/>
            <a:t>Find Best Candidate Compounds</a:t>
          </a:r>
        </a:p>
      </dgm:t>
    </dgm:pt>
    <dgm:pt modelId="{61ABBD9D-5CEB-4A75-922F-AA111AD9361F}" type="parTrans" cxnId="{7D24E7BA-A8D2-458A-A2EF-E196B3A572C1}">
      <dgm:prSet/>
      <dgm:spPr/>
      <dgm:t>
        <a:bodyPr/>
        <a:lstStyle/>
        <a:p>
          <a:endParaRPr lang="en-US"/>
        </a:p>
      </dgm:t>
    </dgm:pt>
    <dgm:pt modelId="{22F94C8B-EBAC-4953-B322-A2E6C577CA27}" type="sibTrans" cxnId="{7D24E7BA-A8D2-458A-A2EF-E196B3A572C1}">
      <dgm:prSet/>
      <dgm:spPr/>
      <dgm:t>
        <a:bodyPr/>
        <a:lstStyle/>
        <a:p>
          <a:endParaRPr lang="en-US"/>
        </a:p>
      </dgm:t>
    </dgm:pt>
    <dgm:pt modelId="{5B5538AE-5AE4-45B7-9B91-27DFD0643FBD}">
      <dgm:prSet phldrT="[Text]"/>
      <dgm:spPr/>
      <dgm:t>
        <a:bodyPr/>
        <a:lstStyle/>
        <a:p>
          <a:r>
            <a:rPr lang="en-US"/>
            <a:t>Distance Measure</a:t>
          </a:r>
        </a:p>
      </dgm:t>
    </dgm:pt>
    <dgm:pt modelId="{F2D8C677-249E-4997-B564-8CB2E1928B3D}" type="parTrans" cxnId="{1F4D4FF9-58F8-40E1-82EE-F46A4196FBC3}">
      <dgm:prSet/>
      <dgm:spPr/>
      <dgm:t>
        <a:bodyPr/>
        <a:lstStyle/>
        <a:p>
          <a:endParaRPr lang="en-US"/>
        </a:p>
      </dgm:t>
    </dgm:pt>
    <dgm:pt modelId="{9088622B-5732-481D-9646-9EF32757B208}" type="sibTrans" cxnId="{1F4D4FF9-58F8-40E1-82EE-F46A4196FBC3}">
      <dgm:prSet/>
      <dgm:spPr/>
      <dgm:t>
        <a:bodyPr/>
        <a:lstStyle/>
        <a:p>
          <a:endParaRPr lang="en-US"/>
        </a:p>
      </dgm:t>
    </dgm:pt>
    <dgm:pt modelId="{32D81D18-2AF4-4DF1-A3B2-754F43CB9074}">
      <dgm:prSet phldrT="[Text]"/>
      <dgm:spPr/>
      <dgm:t>
        <a:bodyPr/>
        <a:lstStyle/>
        <a:p>
          <a:r>
            <a:rPr lang="en-US"/>
            <a:t>Dimentionality Reduction</a:t>
          </a:r>
        </a:p>
      </dgm:t>
    </dgm:pt>
    <dgm:pt modelId="{BCA804B0-F94A-4DC4-A2D1-02B8796417BF}" type="parTrans" cxnId="{FE0FC136-DB94-4C9B-AB64-DB38CCBC1F61}">
      <dgm:prSet/>
      <dgm:spPr/>
      <dgm:t>
        <a:bodyPr/>
        <a:lstStyle/>
        <a:p>
          <a:endParaRPr lang="en-US"/>
        </a:p>
      </dgm:t>
    </dgm:pt>
    <dgm:pt modelId="{E542BD48-C8C0-4AAC-843D-AEBA69B9A22B}" type="sibTrans" cxnId="{FE0FC136-DB94-4C9B-AB64-DB38CCBC1F61}">
      <dgm:prSet/>
      <dgm:spPr/>
      <dgm:t>
        <a:bodyPr/>
        <a:lstStyle/>
        <a:p>
          <a:endParaRPr lang="en-US"/>
        </a:p>
      </dgm:t>
    </dgm:pt>
    <dgm:pt modelId="{AC959ABE-75F3-4284-BE83-B83BEED31238}">
      <dgm:prSet phldrT="[Text]"/>
      <dgm:spPr/>
      <dgm:t>
        <a:bodyPr/>
        <a:lstStyle/>
        <a:p>
          <a:r>
            <a:rPr lang="en-US"/>
            <a:t>Quality Factor</a:t>
          </a:r>
        </a:p>
      </dgm:t>
    </dgm:pt>
    <dgm:pt modelId="{AF7CAD2B-DEDB-48D4-8391-2AE3B603BEE4}" type="parTrans" cxnId="{08A8F10E-77ED-41E9-A13C-7ED38709F74C}">
      <dgm:prSet/>
      <dgm:spPr/>
      <dgm:t>
        <a:bodyPr/>
        <a:lstStyle/>
        <a:p>
          <a:endParaRPr lang="en-US"/>
        </a:p>
      </dgm:t>
    </dgm:pt>
    <dgm:pt modelId="{5743AD47-1F28-4BB2-820E-942812BEEE66}" type="sibTrans" cxnId="{08A8F10E-77ED-41E9-A13C-7ED38709F74C}">
      <dgm:prSet/>
      <dgm:spPr/>
      <dgm:t>
        <a:bodyPr/>
        <a:lstStyle/>
        <a:p>
          <a:endParaRPr lang="en-US"/>
        </a:p>
      </dgm:t>
    </dgm:pt>
    <dgm:pt modelId="{9F32595A-3256-451A-86F4-543DDBC3BEB6}">
      <dgm:prSet phldrT="[Text]"/>
      <dgm:spPr/>
      <dgm:t>
        <a:bodyPr/>
        <a:lstStyle/>
        <a:p>
          <a:r>
            <a:rPr lang="en-US"/>
            <a:t>Feature Selection</a:t>
          </a:r>
        </a:p>
      </dgm:t>
    </dgm:pt>
    <dgm:pt modelId="{12031FCB-3A52-4DF8-8B44-025FDDEC9E99}" type="parTrans" cxnId="{D6F20EA3-6C10-4610-9000-32019AD4BAFF}">
      <dgm:prSet/>
      <dgm:spPr/>
      <dgm:t>
        <a:bodyPr/>
        <a:lstStyle/>
        <a:p>
          <a:endParaRPr lang="en-US"/>
        </a:p>
      </dgm:t>
    </dgm:pt>
    <dgm:pt modelId="{82826A31-116D-40CC-A4DD-1675C22F7F22}" type="sibTrans" cxnId="{D6F20EA3-6C10-4610-9000-32019AD4BAFF}">
      <dgm:prSet/>
      <dgm:spPr/>
      <dgm:t>
        <a:bodyPr/>
        <a:lstStyle/>
        <a:p>
          <a:endParaRPr lang="en-US"/>
        </a:p>
      </dgm:t>
    </dgm:pt>
    <dgm:pt modelId="{CF242DB8-1CF5-4DC1-913E-3B29B0FD7B5D}">
      <dgm:prSet phldrT="[Text]"/>
      <dgm:spPr/>
      <dgm:t>
        <a:bodyPr/>
        <a:lstStyle/>
        <a:p>
          <a:r>
            <a:rPr lang="en-US"/>
            <a:t>Progressive Filtering</a:t>
          </a:r>
        </a:p>
      </dgm:t>
    </dgm:pt>
    <dgm:pt modelId="{A2E5DF96-1AA4-4F3E-AB84-DF34A4416DCE}" type="parTrans" cxnId="{86DC2AA2-9A1B-422F-A5CD-645CDA56A8F3}">
      <dgm:prSet/>
      <dgm:spPr/>
      <dgm:t>
        <a:bodyPr/>
        <a:lstStyle/>
        <a:p>
          <a:endParaRPr lang="en-US"/>
        </a:p>
      </dgm:t>
    </dgm:pt>
    <dgm:pt modelId="{7BE0FD97-0E27-4C31-839C-160B4DBCE3AA}" type="sibTrans" cxnId="{86DC2AA2-9A1B-422F-A5CD-645CDA56A8F3}">
      <dgm:prSet/>
      <dgm:spPr/>
      <dgm:t>
        <a:bodyPr/>
        <a:lstStyle/>
        <a:p>
          <a:endParaRPr lang="en-US"/>
        </a:p>
      </dgm:t>
    </dgm:pt>
    <dgm:pt modelId="{8849868F-12C5-450B-81B3-7B5CCD3BD015}" type="pres">
      <dgm:prSet presAssocID="{CA365318-80FA-4808-AA58-D34C41EBECE1}" presName="hierChild1" presStyleCnt="0">
        <dgm:presLayoutVars>
          <dgm:chPref val="1"/>
          <dgm:dir/>
          <dgm:animOne val="branch"/>
          <dgm:animLvl val="lvl"/>
          <dgm:resizeHandles/>
        </dgm:presLayoutVars>
      </dgm:prSet>
      <dgm:spPr/>
    </dgm:pt>
    <dgm:pt modelId="{CBD6FDBB-8764-4246-A626-660A9793F276}" type="pres">
      <dgm:prSet presAssocID="{694FF686-BF8C-4BD8-A6E5-5218E1180D84}" presName="hierRoot1" presStyleCnt="0"/>
      <dgm:spPr/>
    </dgm:pt>
    <dgm:pt modelId="{981AB1BF-DDD6-4D5D-A15F-851B7A06FC47}" type="pres">
      <dgm:prSet presAssocID="{694FF686-BF8C-4BD8-A6E5-5218E1180D84}" presName="composite" presStyleCnt="0"/>
      <dgm:spPr/>
    </dgm:pt>
    <dgm:pt modelId="{D7BEBA22-3D92-4DEB-BA21-966C7BF62388}" type="pres">
      <dgm:prSet presAssocID="{694FF686-BF8C-4BD8-A6E5-5218E1180D84}" presName="background" presStyleLbl="node0" presStyleIdx="0" presStyleCnt="1"/>
      <dgm:spPr/>
    </dgm:pt>
    <dgm:pt modelId="{F6AD59D5-34E4-435F-9F27-06AE8D736B77}" type="pres">
      <dgm:prSet presAssocID="{694FF686-BF8C-4BD8-A6E5-5218E1180D84}" presName="text" presStyleLbl="fgAcc0" presStyleIdx="0" presStyleCnt="1">
        <dgm:presLayoutVars>
          <dgm:chPref val="3"/>
        </dgm:presLayoutVars>
      </dgm:prSet>
      <dgm:spPr/>
    </dgm:pt>
    <dgm:pt modelId="{D32991DD-49A0-4337-B777-55EFD319B718}" type="pres">
      <dgm:prSet presAssocID="{694FF686-BF8C-4BD8-A6E5-5218E1180D84}" presName="hierChild2" presStyleCnt="0"/>
      <dgm:spPr/>
    </dgm:pt>
    <dgm:pt modelId="{EE5B5EE2-25E8-4701-AD7B-C45D132C7B18}" type="pres">
      <dgm:prSet presAssocID="{F2D8C677-249E-4997-B564-8CB2E1928B3D}" presName="Name10" presStyleLbl="parChTrans1D2" presStyleIdx="0" presStyleCnt="2"/>
      <dgm:spPr/>
    </dgm:pt>
    <dgm:pt modelId="{3331CEC3-AADB-4018-9266-33DC40827B45}" type="pres">
      <dgm:prSet presAssocID="{5B5538AE-5AE4-45B7-9B91-27DFD0643FBD}" presName="hierRoot2" presStyleCnt="0"/>
      <dgm:spPr/>
    </dgm:pt>
    <dgm:pt modelId="{7489322D-1E32-4CB2-A8C9-25618777508B}" type="pres">
      <dgm:prSet presAssocID="{5B5538AE-5AE4-45B7-9B91-27DFD0643FBD}" presName="composite2" presStyleCnt="0"/>
      <dgm:spPr/>
    </dgm:pt>
    <dgm:pt modelId="{3A8C7A81-8E48-409A-9D83-EFB6E0E291A1}" type="pres">
      <dgm:prSet presAssocID="{5B5538AE-5AE4-45B7-9B91-27DFD0643FBD}" presName="background2" presStyleLbl="node2" presStyleIdx="0" presStyleCnt="2"/>
      <dgm:spPr/>
    </dgm:pt>
    <dgm:pt modelId="{FB15E587-8B94-4643-9E1C-E42AAD994E4C}" type="pres">
      <dgm:prSet presAssocID="{5B5538AE-5AE4-45B7-9B91-27DFD0643FBD}" presName="text2" presStyleLbl="fgAcc2" presStyleIdx="0" presStyleCnt="2">
        <dgm:presLayoutVars>
          <dgm:chPref val="3"/>
        </dgm:presLayoutVars>
      </dgm:prSet>
      <dgm:spPr/>
    </dgm:pt>
    <dgm:pt modelId="{EB3DE018-6BCC-416D-B1BE-95D942AA8542}" type="pres">
      <dgm:prSet presAssocID="{5B5538AE-5AE4-45B7-9B91-27DFD0643FBD}" presName="hierChild3" presStyleCnt="0"/>
      <dgm:spPr/>
    </dgm:pt>
    <dgm:pt modelId="{B3DF8875-DEE0-4106-BA7F-35B3AB3C167E}" type="pres">
      <dgm:prSet presAssocID="{BCA804B0-F94A-4DC4-A2D1-02B8796417BF}" presName="Name17" presStyleLbl="parChTrans1D3" presStyleIdx="0" presStyleCnt="3"/>
      <dgm:spPr/>
    </dgm:pt>
    <dgm:pt modelId="{3F694053-FF0C-4812-821C-6248576995B1}" type="pres">
      <dgm:prSet presAssocID="{32D81D18-2AF4-4DF1-A3B2-754F43CB9074}" presName="hierRoot3" presStyleCnt="0"/>
      <dgm:spPr/>
    </dgm:pt>
    <dgm:pt modelId="{69D68286-F606-4DF2-9DF1-5153408E1C31}" type="pres">
      <dgm:prSet presAssocID="{32D81D18-2AF4-4DF1-A3B2-754F43CB9074}" presName="composite3" presStyleCnt="0"/>
      <dgm:spPr/>
    </dgm:pt>
    <dgm:pt modelId="{362B4B95-EDDB-4350-9592-F778524E2433}" type="pres">
      <dgm:prSet presAssocID="{32D81D18-2AF4-4DF1-A3B2-754F43CB9074}" presName="background3" presStyleLbl="node3" presStyleIdx="0" presStyleCnt="3"/>
      <dgm:spPr/>
    </dgm:pt>
    <dgm:pt modelId="{96F70E44-AB8B-4C89-BFE2-3450069B2C97}" type="pres">
      <dgm:prSet presAssocID="{32D81D18-2AF4-4DF1-A3B2-754F43CB9074}" presName="text3" presStyleLbl="fgAcc3" presStyleIdx="0" presStyleCnt="3">
        <dgm:presLayoutVars>
          <dgm:chPref val="3"/>
        </dgm:presLayoutVars>
      </dgm:prSet>
      <dgm:spPr/>
    </dgm:pt>
    <dgm:pt modelId="{66FBE744-432F-4DCF-A394-0321AC7FE600}" type="pres">
      <dgm:prSet presAssocID="{32D81D18-2AF4-4DF1-A3B2-754F43CB9074}" presName="hierChild4" presStyleCnt="0"/>
      <dgm:spPr/>
    </dgm:pt>
    <dgm:pt modelId="{B5F0636E-6CC2-4B59-B1BF-D98469D7F820}" type="pres">
      <dgm:prSet presAssocID="{AF7CAD2B-DEDB-48D4-8391-2AE3B603BEE4}" presName="Name17" presStyleLbl="parChTrans1D3" presStyleIdx="1" presStyleCnt="3"/>
      <dgm:spPr/>
    </dgm:pt>
    <dgm:pt modelId="{1A571226-E097-4A3B-A2AF-224A9E81B133}" type="pres">
      <dgm:prSet presAssocID="{AC959ABE-75F3-4284-BE83-B83BEED31238}" presName="hierRoot3" presStyleCnt="0"/>
      <dgm:spPr/>
    </dgm:pt>
    <dgm:pt modelId="{6C3AF195-5162-43D8-8623-4A2536029D74}" type="pres">
      <dgm:prSet presAssocID="{AC959ABE-75F3-4284-BE83-B83BEED31238}" presName="composite3" presStyleCnt="0"/>
      <dgm:spPr/>
    </dgm:pt>
    <dgm:pt modelId="{13D12EE4-595C-48BC-A1AA-F7F330C0B5E2}" type="pres">
      <dgm:prSet presAssocID="{AC959ABE-75F3-4284-BE83-B83BEED31238}" presName="background3" presStyleLbl="node3" presStyleIdx="1" presStyleCnt="3"/>
      <dgm:spPr/>
    </dgm:pt>
    <dgm:pt modelId="{7E073515-83A2-4D46-AD6C-CC3DE69C8096}" type="pres">
      <dgm:prSet presAssocID="{AC959ABE-75F3-4284-BE83-B83BEED31238}" presName="text3" presStyleLbl="fgAcc3" presStyleIdx="1" presStyleCnt="3">
        <dgm:presLayoutVars>
          <dgm:chPref val="3"/>
        </dgm:presLayoutVars>
      </dgm:prSet>
      <dgm:spPr/>
    </dgm:pt>
    <dgm:pt modelId="{C0B06D76-7443-4759-A8B3-841743C416E4}" type="pres">
      <dgm:prSet presAssocID="{AC959ABE-75F3-4284-BE83-B83BEED31238}" presName="hierChild4" presStyleCnt="0"/>
      <dgm:spPr/>
    </dgm:pt>
    <dgm:pt modelId="{B2780FC5-02CA-42D1-8E27-2EEBE8AF6CAD}" type="pres">
      <dgm:prSet presAssocID="{12031FCB-3A52-4DF8-8B44-025FDDEC9E99}" presName="Name10" presStyleLbl="parChTrans1D2" presStyleIdx="1" presStyleCnt="2"/>
      <dgm:spPr/>
    </dgm:pt>
    <dgm:pt modelId="{32C3A4A5-9ECF-49F7-AEDE-D4487D7F7BB0}" type="pres">
      <dgm:prSet presAssocID="{9F32595A-3256-451A-86F4-543DDBC3BEB6}" presName="hierRoot2" presStyleCnt="0"/>
      <dgm:spPr/>
    </dgm:pt>
    <dgm:pt modelId="{D75AD392-EDE7-4DED-BFF7-436B118902BA}" type="pres">
      <dgm:prSet presAssocID="{9F32595A-3256-451A-86F4-543DDBC3BEB6}" presName="composite2" presStyleCnt="0"/>
      <dgm:spPr/>
    </dgm:pt>
    <dgm:pt modelId="{3C041456-555B-433D-8AAA-80F32DF6AD95}" type="pres">
      <dgm:prSet presAssocID="{9F32595A-3256-451A-86F4-543DDBC3BEB6}" presName="background2" presStyleLbl="node2" presStyleIdx="1" presStyleCnt="2"/>
      <dgm:spPr/>
    </dgm:pt>
    <dgm:pt modelId="{0526FEE9-3E12-444D-B352-071F607CF7C3}" type="pres">
      <dgm:prSet presAssocID="{9F32595A-3256-451A-86F4-543DDBC3BEB6}" presName="text2" presStyleLbl="fgAcc2" presStyleIdx="1" presStyleCnt="2">
        <dgm:presLayoutVars>
          <dgm:chPref val="3"/>
        </dgm:presLayoutVars>
      </dgm:prSet>
      <dgm:spPr/>
    </dgm:pt>
    <dgm:pt modelId="{4C7425F6-4AAE-42BB-98C7-2D12D18D6E29}" type="pres">
      <dgm:prSet presAssocID="{9F32595A-3256-451A-86F4-543DDBC3BEB6}" presName="hierChild3" presStyleCnt="0"/>
      <dgm:spPr/>
    </dgm:pt>
    <dgm:pt modelId="{781A753D-BFC2-4ED2-A608-D4673403A6C1}" type="pres">
      <dgm:prSet presAssocID="{A2E5DF96-1AA4-4F3E-AB84-DF34A4416DCE}" presName="Name17" presStyleLbl="parChTrans1D3" presStyleIdx="2" presStyleCnt="3"/>
      <dgm:spPr/>
    </dgm:pt>
    <dgm:pt modelId="{89FB7ABF-7267-42C2-8D11-4499363B0CE6}" type="pres">
      <dgm:prSet presAssocID="{CF242DB8-1CF5-4DC1-913E-3B29B0FD7B5D}" presName="hierRoot3" presStyleCnt="0"/>
      <dgm:spPr/>
    </dgm:pt>
    <dgm:pt modelId="{246B3EE5-821E-437B-AC67-758C6D2BA152}" type="pres">
      <dgm:prSet presAssocID="{CF242DB8-1CF5-4DC1-913E-3B29B0FD7B5D}" presName="composite3" presStyleCnt="0"/>
      <dgm:spPr/>
    </dgm:pt>
    <dgm:pt modelId="{8889C791-1C1D-4F11-B9FA-F8D979422EED}" type="pres">
      <dgm:prSet presAssocID="{CF242DB8-1CF5-4DC1-913E-3B29B0FD7B5D}" presName="background3" presStyleLbl="node3" presStyleIdx="2" presStyleCnt="3"/>
      <dgm:spPr/>
    </dgm:pt>
    <dgm:pt modelId="{F617291F-8A1A-4BAB-B7ED-616C6ADBCF1E}" type="pres">
      <dgm:prSet presAssocID="{CF242DB8-1CF5-4DC1-913E-3B29B0FD7B5D}" presName="text3" presStyleLbl="fgAcc3" presStyleIdx="2" presStyleCnt="3">
        <dgm:presLayoutVars>
          <dgm:chPref val="3"/>
        </dgm:presLayoutVars>
      </dgm:prSet>
      <dgm:spPr/>
    </dgm:pt>
    <dgm:pt modelId="{2BBAC462-64E8-47CB-BFFE-80E28ED1EE1F}" type="pres">
      <dgm:prSet presAssocID="{CF242DB8-1CF5-4DC1-913E-3B29B0FD7B5D}" presName="hierChild4" presStyleCnt="0"/>
      <dgm:spPr/>
    </dgm:pt>
  </dgm:ptLst>
  <dgm:cxnLst>
    <dgm:cxn modelId="{08A8F10E-77ED-41E9-A13C-7ED38709F74C}" srcId="{5B5538AE-5AE4-45B7-9B91-27DFD0643FBD}" destId="{AC959ABE-75F3-4284-BE83-B83BEED31238}" srcOrd="1" destOrd="0" parTransId="{AF7CAD2B-DEDB-48D4-8391-2AE3B603BEE4}" sibTransId="{5743AD47-1F28-4BB2-820E-942812BEEE66}"/>
    <dgm:cxn modelId="{77FC9F17-4994-42CB-BF42-0F0EB7588E07}" type="presOf" srcId="{5B5538AE-5AE4-45B7-9B91-27DFD0643FBD}" destId="{FB15E587-8B94-4643-9E1C-E42AAD994E4C}" srcOrd="0" destOrd="0" presId="urn:microsoft.com/office/officeart/2005/8/layout/hierarchy1"/>
    <dgm:cxn modelId="{4A841927-C269-4BAD-980A-1107689256F8}" type="presOf" srcId="{CF242DB8-1CF5-4DC1-913E-3B29B0FD7B5D}" destId="{F617291F-8A1A-4BAB-B7ED-616C6ADBCF1E}" srcOrd="0" destOrd="0" presId="urn:microsoft.com/office/officeart/2005/8/layout/hierarchy1"/>
    <dgm:cxn modelId="{FE0FC136-DB94-4C9B-AB64-DB38CCBC1F61}" srcId="{5B5538AE-5AE4-45B7-9B91-27DFD0643FBD}" destId="{32D81D18-2AF4-4DF1-A3B2-754F43CB9074}" srcOrd="0" destOrd="0" parTransId="{BCA804B0-F94A-4DC4-A2D1-02B8796417BF}" sibTransId="{E542BD48-C8C0-4AAC-843D-AEBA69B9A22B}"/>
    <dgm:cxn modelId="{CB3D583E-F568-4342-B1FF-66F138C923BA}" type="presOf" srcId="{12031FCB-3A52-4DF8-8B44-025FDDEC9E99}" destId="{B2780FC5-02CA-42D1-8E27-2EEBE8AF6CAD}" srcOrd="0" destOrd="0" presId="urn:microsoft.com/office/officeart/2005/8/layout/hierarchy1"/>
    <dgm:cxn modelId="{A7DBB45B-737B-4ED3-85A8-BE429D03FDBE}" type="presOf" srcId="{694FF686-BF8C-4BD8-A6E5-5218E1180D84}" destId="{F6AD59D5-34E4-435F-9F27-06AE8D736B77}" srcOrd="0" destOrd="0" presId="urn:microsoft.com/office/officeart/2005/8/layout/hierarchy1"/>
    <dgm:cxn modelId="{4DC9CE5B-2F96-45F6-8B2C-84A9FA695A1B}" type="presOf" srcId="{32D81D18-2AF4-4DF1-A3B2-754F43CB9074}" destId="{96F70E44-AB8B-4C89-BFE2-3450069B2C97}" srcOrd="0" destOrd="0" presId="urn:microsoft.com/office/officeart/2005/8/layout/hierarchy1"/>
    <dgm:cxn modelId="{CE578777-7321-4CAA-9551-1D28876CED0D}" type="presOf" srcId="{BCA804B0-F94A-4DC4-A2D1-02B8796417BF}" destId="{B3DF8875-DEE0-4106-BA7F-35B3AB3C167E}" srcOrd="0" destOrd="0" presId="urn:microsoft.com/office/officeart/2005/8/layout/hierarchy1"/>
    <dgm:cxn modelId="{D00D398B-41B9-4A47-B53A-F5AB3D1B4224}" type="presOf" srcId="{AF7CAD2B-DEDB-48D4-8391-2AE3B603BEE4}" destId="{B5F0636E-6CC2-4B59-B1BF-D98469D7F820}" srcOrd="0" destOrd="0" presId="urn:microsoft.com/office/officeart/2005/8/layout/hierarchy1"/>
    <dgm:cxn modelId="{86DC2AA2-9A1B-422F-A5CD-645CDA56A8F3}" srcId="{9F32595A-3256-451A-86F4-543DDBC3BEB6}" destId="{CF242DB8-1CF5-4DC1-913E-3B29B0FD7B5D}" srcOrd="0" destOrd="0" parTransId="{A2E5DF96-1AA4-4F3E-AB84-DF34A4416DCE}" sibTransId="{7BE0FD97-0E27-4C31-839C-160B4DBCE3AA}"/>
    <dgm:cxn modelId="{D6F20EA3-6C10-4610-9000-32019AD4BAFF}" srcId="{694FF686-BF8C-4BD8-A6E5-5218E1180D84}" destId="{9F32595A-3256-451A-86F4-543DDBC3BEB6}" srcOrd="1" destOrd="0" parTransId="{12031FCB-3A52-4DF8-8B44-025FDDEC9E99}" sibTransId="{82826A31-116D-40CC-A4DD-1675C22F7F22}"/>
    <dgm:cxn modelId="{F85931B1-4A5A-4461-B04A-320B442350F5}" type="presOf" srcId="{F2D8C677-249E-4997-B564-8CB2E1928B3D}" destId="{EE5B5EE2-25E8-4701-AD7B-C45D132C7B18}" srcOrd="0" destOrd="0" presId="urn:microsoft.com/office/officeart/2005/8/layout/hierarchy1"/>
    <dgm:cxn modelId="{D2A09FB1-9CB0-4614-B335-CE7343B7A26A}" type="presOf" srcId="{CA365318-80FA-4808-AA58-D34C41EBECE1}" destId="{8849868F-12C5-450B-81B3-7B5CCD3BD015}" srcOrd="0" destOrd="0" presId="urn:microsoft.com/office/officeart/2005/8/layout/hierarchy1"/>
    <dgm:cxn modelId="{7D24E7BA-A8D2-458A-A2EF-E196B3A572C1}" srcId="{CA365318-80FA-4808-AA58-D34C41EBECE1}" destId="{694FF686-BF8C-4BD8-A6E5-5218E1180D84}" srcOrd="0" destOrd="0" parTransId="{61ABBD9D-5CEB-4A75-922F-AA111AD9361F}" sibTransId="{22F94C8B-EBAC-4953-B322-A2E6C577CA27}"/>
    <dgm:cxn modelId="{135633D4-65D8-4EDA-A12C-F2D3BE32ED65}" type="presOf" srcId="{AC959ABE-75F3-4284-BE83-B83BEED31238}" destId="{7E073515-83A2-4D46-AD6C-CC3DE69C8096}" srcOrd="0" destOrd="0" presId="urn:microsoft.com/office/officeart/2005/8/layout/hierarchy1"/>
    <dgm:cxn modelId="{C977B1E5-F14E-4658-9DB5-337B4EBB4846}" type="presOf" srcId="{9F32595A-3256-451A-86F4-543DDBC3BEB6}" destId="{0526FEE9-3E12-444D-B352-071F607CF7C3}" srcOrd="0" destOrd="0" presId="urn:microsoft.com/office/officeart/2005/8/layout/hierarchy1"/>
    <dgm:cxn modelId="{55D150EC-E84A-49FB-A19C-0DDBE28D35C3}" type="presOf" srcId="{A2E5DF96-1AA4-4F3E-AB84-DF34A4416DCE}" destId="{781A753D-BFC2-4ED2-A608-D4673403A6C1}" srcOrd="0" destOrd="0" presId="urn:microsoft.com/office/officeart/2005/8/layout/hierarchy1"/>
    <dgm:cxn modelId="{1F4D4FF9-58F8-40E1-82EE-F46A4196FBC3}" srcId="{694FF686-BF8C-4BD8-A6E5-5218E1180D84}" destId="{5B5538AE-5AE4-45B7-9B91-27DFD0643FBD}" srcOrd="0" destOrd="0" parTransId="{F2D8C677-249E-4997-B564-8CB2E1928B3D}" sibTransId="{9088622B-5732-481D-9646-9EF32757B208}"/>
    <dgm:cxn modelId="{8A4C564C-0490-4D8B-9B50-4B78F8D24B7F}" type="presParOf" srcId="{8849868F-12C5-450B-81B3-7B5CCD3BD015}" destId="{CBD6FDBB-8764-4246-A626-660A9793F276}" srcOrd="0" destOrd="0" presId="urn:microsoft.com/office/officeart/2005/8/layout/hierarchy1"/>
    <dgm:cxn modelId="{9E4A15B5-2BC5-42B8-AAA9-7FA9683C6F20}" type="presParOf" srcId="{CBD6FDBB-8764-4246-A626-660A9793F276}" destId="{981AB1BF-DDD6-4D5D-A15F-851B7A06FC47}" srcOrd="0" destOrd="0" presId="urn:microsoft.com/office/officeart/2005/8/layout/hierarchy1"/>
    <dgm:cxn modelId="{BAC2E3A2-F648-42EB-9C17-1AD826F352F5}" type="presParOf" srcId="{981AB1BF-DDD6-4D5D-A15F-851B7A06FC47}" destId="{D7BEBA22-3D92-4DEB-BA21-966C7BF62388}" srcOrd="0" destOrd="0" presId="urn:microsoft.com/office/officeart/2005/8/layout/hierarchy1"/>
    <dgm:cxn modelId="{1044D56E-044C-42AA-9BCD-320F6DD57C22}" type="presParOf" srcId="{981AB1BF-DDD6-4D5D-A15F-851B7A06FC47}" destId="{F6AD59D5-34E4-435F-9F27-06AE8D736B77}" srcOrd="1" destOrd="0" presId="urn:microsoft.com/office/officeart/2005/8/layout/hierarchy1"/>
    <dgm:cxn modelId="{D3880CAC-5EEE-4EA0-AD2B-E2955B5D11EB}" type="presParOf" srcId="{CBD6FDBB-8764-4246-A626-660A9793F276}" destId="{D32991DD-49A0-4337-B777-55EFD319B718}" srcOrd="1" destOrd="0" presId="urn:microsoft.com/office/officeart/2005/8/layout/hierarchy1"/>
    <dgm:cxn modelId="{939E826E-F2BC-4EE5-9245-37C8B8AAEFC8}" type="presParOf" srcId="{D32991DD-49A0-4337-B777-55EFD319B718}" destId="{EE5B5EE2-25E8-4701-AD7B-C45D132C7B18}" srcOrd="0" destOrd="0" presId="urn:microsoft.com/office/officeart/2005/8/layout/hierarchy1"/>
    <dgm:cxn modelId="{56BB0D36-0F6C-4ABD-9AEE-39B0B17AE95B}" type="presParOf" srcId="{D32991DD-49A0-4337-B777-55EFD319B718}" destId="{3331CEC3-AADB-4018-9266-33DC40827B45}" srcOrd="1" destOrd="0" presId="urn:microsoft.com/office/officeart/2005/8/layout/hierarchy1"/>
    <dgm:cxn modelId="{1ECF1C63-D3A2-4744-88ED-2474152F9A9E}" type="presParOf" srcId="{3331CEC3-AADB-4018-9266-33DC40827B45}" destId="{7489322D-1E32-4CB2-A8C9-25618777508B}" srcOrd="0" destOrd="0" presId="urn:microsoft.com/office/officeart/2005/8/layout/hierarchy1"/>
    <dgm:cxn modelId="{7CEA804A-E00E-4080-BFC9-80D59851955C}" type="presParOf" srcId="{7489322D-1E32-4CB2-A8C9-25618777508B}" destId="{3A8C7A81-8E48-409A-9D83-EFB6E0E291A1}" srcOrd="0" destOrd="0" presId="urn:microsoft.com/office/officeart/2005/8/layout/hierarchy1"/>
    <dgm:cxn modelId="{41410B41-5482-42EE-A024-ECA33188E239}" type="presParOf" srcId="{7489322D-1E32-4CB2-A8C9-25618777508B}" destId="{FB15E587-8B94-4643-9E1C-E42AAD994E4C}" srcOrd="1" destOrd="0" presId="urn:microsoft.com/office/officeart/2005/8/layout/hierarchy1"/>
    <dgm:cxn modelId="{413ADEAE-3707-493E-BB69-7C8D15368668}" type="presParOf" srcId="{3331CEC3-AADB-4018-9266-33DC40827B45}" destId="{EB3DE018-6BCC-416D-B1BE-95D942AA8542}" srcOrd="1" destOrd="0" presId="urn:microsoft.com/office/officeart/2005/8/layout/hierarchy1"/>
    <dgm:cxn modelId="{03C49970-904A-4EDF-A038-48FDFC14C5C2}" type="presParOf" srcId="{EB3DE018-6BCC-416D-B1BE-95D942AA8542}" destId="{B3DF8875-DEE0-4106-BA7F-35B3AB3C167E}" srcOrd="0" destOrd="0" presId="urn:microsoft.com/office/officeart/2005/8/layout/hierarchy1"/>
    <dgm:cxn modelId="{2D4C7F1C-0CAE-48C3-B54F-5F16C14278DE}" type="presParOf" srcId="{EB3DE018-6BCC-416D-B1BE-95D942AA8542}" destId="{3F694053-FF0C-4812-821C-6248576995B1}" srcOrd="1" destOrd="0" presId="urn:microsoft.com/office/officeart/2005/8/layout/hierarchy1"/>
    <dgm:cxn modelId="{DE361025-347E-4455-8FC6-DA0145138D62}" type="presParOf" srcId="{3F694053-FF0C-4812-821C-6248576995B1}" destId="{69D68286-F606-4DF2-9DF1-5153408E1C31}" srcOrd="0" destOrd="0" presId="urn:microsoft.com/office/officeart/2005/8/layout/hierarchy1"/>
    <dgm:cxn modelId="{411489CC-2440-43C5-96A2-0F6DBAF78BBF}" type="presParOf" srcId="{69D68286-F606-4DF2-9DF1-5153408E1C31}" destId="{362B4B95-EDDB-4350-9592-F778524E2433}" srcOrd="0" destOrd="0" presId="urn:microsoft.com/office/officeart/2005/8/layout/hierarchy1"/>
    <dgm:cxn modelId="{EBA30DD5-92C9-4242-98AC-17C0883779E9}" type="presParOf" srcId="{69D68286-F606-4DF2-9DF1-5153408E1C31}" destId="{96F70E44-AB8B-4C89-BFE2-3450069B2C97}" srcOrd="1" destOrd="0" presId="urn:microsoft.com/office/officeart/2005/8/layout/hierarchy1"/>
    <dgm:cxn modelId="{A385318F-D266-48FE-BEBB-A0BB499B260F}" type="presParOf" srcId="{3F694053-FF0C-4812-821C-6248576995B1}" destId="{66FBE744-432F-4DCF-A394-0321AC7FE600}" srcOrd="1" destOrd="0" presId="urn:microsoft.com/office/officeart/2005/8/layout/hierarchy1"/>
    <dgm:cxn modelId="{1C530B14-7B52-4BFD-8560-9D02B5C0D894}" type="presParOf" srcId="{EB3DE018-6BCC-416D-B1BE-95D942AA8542}" destId="{B5F0636E-6CC2-4B59-B1BF-D98469D7F820}" srcOrd="2" destOrd="0" presId="urn:microsoft.com/office/officeart/2005/8/layout/hierarchy1"/>
    <dgm:cxn modelId="{81C119B2-628D-4FA9-A763-080ED5A0EB94}" type="presParOf" srcId="{EB3DE018-6BCC-416D-B1BE-95D942AA8542}" destId="{1A571226-E097-4A3B-A2AF-224A9E81B133}" srcOrd="3" destOrd="0" presId="urn:microsoft.com/office/officeart/2005/8/layout/hierarchy1"/>
    <dgm:cxn modelId="{6D8D6FDB-3D67-4B38-83A8-E3073A3813DD}" type="presParOf" srcId="{1A571226-E097-4A3B-A2AF-224A9E81B133}" destId="{6C3AF195-5162-43D8-8623-4A2536029D74}" srcOrd="0" destOrd="0" presId="urn:microsoft.com/office/officeart/2005/8/layout/hierarchy1"/>
    <dgm:cxn modelId="{943CB386-C0A6-412E-8457-BE960C843B92}" type="presParOf" srcId="{6C3AF195-5162-43D8-8623-4A2536029D74}" destId="{13D12EE4-595C-48BC-A1AA-F7F330C0B5E2}" srcOrd="0" destOrd="0" presId="urn:microsoft.com/office/officeart/2005/8/layout/hierarchy1"/>
    <dgm:cxn modelId="{267D3294-0AEF-4A43-94CC-31A770DB7115}" type="presParOf" srcId="{6C3AF195-5162-43D8-8623-4A2536029D74}" destId="{7E073515-83A2-4D46-AD6C-CC3DE69C8096}" srcOrd="1" destOrd="0" presId="urn:microsoft.com/office/officeart/2005/8/layout/hierarchy1"/>
    <dgm:cxn modelId="{A7B0408A-847C-431C-8192-40A96E0AFD71}" type="presParOf" srcId="{1A571226-E097-4A3B-A2AF-224A9E81B133}" destId="{C0B06D76-7443-4759-A8B3-841743C416E4}" srcOrd="1" destOrd="0" presId="urn:microsoft.com/office/officeart/2005/8/layout/hierarchy1"/>
    <dgm:cxn modelId="{43EBC120-9BEE-4475-BBB5-0E03EAF4A563}" type="presParOf" srcId="{D32991DD-49A0-4337-B777-55EFD319B718}" destId="{B2780FC5-02CA-42D1-8E27-2EEBE8AF6CAD}" srcOrd="2" destOrd="0" presId="urn:microsoft.com/office/officeart/2005/8/layout/hierarchy1"/>
    <dgm:cxn modelId="{BE4168B3-658D-4124-98D2-C2A2711465B7}" type="presParOf" srcId="{D32991DD-49A0-4337-B777-55EFD319B718}" destId="{32C3A4A5-9ECF-49F7-AEDE-D4487D7F7BB0}" srcOrd="3" destOrd="0" presId="urn:microsoft.com/office/officeart/2005/8/layout/hierarchy1"/>
    <dgm:cxn modelId="{059F29D9-CD5C-4F0E-B385-B8FDCBC476BD}" type="presParOf" srcId="{32C3A4A5-9ECF-49F7-AEDE-D4487D7F7BB0}" destId="{D75AD392-EDE7-4DED-BFF7-436B118902BA}" srcOrd="0" destOrd="0" presId="urn:microsoft.com/office/officeart/2005/8/layout/hierarchy1"/>
    <dgm:cxn modelId="{4D1C1A55-D36A-41DB-9D8A-DABF597E1F91}" type="presParOf" srcId="{D75AD392-EDE7-4DED-BFF7-436B118902BA}" destId="{3C041456-555B-433D-8AAA-80F32DF6AD95}" srcOrd="0" destOrd="0" presId="urn:microsoft.com/office/officeart/2005/8/layout/hierarchy1"/>
    <dgm:cxn modelId="{F4F8045B-79EC-4948-852E-5F1765CE9DCE}" type="presParOf" srcId="{D75AD392-EDE7-4DED-BFF7-436B118902BA}" destId="{0526FEE9-3E12-444D-B352-071F607CF7C3}" srcOrd="1" destOrd="0" presId="urn:microsoft.com/office/officeart/2005/8/layout/hierarchy1"/>
    <dgm:cxn modelId="{69D6FB4A-EFE1-4CA0-A0D9-BABE3B9588D4}" type="presParOf" srcId="{32C3A4A5-9ECF-49F7-AEDE-D4487D7F7BB0}" destId="{4C7425F6-4AAE-42BB-98C7-2D12D18D6E29}" srcOrd="1" destOrd="0" presId="urn:microsoft.com/office/officeart/2005/8/layout/hierarchy1"/>
    <dgm:cxn modelId="{2BC65AC9-46C6-4723-ABD4-265AD83FC2C1}" type="presParOf" srcId="{4C7425F6-4AAE-42BB-98C7-2D12D18D6E29}" destId="{781A753D-BFC2-4ED2-A608-D4673403A6C1}" srcOrd="0" destOrd="0" presId="urn:microsoft.com/office/officeart/2005/8/layout/hierarchy1"/>
    <dgm:cxn modelId="{D6845546-FD3B-4F02-8123-1022984F077A}" type="presParOf" srcId="{4C7425F6-4AAE-42BB-98C7-2D12D18D6E29}" destId="{89FB7ABF-7267-42C2-8D11-4499363B0CE6}" srcOrd="1" destOrd="0" presId="urn:microsoft.com/office/officeart/2005/8/layout/hierarchy1"/>
    <dgm:cxn modelId="{BC33C774-215D-48BE-8C76-E5EA95C73851}" type="presParOf" srcId="{89FB7ABF-7267-42C2-8D11-4499363B0CE6}" destId="{246B3EE5-821E-437B-AC67-758C6D2BA152}" srcOrd="0" destOrd="0" presId="urn:microsoft.com/office/officeart/2005/8/layout/hierarchy1"/>
    <dgm:cxn modelId="{B3587DCF-C0E0-4AF4-8AF0-6700C4A61439}" type="presParOf" srcId="{246B3EE5-821E-437B-AC67-758C6D2BA152}" destId="{8889C791-1C1D-4F11-B9FA-F8D979422EED}" srcOrd="0" destOrd="0" presId="urn:microsoft.com/office/officeart/2005/8/layout/hierarchy1"/>
    <dgm:cxn modelId="{BD07B619-E312-43CB-AE48-A3C49F89A11B}" type="presParOf" srcId="{246B3EE5-821E-437B-AC67-758C6D2BA152}" destId="{F617291F-8A1A-4BAB-B7ED-616C6ADBCF1E}" srcOrd="1" destOrd="0" presId="urn:microsoft.com/office/officeart/2005/8/layout/hierarchy1"/>
    <dgm:cxn modelId="{54B4456A-DDFE-44AF-8308-0C3FBDBBDC16}" type="presParOf" srcId="{89FB7ABF-7267-42C2-8D11-4499363B0CE6}" destId="{2BBAC462-64E8-47CB-BFFE-80E28ED1EE1F}"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D37E4C-533C-4B43-A597-D71146D050A8}">
      <dsp:nvSpPr>
        <dsp:cNvPr id="0" name=""/>
        <dsp:cNvSpPr/>
      </dsp:nvSpPr>
      <dsp:spPr>
        <a:xfrm rot="10800000">
          <a:off x="1455381" y="0"/>
          <a:ext cx="2825153" cy="623993"/>
        </a:xfrm>
        <a:prstGeom prst="nonIsoscelesTrapezoid">
          <a:avLst>
            <a:gd name="adj1" fmla="val 0"/>
            <a:gd name="adj2" fmla="val 58309"/>
          </a:avLst>
        </a:prstGeom>
        <a:solidFill>
          <a:schemeClr val="lt1">
            <a:alpha val="90000"/>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n-US" sz="1700" kern="1200" dirty="0"/>
            <a:t>Single Compound</a:t>
          </a:r>
        </a:p>
      </dsp:txBody>
      <dsp:txXfrm rot="10800000">
        <a:off x="1819227" y="0"/>
        <a:ext cx="2461307" cy="623993"/>
      </dsp:txXfrm>
    </dsp:sp>
    <dsp:sp modelId="{7BF0B0BA-BD65-CC45-96C4-45747372F7FE}">
      <dsp:nvSpPr>
        <dsp:cNvPr id="0" name=""/>
        <dsp:cNvSpPr/>
      </dsp:nvSpPr>
      <dsp:spPr>
        <a:xfrm>
          <a:off x="1091536" y="0"/>
          <a:ext cx="727690"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dirty="0"/>
            <a:t>FDA Review</a:t>
          </a:r>
        </a:p>
      </dsp:txBody>
      <dsp:txXfrm>
        <a:off x="1091536" y="0"/>
        <a:ext cx="727690" cy="623993"/>
      </dsp:txXfrm>
    </dsp:sp>
    <dsp:sp modelId="{D59E43C9-B3AF-1C4E-9E77-6356C7736AB2}">
      <dsp:nvSpPr>
        <dsp:cNvPr id="0" name=""/>
        <dsp:cNvSpPr/>
      </dsp:nvSpPr>
      <dsp:spPr>
        <a:xfrm>
          <a:off x="727690" y="623993"/>
          <a:ext cx="1455381"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dirty="0"/>
            <a:t>Clinical Research</a:t>
          </a:r>
        </a:p>
      </dsp:txBody>
      <dsp:txXfrm>
        <a:off x="982382" y="623993"/>
        <a:ext cx="945998" cy="623993"/>
      </dsp:txXfrm>
    </dsp:sp>
    <dsp:sp modelId="{334E4FC9-8C3A-6644-BF4D-2835EBA9CCB5}">
      <dsp:nvSpPr>
        <dsp:cNvPr id="0" name=""/>
        <dsp:cNvSpPr/>
      </dsp:nvSpPr>
      <dsp:spPr>
        <a:xfrm>
          <a:off x="363845" y="1247986"/>
          <a:ext cx="2183072"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a:t>Preclinical Research</a:t>
          </a:r>
          <a:endParaRPr lang="en-US" sz="1800" kern="1200" dirty="0"/>
        </a:p>
      </dsp:txBody>
      <dsp:txXfrm>
        <a:off x="745883" y="1247986"/>
        <a:ext cx="1418997" cy="623993"/>
      </dsp:txXfrm>
    </dsp:sp>
    <dsp:sp modelId="{F2642C30-8FE8-6F44-92E5-D6F60D099695}">
      <dsp:nvSpPr>
        <dsp:cNvPr id="0" name=""/>
        <dsp:cNvSpPr/>
      </dsp:nvSpPr>
      <dsp:spPr>
        <a:xfrm rot="10800000">
          <a:off x="2546918" y="1871979"/>
          <a:ext cx="1733616" cy="623993"/>
        </a:xfrm>
        <a:prstGeom prst="nonIsoscelesTrapezoid">
          <a:avLst>
            <a:gd name="adj1" fmla="val 0"/>
            <a:gd name="adj2" fmla="val 58309"/>
          </a:avLst>
        </a:prstGeom>
        <a:solidFill>
          <a:schemeClr val="lt1">
            <a:alpha val="90000"/>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rtl="0">
            <a:lnSpc>
              <a:spcPct val="90000"/>
            </a:lnSpc>
            <a:spcBef>
              <a:spcPct val="0"/>
            </a:spcBef>
            <a:spcAft>
              <a:spcPct val="15000"/>
            </a:spcAft>
            <a:buChar char="•"/>
          </a:pPr>
          <a:r>
            <a:rPr lang="en-US" sz="1700" kern="1200" dirty="0"/>
            <a:t>10,000 Compounds</a:t>
          </a:r>
        </a:p>
      </dsp:txBody>
      <dsp:txXfrm rot="10800000">
        <a:off x="2910763" y="1871979"/>
        <a:ext cx="1369771" cy="623993"/>
      </dsp:txXfrm>
    </dsp:sp>
    <dsp:sp modelId="{4E64983A-2A66-134B-BD99-6F129C8D0B2E}">
      <dsp:nvSpPr>
        <dsp:cNvPr id="0" name=""/>
        <dsp:cNvSpPr/>
      </dsp:nvSpPr>
      <dsp:spPr>
        <a:xfrm>
          <a:off x="0" y="1871979"/>
          <a:ext cx="2910763" cy="623993"/>
        </a:xfrm>
        <a:prstGeom prst="trapezoid">
          <a:avLst>
            <a:gd name="adj" fmla="val 58309"/>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sp3d extrusionH="28000" prstMaterial="matte"/>
        </a:bodyPr>
        <a:lstStyle/>
        <a:p>
          <a:pPr marL="0" lvl="0" indent="0" algn="ctr" defTabSz="800100">
            <a:lnSpc>
              <a:spcPct val="90000"/>
            </a:lnSpc>
            <a:spcBef>
              <a:spcPct val="0"/>
            </a:spcBef>
            <a:spcAft>
              <a:spcPct val="35000"/>
            </a:spcAft>
            <a:buNone/>
          </a:pPr>
          <a:r>
            <a:rPr lang="en-US" sz="1800" kern="1200" dirty="0"/>
            <a:t>Drug Discovery and Development</a:t>
          </a:r>
        </a:p>
      </dsp:txBody>
      <dsp:txXfrm>
        <a:off x="509383" y="1871979"/>
        <a:ext cx="1891996" cy="6239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1A753D-BFC2-4ED2-A608-D4673403A6C1}">
      <dsp:nvSpPr>
        <dsp:cNvPr id="0" name=""/>
        <dsp:cNvSpPr/>
      </dsp:nvSpPr>
      <dsp:spPr>
        <a:xfrm>
          <a:off x="3975941" y="1852438"/>
          <a:ext cx="91440" cy="345137"/>
        </a:xfrm>
        <a:custGeom>
          <a:avLst/>
          <a:gdLst/>
          <a:ahLst/>
          <a:cxnLst/>
          <a:rect l="0" t="0" r="0" b="0"/>
          <a:pathLst>
            <a:path>
              <a:moveTo>
                <a:pt x="45720" y="0"/>
              </a:moveTo>
              <a:lnTo>
                <a:pt x="45720" y="345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780FC5-02CA-42D1-8E27-2EEBE8AF6CAD}">
      <dsp:nvSpPr>
        <dsp:cNvPr id="0" name=""/>
        <dsp:cNvSpPr/>
      </dsp:nvSpPr>
      <dsp:spPr>
        <a:xfrm>
          <a:off x="2933834" y="753733"/>
          <a:ext cx="1087826" cy="345137"/>
        </a:xfrm>
        <a:custGeom>
          <a:avLst/>
          <a:gdLst/>
          <a:ahLst/>
          <a:cxnLst/>
          <a:rect l="0" t="0" r="0" b="0"/>
          <a:pathLst>
            <a:path>
              <a:moveTo>
                <a:pt x="0" y="0"/>
              </a:moveTo>
              <a:lnTo>
                <a:pt x="0" y="235201"/>
              </a:lnTo>
              <a:lnTo>
                <a:pt x="1087826" y="235201"/>
              </a:lnTo>
              <a:lnTo>
                <a:pt x="1087826" y="3451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F0636E-6CC2-4B59-B1BF-D98469D7F820}">
      <dsp:nvSpPr>
        <dsp:cNvPr id="0" name=""/>
        <dsp:cNvSpPr/>
      </dsp:nvSpPr>
      <dsp:spPr>
        <a:xfrm>
          <a:off x="1846008" y="1852438"/>
          <a:ext cx="725217" cy="345137"/>
        </a:xfrm>
        <a:custGeom>
          <a:avLst/>
          <a:gdLst/>
          <a:ahLst/>
          <a:cxnLst/>
          <a:rect l="0" t="0" r="0" b="0"/>
          <a:pathLst>
            <a:path>
              <a:moveTo>
                <a:pt x="0" y="0"/>
              </a:moveTo>
              <a:lnTo>
                <a:pt x="0" y="235201"/>
              </a:lnTo>
              <a:lnTo>
                <a:pt x="725217" y="235201"/>
              </a:lnTo>
              <a:lnTo>
                <a:pt x="725217" y="345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DF8875-DEE0-4106-BA7F-35B3AB3C167E}">
      <dsp:nvSpPr>
        <dsp:cNvPr id="0" name=""/>
        <dsp:cNvSpPr/>
      </dsp:nvSpPr>
      <dsp:spPr>
        <a:xfrm>
          <a:off x="1120790" y="1852438"/>
          <a:ext cx="725217" cy="345137"/>
        </a:xfrm>
        <a:custGeom>
          <a:avLst/>
          <a:gdLst/>
          <a:ahLst/>
          <a:cxnLst/>
          <a:rect l="0" t="0" r="0" b="0"/>
          <a:pathLst>
            <a:path>
              <a:moveTo>
                <a:pt x="725217" y="0"/>
              </a:moveTo>
              <a:lnTo>
                <a:pt x="725217" y="235201"/>
              </a:lnTo>
              <a:lnTo>
                <a:pt x="0" y="235201"/>
              </a:lnTo>
              <a:lnTo>
                <a:pt x="0" y="345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5B5EE2-25E8-4701-AD7B-C45D132C7B18}">
      <dsp:nvSpPr>
        <dsp:cNvPr id="0" name=""/>
        <dsp:cNvSpPr/>
      </dsp:nvSpPr>
      <dsp:spPr>
        <a:xfrm>
          <a:off x="1846008" y="753733"/>
          <a:ext cx="1087826" cy="345137"/>
        </a:xfrm>
        <a:custGeom>
          <a:avLst/>
          <a:gdLst/>
          <a:ahLst/>
          <a:cxnLst/>
          <a:rect l="0" t="0" r="0" b="0"/>
          <a:pathLst>
            <a:path>
              <a:moveTo>
                <a:pt x="1087826" y="0"/>
              </a:moveTo>
              <a:lnTo>
                <a:pt x="1087826" y="235201"/>
              </a:lnTo>
              <a:lnTo>
                <a:pt x="0" y="235201"/>
              </a:lnTo>
              <a:lnTo>
                <a:pt x="0" y="3451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BEBA22-3D92-4DEB-BA21-966C7BF62388}">
      <dsp:nvSpPr>
        <dsp:cNvPr id="0" name=""/>
        <dsp:cNvSpPr/>
      </dsp:nvSpPr>
      <dsp:spPr>
        <a:xfrm>
          <a:off x="2340475" y="166"/>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AD59D5-34E4-435F-9F27-06AE8D736B77}">
      <dsp:nvSpPr>
        <dsp:cNvPr id="0" name=""/>
        <dsp:cNvSpPr/>
      </dsp:nvSpPr>
      <dsp:spPr>
        <a:xfrm>
          <a:off x="2472332" y="125431"/>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Find Best Candidate Compounds</a:t>
          </a:r>
        </a:p>
      </dsp:txBody>
      <dsp:txXfrm>
        <a:off x="2494403" y="147502"/>
        <a:ext cx="1142577" cy="709425"/>
      </dsp:txXfrm>
    </dsp:sp>
    <dsp:sp modelId="{3A8C7A81-8E48-409A-9D83-EFB6E0E291A1}">
      <dsp:nvSpPr>
        <dsp:cNvPr id="0" name=""/>
        <dsp:cNvSpPr/>
      </dsp:nvSpPr>
      <dsp:spPr>
        <a:xfrm>
          <a:off x="1252648" y="1098871"/>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15E587-8B94-4643-9E1C-E42AAD994E4C}">
      <dsp:nvSpPr>
        <dsp:cNvPr id="0" name=""/>
        <dsp:cNvSpPr/>
      </dsp:nvSpPr>
      <dsp:spPr>
        <a:xfrm>
          <a:off x="1384506" y="1224136"/>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Distance Measure</a:t>
          </a:r>
        </a:p>
      </dsp:txBody>
      <dsp:txXfrm>
        <a:off x="1406577" y="1246207"/>
        <a:ext cx="1142577" cy="709425"/>
      </dsp:txXfrm>
    </dsp:sp>
    <dsp:sp modelId="{362B4B95-EDDB-4350-9592-F778524E2433}">
      <dsp:nvSpPr>
        <dsp:cNvPr id="0" name=""/>
        <dsp:cNvSpPr/>
      </dsp:nvSpPr>
      <dsp:spPr>
        <a:xfrm>
          <a:off x="527431" y="2197576"/>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F70E44-AB8B-4C89-BFE2-3450069B2C97}">
      <dsp:nvSpPr>
        <dsp:cNvPr id="0" name=""/>
        <dsp:cNvSpPr/>
      </dsp:nvSpPr>
      <dsp:spPr>
        <a:xfrm>
          <a:off x="659288" y="2322841"/>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Dimentionality Reduction</a:t>
          </a:r>
        </a:p>
      </dsp:txBody>
      <dsp:txXfrm>
        <a:off x="681359" y="2344912"/>
        <a:ext cx="1142577" cy="709425"/>
      </dsp:txXfrm>
    </dsp:sp>
    <dsp:sp modelId="{13D12EE4-595C-48BC-A1AA-F7F330C0B5E2}">
      <dsp:nvSpPr>
        <dsp:cNvPr id="0" name=""/>
        <dsp:cNvSpPr/>
      </dsp:nvSpPr>
      <dsp:spPr>
        <a:xfrm>
          <a:off x="1977866" y="2197576"/>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073515-83A2-4D46-AD6C-CC3DE69C8096}">
      <dsp:nvSpPr>
        <dsp:cNvPr id="0" name=""/>
        <dsp:cNvSpPr/>
      </dsp:nvSpPr>
      <dsp:spPr>
        <a:xfrm>
          <a:off x="2109724" y="2322841"/>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Quality Factor</a:t>
          </a:r>
        </a:p>
      </dsp:txBody>
      <dsp:txXfrm>
        <a:off x="2131795" y="2344912"/>
        <a:ext cx="1142577" cy="709425"/>
      </dsp:txXfrm>
    </dsp:sp>
    <dsp:sp modelId="{3C041456-555B-433D-8AAA-80F32DF6AD95}">
      <dsp:nvSpPr>
        <dsp:cNvPr id="0" name=""/>
        <dsp:cNvSpPr/>
      </dsp:nvSpPr>
      <dsp:spPr>
        <a:xfrm>
          <a:off x="3428301" y="1098871"/>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26FEE9-3E12-444D-B352-071F607CF7C3}">
      <dsp:nvSpPr>
        <dsp:cNvPr id="0" name=""/>
        <dsp:cNvSpPr/>
      </dsp:nvSpPr>
      <dsp:spPr>
        <a:xfrm>
          <a:off x="3560159" y="1224136"/>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Feature Selection</a:t>
          </a:r>
        </a:p>
      </dsp:txBody>
      <dsp:txXfrm>
        <a:off x="3582230" y="1246207"/>
        <a:ext cx="1142577" cy="709425"/>
      </dsp:txXfrm>
    </dsp:sp>
    <dsp:sp modelId="{8889C791-1C1D-4F11-B9FA-F8D979422EED}">
      <dsp:nvSpPr>
        <dsp:cNvPr id="0" name=""/>
        <dsp:cNvSpPr/>
      </dsp:nvSpPr>
      <dsp:spPr>
        <a:xfrm>
          <a:off x="3428301" y="2197576"/>
          <a:ext cx="1186719" cy="753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17291F-8A1A-4BAB-B7ED-616C6ADBCF1E}">
      <dsp:nvSpPr>
        <dsp:cNvPr id="0" name=""/>
        <dsp:cNvSpPr/>
      </dsp:nvSpPr>
      <dsp:spPr>
        <a:xfrm>
          <a:off x="3560159" y="2322841"/>
          <a:ext cx="1186719" cy="753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Progressive Filtering</a:t>
          </a:r>
        </a:p>
      </dsp:txBody>
      <dsp:txXfrm>
        <a:off x="3582230" y="2344912"/>
        <a:ext cx="1142577" cy="70942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b:Tag>
    <b:SourceType>InternetSite</b:SourceType>
    <b:Guid>{FA169025-AD25-994E-8418-3F05E36D4AE3}</b:Guid>
    <b:Title>Dug Development</b:Title>
    <b:Author>
      <b:Author>
        <b:NameList>
          <b:Person>
            <b:Last>Wiki</b:Last>
          </b:Person>
        </b:NameList>
      </b:Author>
    </b:Author>
    <b:InternetSiteTitle>https://en.wikipedia.org/wiki/Drug_development#Cost</b:InternetSiteTitle>
    <b:URL>https://en.wikipedia.org/wiki/Drug_development#Cost</b:URL>
    <b:RefOrder>1</b:RefOrder>
  </b:Source>
</b:Sources>
</file>

<file path=customXml/itemProps1.xml><?xml version="1.0" encoding="utf-8"?>
<ds:datastoreItem xmlns:ds="http://schemas.openxmlformats.org/officeDocument/2006/customXml" ds:itemID="{7FE77174-EA20-46AC-9C7B-668F7AC3F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8474</Words>
  <Characters>48304</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Yosipof</dc:creator>
  <cp:keywords/>
  <dc:description/>
  <cp:lastModifiedBy>Shy Alon</cp:lastModifiedBy>
  <cp:revision>2</cp:revision>
  <cp:lastPrinted>2017-09-21T11:04:00Z</cp:lastPrinted>
  <dcterms:created xsi:type="dcterms:W3CDTF">2017-09-21T12:52:00Z</dcterms:created>
  <dcterms:modified xsi:type="dcterms:W3CDTF">2017-09-21T12:52:00Z</dcterms:modified>
</cp:coreProperties>
</file>