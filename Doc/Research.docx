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CB6DA4" w14:textId="77777777" w:rsidR="00552326" w:rsidRDefault="00307DB9" w:rsidP="00307DB9">
      <w:pPr>
        <w:pStyle w:val="Title"/>
      </w:pPr>
      <w:r>
        <w:t>T-SNE Classifier</w:t>
      </w:r>
    </w:p>
    <w:p w14:paraId="1D3A08E4" w14:textId="77777777" w:rsidR="00307DB9" w:rsidRDefault="00307DB9" w:rsidP="00307DB9"/>
    <w:p w14:paraId="5673E446" w14:textId="77777777" w:rsidR="00307DB9" w:rsidRDefault="00307DB9" w:rsidP="00307DB9">
      <w:pPr>
        <w:pStyle w:val="Heading1"/>
      </w:pPr>
      <w:r>
        <w:t>Abstract</w:t>
      </w:r>
    </w:p>
    <w:p w14:paraId="37093C47" w14:textId="77777777" w:rsidR="00307DB9" w:rsidRDefault="00307DB9" w:rsidP="00307DB9">
      <w:r>
        <w:t>This paper describes our utilization of the T-SNE dimensionality reduction algorithm as a classifier.</w:t>
      </w:r>
    </w:p>
    <w:p w14:paraId="785A4A61" w14:textId="77777777" w:rsidR="00EE7821" w:rsidRDefault="00EE7821" w:rsidP="001D6EEC">
      <w:pPr>
        <w:pStyle w:val="Heading1"/>
        <w:rPr>
          <w:ins w:id="0" w:author="Abraham Yosipof" w:date="2016-10-21T09:42:00Z"/>
        </w:rPr>
      </w:pPr>
      <w:ins w:id="1" w:author="Abraham Yosipof" w:date="2016-10-21T09:42:00Z">
        <w:r>
          <w:t>Introduction</w:t>
        </w:r>
      </w:ins>
      <w:ins w:id="2" w:author="Abraham Yosipof" w:date="2016-10-21T09:43:00Z">
        <w:r>
          <w:t xml:space="preserve"> </w:t>
        </w:r>
      </w:ins>
      <w:ins w:id="3" w:author="Abraham Yosipof" w:date="2016-10-21T09:42:00Z">
        <w:r>
          <w:t xml:space="preserve"> </w:t>
        </w:r>
      </w:ins>
    </w:p>
    <w:p w14:paraId="3AE45C3B" w14:textId="77777777" w:rsidR="00EE7821" w:rsidRDefault="00EE7821" w:rsidP="00462E03">
      <w:pPr>
        <w:ind w:firstLine="720"/>
        <w:rPr>
          <w:ins w:id="4" w:author="Shy Alon" w:date="2016-10-24T12:55:00Z"/>
        </w:rPr>
        <w:pPrChange w:id="5" w:author="Shy Alon" w:date="2016-10-24T12:55:00Z">
          <w:pPr/>
        </w:pPrChange>
      </w:pPr>
      <w:commentRangeStart w:id="6"/>
      <w:ins w:id="7" w:author="Abraham Yosipof" w:date="2016-10-21T09:43:00Z">
        <w:r w:rsidRPr="00EE7821">
          <w:t>Today, data</w:t>
        </w:r>
        <w:del w:id="8" w:author="Shy Alon" w:date="2016-10-24T12:55:00Z">
          <w:r w:rsidRPr="00EE7821" w:rsidDel="00462E03">
            <w:delText xml:space="preserve"> </w:delText>
          </w:r>
        </w:del>
        <w:r w:rsidRPr="00EE7821">
          <w:t xml:space="preserve">bases become increasingly large as well as increasingly complex. Visualization of high dimensional data is an important problem in many different domains and especially in drug design.  Visualization of chemical data and a good representation of the chemical space is useful in many </w:t>
        </w:r>
        <w:proofErr w:type="spellStart"/>
        <w:r w:rsidRPr="00EE7821">
          <w:t>chemoinformatic</w:t>
        </w:r>
        <w:proofErr w:type="spellEnd"/>
        <w:r w:rsidRPr="00EE7821">
          <w:t xml:space="preserve"> and drug design applications including the selection of compounds to synthesis, the selection of compounds for biological evaluation, selection of subsets for the design of information-rich compound libraries, and even for the development of reliable QSAR models. The main problem of visualization of high dimensional data concerns the data representation in 2D or 3D with minimal loss of information. Furthermore, data visualization techniques are using dimensionality reduction methods in order to get a 2D or 3D representation of the data. The dimensionality reduction aim is to preserve as much of the significant structure of the high-dimensional data as possible in the low-dimensional map. </w:t>
        </w:r>
        <w:commentRangeEnd w:id="6"/>
        <w:r>
          <w:rPr>
            <w:rStyle w:val="CommentReference"/>
          </w:rPr>
          <w:commentReference w:id="6"/>
        </w:r>
      </w:ins>
    </w:p>
    <w:p w14:paraId="4E36B360" w14:textId="4B3F150F" w:rsidR="00462E03" w:rsidRDefault="00462E03" w:rsidP="00462E03">
      <w:pPr>
        <w:ind w:firstLine="720"/>
        <w:rPr>
          <w:ins w:id="9" w:author="Shy Alon" w:date="2016-10-24T13:48:00Z"/>
        </w:rPr>
        <w:pPrChange w:id="10" w:author="Shy Alon" w:date="2016-10-24T13:02:00Z">
          <w:pPr/>
        </w:pPrChange>
      </w:pPr>
      <w:ins w:id="11" w:author="Shy Alon" w:date="2016-10-24T12:57:00Z">
        <w:r>
          <w:t xml:space="preserve">An additional domain in which visualization of high dimensional data is the financial domain where </w:t>
        </w:r>
      </w:ins>
      <w:ins w:id="12" w:author="Shy Alon" w:date="2016-10-24T12:58:00Z">
        <w:r>
          <w:t xml:space="preserve">publicly traded </w:t>
        </w:r>
      </w:ins>
      <w:ins w:id="13" w:author="Shy Alon" w:date="2016-10-24T13:02:00Z">
        <w:r>
          <w:t>firms</w:t>
        </w:r>
      </w:ins>
      <w:ins w:id="14" w:author="Shy Alon" w:date="2016-10-24T12:57:00Z">
        <w:r>
          <w:t xml:space="preserve"> </w:t>
        </w:r>
      </w:ins>
      <w:ins w:id="15" w:author="Shy Alon" w:date="2016-10-24T12:58:00Z">
        <w:r>
          <w:t xml:space="preserve">are required by law to provide a plethora of financial indicators </w:t>
        </w:r>
      </w:ins>
      <w:ins w:id="16" w:author="Shy Alon" w:date="2016-10-24T12:59:00Z">
        <w:r>
          <w:t xml:space="preserve">and leave it to the investors to make sense of that data. </w:t>
        </w:r>
      </w:ins>
      <w:ins w:id="17" w:author="Shy Alon" w:date="2016-10-24T13:00:00Z">
        <w:r>
          <w:t xml:space="preserve">Observing the data in a human understandable two dimensional (or even </w:t>
        </w:r>
      </w:ins>
      <w:ins w:id="18" w:author="Shy Alon" w:date="2016-10-24T13:01:00Z">
        <w:r>
          <w:t>three</w:t>
        </w:r>
      </w:ins>
      <w:ins w:id="19" w:author="Shy Alon" w:date="2016-10-24T13:00:00Z">
        <w:r>
          <w:t xml:space="preserve"> dimensional</w:t>
        </w:r>
      </w:ins>
      <w:ins w:id="20" w:author="Shy Alon" w:date="2016-10-24T13:01:00Z">
        <w:r>
          <w:t xml:space="preserve">) space allows human analysts to recognize structure and trends in the </w:t>
        </w:r>
      </w:ins>
      <w:ins w:id="21" w:author="Shy Alon" w:date="2016-10-24T13:02:00Z">
        <w:r>
          <w:t>constitution and robustness of the publicly traded firms and avoid the firms on the path to bankruptcy.</w:t>
        </w:r>
      </w:ins>
    </w:p>
    <w:p w14:paraId="5EC11022" w14:textId="5F181068" w:rsidR="0097412B" w:rsidRDefault="0097412B" w:rsidP="0097412B">
      <w:pPr>
        <w:ind w:firstLine="720"/>
        <w:rPr>
          <w:ins w:id="22" w:author="Shy Alon" w:date="2016-10-24T13:48:00Z"/>
        </w:rPr>
        <w:pPrChange w:id="23" w:author="Shy Alon" w:date="2016-10-24T13:50:00Z">
          <w:pPr>
            <w:ind w:firstLine="720"/>
          </w:pPr>
        </w:pPrChange>
      </w:pPr>
      <w:ins w:id="24" w:author="Shy Alon" w:date="2016-10-24T13:48:00Z">
        <w:r>
          <w:t>Here we present the first implementation of t-Distributed Stocha</w:t>
        </w:r>
        <w:r>
          <w:t xml:space="preserve">stic Neighbor </w:t>
        </w:r>
        <w:proofErr w:type="gramStart"/>
        <w:r>
          <w:t>Embedding</w:t>
        </w:r>
        <w:proofErr w:type="gramEnd"/>
        <w:r>
          <w:t xml:space="preserve"> (t-SNE)</w:t>
        </w:r>
      </w:ins>
      <w:ins w:id="25" w:author="Shy Alon" w:date="2016-10-24T13:49:00Z">
        <w:r>
          <w:t xml:space="preserve"> [</w:t>
        </w:r>
      </w:ins>
      <w:ins w:id="26" w:author="Shy Alon" w:date="2016-10-24T13:50:00Z">
        <w:r>
          <w:t>1</w:t>
        </w:r>
      </w:ins>
      <w:ins w:id="27" w:author="Shy Alon" w:date="2016-10-24T13:49:00Z">
        <w:r>
          <w:t>]</w:t>
        </w:r>
      </w:ins>
      <w:ins w:id="28" w:author="Shy Alon" w:date="2016-10-24T13:48:00Z">
        <w:r>
          <w:t xml:space="preserve"> method for the visualization and the representation of the chemical space. In order to get a good representation of the chemical space we coupled the t-SNE algorithm with an optimization engine for feature selection. To test the algorithm, we used two data bases (1) The Comprehensive Medicinal Chemistry (CMC) database. This database contains 4,855 pharmaceutical compounds classified into 105 different biological indications, were each compound is characterized by 39 calculated descriptors. (2) The Bitter database. This database contains 1527 non-bitter compounds and 547 bitter compounds, were each compound is characterized by 19 calculated descriptors.</w:t>
        </w:r>
      </w:ins>
    </w:p>
    <w:p w14:paraId="53AC7C4A" w14:textId="7723C215" w:rsidR="0097412B" w:rsidRDefault="0097412B" w:rsidP="0097412B">
      <w:pPr>
        <w:ind w:firstLine="720"/>
        <w:rPr>
          <w:ins w:id="29" w:author="Shy Alon" w:date="2016-10-24T13:03:00Z"/>
        </w:rPr>
        <w:pPrChange w:id="30" w:author="Shy Alon" w:date="2016-10-24T13:49:00Z">
          <w:pPr/>
        </w:pPrChange>
      </w:pPr>
      <w:ins w:id="31" w:author="Shy Alon" w:date="2016-10-24T13:48:00Z">
        <w:r>
          <w:t>The newly t-SNE optimization algorithm produce a 2D representations of the data bases. The 2D representations were evaluated by standard parameters such as the trustworthiness of the low-dimensional embedding. The algorithm captured much of the local information of the high-dimensional data very well, while also revealing global information such as the chemical space, which clearly shows visual separation of the data</w:t>
        </w:r>
      </w:ins>
      <w:ins w:id="32" w:author="Shy Alon" w:date="2016-10-24T13:49:00Z">
        <w:r w:rsidRPr="0097412B">
          <w:t xml:space="preserve"> </w:t>
        </w:r>
        <w:r>
          <w:t>to the correct clusters.</w:t>
        </w:r>
      </w:ins>
    </w:p>
    <w:p w14:paraId="686273CC" w14:textId="7969F498" w:rsidR="00DB562B" w:rsidRPr="00EE7821" w:rsidDel="00597DF4" w:rsidRDefault="002A3FE2" w:rsidP="002A3FE2">
      <w:pPr>
        <w:ind w:firstLine="720"/>
        <w:rPr>
          <w:ins w:id="33" w:author="Abraham Yosipof" w:date="2016-10-21T09:43:00Z"/>
          <w:del w:id="34" w:author="Shy Alon" w:date="2016-10-24T13:40:00Z"/>
          <w:rFonts w:hint="cs"/>
          <w:rtl/>
        </w:rPr>
        <w:pPrChange w:id="35" w:author="Shy Alon" w:date="2016-10-24T13:15:00Z">
          <w:pPr/>
        </w:pPrChange>
      </w:pPr>
      <w:ins w:id="36" w:author="Shy Alon" w:date="2016-10-24T13:07:00Z">
        <w:r>
          <w:t xml:space="preserve">Visualization is especially beneficial </w:t>
        </w:r>
      </w:ins>
      <w:ins w:id="37" w:author="Shy Alon" w:date="2016-10-24T13:08:00Z">
        <w:r>
          <w:t>in the concept exploration phase of the systems engineering process.</w:t>
        </w:r>
      </w:ins>
      <w:ins w:id="38" w:author="Shy Alon" w:date="2016-10-24T13:12:00Z">
        <w:r>
          <w:t xml:space="preserve"> </w:t>
        </w:r>
      </w:ins>
      <w:ins w:id="39" w:author="Shy Alon" w:date="2016-10-24T13:13:00Z">
        <w:r>
          <w:t>Even though the raw data is available the information required for</w:t>
        </w:r>
      </w:ins>
      <w:ins w:id="40" w:author="Shy Alon" w:date="2016-10-24T13:14:00Z">
        <w:r>
          <w:t xml:space="preserve"> exact calculations for each proposed concept has to be acquired in a costly and time</w:t>
        </w:r>
      </w:ins>
      <w:ins w:id="41" w:author="Shy Alon" w:date="2016-10-24T13:15:00Z">
        <w:r>
          <w:t xml:space="preserve"> consuming manner. Reducing the data to two dimensions and visualizing </w:t>
        </w:r>
      </w:ins>
      <w:ins w:id="42" w:author="Shy Alon" w:date="2016-10-24T13:16:00Z">
        <w:r>
          <w:t xml:space="preserve">it can provide powerful intuition into the </w:t>
        </w:r>
      </w:ins>
      <w:ins w:id="43" w:author="Shy Alon" w:date="2016-10-24T13:20:00Z">
        <w:r>
          <w:t xml:space="preserve">behavior of the data and hint which </w:t>
        </w:r>
      </w:ins>
      <w:ins w:id="44" w:author="Shy Alon" w:date="2016-10-24T13:21:00Z">
        <w:r w:rsidR="00BF343C">
          <w:t>alternatives are more likely to provide successful solutions.</w:t>
        </w:r>
      </w:ins>
      <w:ins w:id="45" w:author="Shy Alon" w:date="2016-10-24T13:15:00Z">
        <w:r>
          <w:t xml:space="preserve"> </w:t>
        </w:r>
      </w:ins>
    </w:p>
    <w:p w14:paraId="65B319F9" w14:textId="77777777" w:rsidR="00EE7821" w:rsidRPr="00EE7821" w:rsidRDefault="00EE7821" w:rsidP="00597DF4">
      <w:pPr>
        <w:ind w:firstLine="720"/>
        <w:pPrChange w:id="46" w:author="Shy Alon" w:date="2016-10-24T13:40:00Z">
          <w:pPr>
            <w:pStyle w:val="Heading1"/>
          </w:pPr>
        </w:pPrChange>
      </w:pPr>
    </w:p>
    <w:p w14:paraId="22F85DCB" w14:textId="77777777" w:rsidR="00307DB9" w:rsidRDefault="001D6EEC" w:rsidP="001D6EEC">
      <w:pPr>
        <w:pStyle w:val="Heading1"/>
      </w:pPr>
      <w:r>
        <w:lastRenderedPageBreak/>
        <w:t>Definitions</w:t>
      </w:r>
    </w:p>
    <w:p w14:paraId="2D3303A6" w14:textId="77777777" w:rsidR="001D6EEC" w:rsidRDefault="001D6EEC" w:rsidP="001D6EEC">
      <w:r w:rsidRPr="001D6EEC">
        <w:rPr>
          <w:b/>
          <w:bCs/>
        </w:rPr>
        <w:t>Quality</w:t>
      </w:r>
      <w:r>
        <w:t>: a 0 to 1 measure of the classification. 0 means total classification failure and 1 means perfect classification success.</w:t>
      </w:r>
      <w:r w:rsidR="002B2963">
        <w:t xml:space="preserve"> Quality measures the success of the classification process by relying on labels.</w:t>
      </w:r>
    </w:p>
    <w:p w14:paraId="191FB50C" w14:textId="7D05E6FA" w:rsidR="001D6EEC" w:rsidRDefault="00A54A20" w:rsidP="0097412B">
      <w:pPr>
        <w:rPr>
          <w:ins w:id="47" w:author="Shy Alon" w:date="2016-10-24T13:32:00Z"/>
          <w:rFonts w:cstheme="minorHAnsi"/>
        </w:rPr>
        <w:pPrChange w:id="48" w:author="Shy Alon" w:date="2016-10-24T13:50:00Z">
          <w:pPr/>
        </w:pPrChange>
      </w:pPr>
      <w:r w:rsidRPr="00A54A20">
        <w:rPr>
          <w:b/>
          <w:bCs/>
        </w:rPr>
        <w:t>Trustworthiness</w:t>
      </w:r>
      <w:r>
        <w:t xml:space="preserve">: a measure of how close points remained after the dimensionality reduction as described in </w:t>
      </w:r>
      <w:r w:rsidRPr="00A54A20">
        <w:rPr>
          <w:rFonts w:cstheme="minorHAnsi"/>
        </w:rPr>
        <w:t>[</w:t>
      </w:r>
      <w:del w:id="49" w:author="Shy Alon" w:date="2016-10-24T13:50:00Z">
        <w:r w:rsidRPr="00A54A20" w:rsidDel="0097412B">
          <w:rPr>
            <w:rFonts w:cstheme="minorHAnsi"/>
          </w:rPr>
          <w:delText>1</w:delText>
        </w:r>
      </w:del>
      <w:ins w:id="50" w:author="Shy Alon" w:date="2016-10-24T13:50:00Z">
        <w:r w:rsidR="0097412B">
          <w:rPr>
            <w:rFonts w:cstheme="minorHAnsi"/>
          </w:rPr>
          <w:t>2</w:t>
        </w:r>
      </w:ins>
      <w:r w:rsidRPr="00A54A20">
        <w:rPr>
          <w:rFonts w:cstheme="minorHAnsi"/>
        </w:rPr>
        <w:t>]</w:t>
      </w:r>
      <w:r>
        <w:rPr>
          <w:rFonts w:cstheme="minorHAnsi"/>
        </w:rPr>
        <w:t>.</w:t>
      </w:r>
      <w:r w:rsidR="002B2963">
        <w:rPr>
          <w:rFonts w:cstheme="minorHAnsi"/>
        </w:rPr>
        <w:t xml:space="preserve"> Trustworthiness measures the success of the clustering process and is agnostic to labels.</w:t>
      </w:r>
    </w:p>
    <w:p w14:paraId="7D324270" w14:textId="68A5F1FA" w:rsidR="00597DF4" w:rsidRPr="001D6EEC" w:rsidDel="00C1433E" w:rsidRDefault="00597DF4" w:rsidP="00597DF4">
      <w:pPr>
        <w:rPr>
          <w:del w:id="51" w:author="Shy Alon" w:date="2016-10-25T11:48:00Z"/>
        </w:rPr>
        <w:pPrChange w:id="52" w:author="Shy Alon" w:date="2016-10-24T13:36:00Z">
          <w:pPr/>
        </w:pPrChange>
      </w:pPr>
      <w:ins w:id="53" w:author="Shy Alon" w:date="2016-10-24T13:32:00Z">
        <w:r w:rsidRPr="00597DF4">
          <w:rPr>
            <w:rFonts w:cstheme="minorHAnsi"/>
            <w:b/>
            <w:bCs/>
            <w:rPrChange w:id="54" w:author="Shy Alon" w:date="2016-10-24T13:32:00Z">
              <w:rPr>
                <w:rFonts w:cstheme="minorHAnsi"/>
              </w:rPr>
            </w:rPrChange>
          </w:rPr>
          <w:t>Feature Analysis</w:t>
        </w:r>
        <w:r>
          <w:rPr>
            <w:rFonts w:cstheme="minorHAnsi"/>
          </w:rPr>
          <w:t xml:space="preserve">: a measure of </w:t>
        </w:r>
      </w:ins>
      <w:ins w:id="55" w:author="Shy Alon" w:date="2016-10-24T13:33:00Z">
        <w:r>
          <w:rPr>
            <w:rFonts w:cstheme="minorHAnsi"/>
          </w:rPr>
          <w:t xml:space="preserve">classification </w:t>
        </w:r>
      </w:ins>
      <w:ins w:id="56" w:author="Shy Alon" w:date="2016-10-24T13:32:00Z">
        <w:r>
          <w:rPr>
            <w:rFonts w:cstheme="minorHAnsi"/>
          </w:rPr>
          <w:t xml:space="preserve">success for each </w:t>
        </w:r>
      </w:ins>
      <w:ins w:id="57" w:author="Shy Alon" w:date="2016-10-24T13:33:00Z">
        <w:r>
          <w:rPr>
            <w:rFonts w:cstheme="minorHAnsi"/>
          </w:rPr>
          <w:t>label</w:t>
        </w:r>
      </w:ins>
      <w:ins w:id="58" w:author="Shy Alon" w:date="2016-10-24T13:32:00Z">
        <w:r>
          <w:rPr>
            <w:rFonts w:cstheme="minorHAnsi"/>
          </w:rPr>
          <w:t xml:space="preserve"> in the dataset</w:t>
        </w:r>
      </w:ins>
      <w:ins w:id="59" w:author="Shy Alon" w:date="2016-10-24T13:33:00Z">
        <w:r>
          <w:rPr>
            <w:rFonts w:cstheme="minorHAnsi"/>
          </w:rPr>
          <w:t xml:space="preserve">. </w:t>
        </w:r>
        <w:r>
          <w:t xml:space="preserve">0 means </w:t>
        </w:r>
      </w:ins>
      <w:ins w:id="60" w:author="Shy Alon" w:date="2016-10-24T13:35:00Z">
        <w:r>
          <w:t>that</w:t>
        </w:r>
      </w:ins>
      <w:ins w:id="61" w:author="Shy Alon" w:date="2016-10-24T13:34:00Z">
        <w:r>
          <w:t xml:space="preserve"> no point of that label has a nearest neighbor of the same label</w:t>
        </w:r>
      </w:ins>
      <w:ins w:id="62" w:author="Shy Alon" w:date="2016-10-24T13:35:00Z">
        <w:r>
          <w:t xml:space="preserve"> and 1</w:t>
        </w:r>
      </w:ins>
      <w:ins w:id="63" w:author="Shy Alon" w:date="2016-10-24T13:33:00Z">
        <w:r>
          <w:t xml:space="preserve"> means </w:t>
        </w:r>
      </w:ins>
      <w:ins w:id="64" w:author="Shy Alon" w:date="2016-10-24T13:35:00Z">
        <w:r>
          <w:t xml:space="preserve">that </w:t>
        </w:r>
        <w:r>
          <w:t>all</w:t>
        </w:r>
        <w:r>
          <w:t xml:space="preserve"> point</w:t>
        </w:r>
        <w:r>
          <w:t>s</w:t>
        </w:r>
        <w:r>
          <w:t xml:space="preserve"> of that label ha</w:t>
        </w:r>
        <w:r>
          <w:t>ve</w:t>
        </w:r>
        <w:r>
          <w:t xml:space="preserve"> a nearest neighbor of the same label</w:t>
        </w:r>
      </w:ins>
      <w:ins w:id="65" w:author="Shy Alon" w:date="2016-10-24T13:33:00Z">
        <w:r>
          <w:t xml:space="preserve">. </w:t>
        </w:r>
      </w:ins>
      <w:ins w:id="66" w:author="Shy Alon" w:date="2016-10-24T13:36:00Z">
        <w:r>
          <w:t>Feature analysis</w:t>
        </w:r>
      </w:ins>
      <w:ins w:id="67" w:author="Shy Alon" w:date="2016-10-24T13:33:00Z">
        <w:r>
          <w:t xml:space="preserve"> measures the </w:t>
        </w:r>
      </w:ins>
      <w:ins w:id="68" w:author="Shy Alon" w:date="2016-10-24T13:36:00Z">
        <w:r>
          <w:t xml:space="preserve">relevance of the </w:t>
        </w:r>
      </w:ins>
      <w:ins w:id="69" w:author="Shy Alon" w:date="2016-10-24T13:33:00Z">
        <w:r>
          <w:t xml:space="preserve">success of the classification process </w:t>
        </w:r>
      </w:ins>
      <w:ins w:id="70" w:author="Shy Alon" w:date="2016-10-24T13:36:00Z">
        <w:r>
          <w:t>for the specific label</w:t>
        </w:r>
      </w:ins>
      <w:ins w:id="71" w:author="Shy Alon" w:date="2016-10-24T13:33:00Z">
        <w:r>
          <w:t>.</w:t>
        </w:r>
      </w:ins>
      <w:bookmarkStart w:id="72" w:name="_GoBack"/>
      <w:bookmarkEnd w:id="72"/>
    </w:p>
    <w:p w14:paraId="70715A9C" w14:textId="4965CA76" w:rsidR="00307DB9" w:rsidDel="00C1433E" w:rsidRDefault="00307DB9" w:rsidP="00C1433E">
      <w:pPr>
        <w:pStyle w:val="Heading1"/>
        <w:rPr>
          <w:del w:id="73" w:author="Shy Alon" w:date="2016-10-24T13:22:00Z"/>
        </w:rPr>
        <w:pPrChange w:id="74" w:author="Shy Alon" w:date="2016-10-25T11:48:00Z">
          <w:pPr>
            <w:pStyle w:val="ListParagraph"/>
            <w:numPr>
              <w:numId w:val="1"/>
            </w:numPr>
            <w:ind w:hanging="360"/>
          </w:pPr>
        </w:pPrChange>
      </w:pPr>
      <w:del w:id="75" w:author="Shy Alon" w:date="2016-10-25T11:48:00Z">
        <w:r w:rsidDel="00C1433E">
          <w:delText>The Algorithm</w:delText>
        </w:r>
      </w:del>
    </w:p>
    <w:p w14:paraId="1B226B0A" w14:textId="77777777" w:rsidR="00C1433E" w:rsidRPr="00C1433E" w:rsidRDefault="00C1433E" w:rsidP="00C1433E">
      <w:pPr>
        <w:rPr>
          <w:ins w:id="76" w:author="Shy Alon" w:date="2016-10-25T11:47:00Z"/>
          <w:rPrChange w:id="77" w:author="Shy Alon" w:date="2016-10-25T11:47:00Z">
            <w:rPr>
              <w:ins w:id="78" w:author="Shy Alon" w:date="2016-10-25T11:47:00Z"/>
            </w:rPr>
          </w:rPrChange>
        </w:rPr>
        <w:pPrChange w:id="79" w:author="Shy Alon" w:date="2016-10-25T11:48:00Z">
          <w:pPr>
            <w:pStyle w:val="Heading1"/>
          </w:pPr>
        </w:pPrChange>
      </w:pPr>
    </w:p>
    <w:p w14:paraId="1B359D6A" w14:textId="2B968B2B" w:rsidR="001510E4" w:rsidRDefault="00C1433E" w:rsidP="00C1433E">
      <w:pPr>
        <w:pStyle w:val="Heading1"/>
        <w:rPr>
          <w:ins w:id="80" w:author="Shy Alon" w:date="2016-10-24T13:22:00Z"/>
        </w:rPr>
        <w:pPrChange w:id="81" w:author="Shy Alon" w:date="2016-10-25T11:47:00Z">
          <w:pPr>
            <w:pStyle w:val="ListParagraph"/>
            <w:numPr>
              <w:numId w:val="1"/>
            </w:numPr>
            <w:ind w:hanging="360"/>
          </w:pPr>
        </w:pPrChange>
      </w:pPr>
      <w:ins w:id="82" w:author="Shy Alon" w:date="2016-10-25T11:48:00Z">
        <w:r>
          <w:t>The Algorithm</w:t>
        </w:r>
      </w:ins>
    </w:p>
    <w:p w14:paraId="47ADF6ED" w14:textId="77777777" w:rsidR="00307DB9" w:rsidRDefault="00307DB9" w:rsidP="00307DB9">
      <w:pPr>
        <w:pStyle w:val="ListParagraph"/>
        <w:numPr>
          <w:ilvl w:val="0"/>
          <w:numId w:val="1"/>
        </w:numPr>
      </w:pPr>
      <w:r>
        <w:t>Randomly determine which features will be included in the dataset:</w:t>
      </w:r>
    </w:p>
    <w:p w14:paraId="77E6BD6F" w14:textId="77777777" w:rsidR="00307DB9" w:rsidRDefault="00307DB9" w:rsidP="00307DB9">
      <w:pPr>
        <w:pStyle w:val="ListParagraph"/>
        <w:numPr>
          <w:ilvl w:val="1"/>
          <w:numId w:val="1"/>
        </w:numPr>
      </w:pPr>
      <w:r>
        <w:t>Generate a uniformly distributed random number between 1 and 2</w:t>
      </w:r>
      <w:r w:rsidRPr="00307DB9">
        <w:rPr>
          <w:vertAlign w:val="superscript"/>
        </w:rPr>
        <w:t>n</w:t>
      </w:r>
      <w:r>
        <w:t>-1 where n is the number of features in the database.</w:t>
      </w:r>
    </w:p>
    <w:p w14:paraId="1327B15E" w14:textId="16440175" w:rsidR="001510E4" w:rsidRDefault="00307DB9" w:rsidP="001510E4">
      <w:pPr>
        <w:pStyle w:val="ListParagraph"/>
        <w:numPr>
          <w:ilvl w:val="0"/>
          <w:numId w:val="1"/>
        </w:numPr>
        <w:rPr>
          <w:ins w:id="83" w:author="Shy Alon" w:date="2016-10-24T13:23:00Z"/>
        </w:rPr>
        <w:pPrChange w:id="84" w:author="Shy Alon" w:date="2016-10-24T13:22:00Z">
          <w:pPr>
            <w:pStyle w:val="ListParagraph"/>
            <w:numPr>
              <w:ilvl w:val="1"/>
              <w:numId w:val="1"/>
            </w:numPr>
            <w:ind w:left="1440" w:hanging="360"/>
          </w:pPr>
        </w:pPrChange>
      </w:pPr>
      <w:moveFromRangeStart w:id="85" w:author="Shy Alon" w:date="2016-10-24T13:26:00Z" w:name="move465078892"/>
      <w:moveFrom w:id="86" w:author="Shy Alon" w:date="2016-10-24T13:26:00Z">
        <w:r w:rsidDel="001510E4">
          <w:t>If the nth bit in the number equals 1 include the nth feature in the dataset.</w:t>
        </w:r>
      </w:moveFrom>
      <w:moveFromRangeEnd w:id="85"/>
      <w:ins w:id="87" w:author="Shy Alon" w:date="2016-10-24T13:22:00Z">
        <w:r w:rsidR="001510E4">
          <w:t xml:space="preserve">Using Genetic Algorithm </w:t>
        </w:r>
      </w:ins>
      <w:ins w:id="88" w:author="Shy Alon" w:date="2016-10-24T13:23:00Z">
        <w:r w:rsidR="001510E4">
          <w:t>mutate</w:t>
        </w:r>
      </w:ins>
      <w:ins w:id="89" w:author="Shy Alon" w:date="2016-10-24T13:22:00Z">
        <w:r w:rsidR="001510E4">
          <w:t xml:space="preserve"> the </w:t>
        </w:r>
      </w:ins>
      <w:ins w:id="90" w:author="Shy Alon" w:date="2016-10-24T13:23:00Z">
        <w:r w:rsidR="001510E4">
          <w:t>current number:</w:t>
        </w:r>
      </w:ins>
    </w:p>
    <w:p w14:paraId="162D8479" w14:textId="22314C14" w:rsidR="001510E4" w:rsidRDefault="001510E4" w:rsidP="001510E4">
      <w:pPr>
        <w:pStyle w:val="ListParagraph"/>
        <w:numPr>
          <w:ilvl w:val="1"/>
          <w:numId w:val="1"/>
        </w:numPr>
        <w:rPr>
          <w:ins w:id="91" w:author="Shy Alon" w:date="2016-10-24T13:24:00Z"/>
        </w:rPr>
        <w:pPrChange w:id="92" w:author="Shy Alon" w:date="2016-10-24T13:23:00Z">
          <w:pPr>
            <w:pStyle w:val="ListParagraph"/>
            <w:numPr>
              <w:ilvl w:val="1"/>
              <w:numId w:val="1"/>
            </w:numPr>
            <w:ind w:left="1440" w:hanging="360"/>
          </w:pPr>
        </w:pPrChange>
      </w:pPr>
      <w:ins w:id="93" w:author="Shy Alon" w:date="2016-10-24T13:23:00Z">
        <w:r>
          <w:t xml:space="preserve">Either add up to X features (by turning their </w:t>
        </w:r>
      </w:ins>
      <w:ins w:id="94" w:author="Shy Alon" w:date="2016-10-24T13:24:00Z">
        <w:r>
          <w:t>bits from 0 to 1)</w:t>
        </w:r>
      </w:ins>
    </w:p>
    <w:p w14:paraId="341A6847" w14:textId="6FE3461B" w:rsidR="001510E4" w:rsidRDefault="001510E4" w:rsidP="001510E4">
      <w:pPr>
        <w:pStyle w:val="ListParagraph"/>
        <w:numPr>
          <w:ilvl w:val="1"/>
          <w:numId w:val="1"/>
        </w:numPr>
        <w:rPr>
          <w:ins w:id="95" w:author="Shy Alon" w:date="2016-10-24T13:24:00Z"/>
        </w:rPr>
        <w:pPrChange w:id="96" w:author="Shy Alon" w:date="2016-10-24T13:24:00Z">
          <w:pPr>
            <w:pStyle w:val="ListParagraph"/>
            <w:numPr>
              <w:ilvl w:val="1"/>
              <w:numId w:val="1"/>
            </w:numPr>
            <w:ind w:left="1440" w:hanging="360"/>
          </w:pPr>
        </w:pPrChange>
      </w:pPr>
      <w:ins w:id="97" w:author="Shy Alon" w:date="2016-10-24T13:24:00Z">
        <w:r>
          <w:t xml:space="preserve">Or remove </w:t>
        </w:r>
        <w:r>
          <w:t xml:space="preserve">up to X features (by turning their bits from </w:t>
        </w:r>
        <w:r>
          <w:t>1</w:t>
        </w:r>
        <w:r>
          <w:t xml:space="preserve"> to </w:t>
        </w:r>
        <w:r>
          <w:t>0</w:t>
        </w:r>
        <w:r>
          <w:t>)</w:t>
        </w:r>
      </w:ins>
    </w:p>
    <w:p w14:paraId="6347ED60" w14:textId="71B5FA4B" w:rsidR="001510E4" w:rsidRDefault="001510E4" w:rsidP="001510E4">
      <w:pPr>
        <w:pStyle w:val="ListParagraph"/>
        <w:numPr>
          <w:ilvl w:val="1"/>
          <w:numId w:val="1"/>
        </w:numPr>
        <w:rPr>
          <w:ins w:id="98" w:author="Shy Alon" w:date="2016-10-24T13:24:00Z"/>
        </w:rPr>
        <w:pPrChange w:id="99" w:author="Shy Alon" w:date="2016-10-24T13:25:00Z">
          <w:pPr>
            <w:pStyle w:val="ListParagraph"/>
            <w:numPr>
              <w:ilvl w:val="1"/>
              <w:numId w:val="1"/>
            </w:numPr>
            <w:ind w:left="1440" w:hanging="360"/>
          </w:pPr>
        </w:pPrChange>
      </w:pPr>
      <w:ins w:id="100" w:author="Shy Alon" w:date="2016-10-24T13:24:00Z">
        <w:r>
          <w:t>Or remove and add.</w:t>
        </w:r>
      </w:ins>
    </w:p>
    <w:p w14:paraId="1F4D67E8" w14:textId="3439976B" w:rsidR="001510E4" w:rsidRDefault="001510E4" w:rsidP="001510E4">
      <w:pPr>
        <w:pStyle w:val="ListParagraph"/>
        <w:numPr>
          <w:ilvl w:val="0"/>
          <w:numId w:val="1"/>
        </w:numPr>
        <w:rPr>
          <w:ins w:id="101" w:author="Shy Alon" w:date="2016-10-24T13:26:00Z"/>
        </w:rPr>
        <w:pPrChange w:id="102" w:author="Shy Alon" w:date="2016-10-24T13:24:00Z">
          <w:pPr>
            <w:pStyle w:val="ListParagraph"/>
            <w:numPr>
              <w:ilvl w:val="1"/>
              <w:numId w:val="1"/>
            </w:numPr>
            <w:ind w:left="1440" w:hanging="360"/>
          </w:pPr>
        </w:pPrChange>
      </w:pPr>
      <w:ins w:id="103" w:author="Shy Alon" w:date="2016-10-24T13:25:00Z">
        <w:r>
          <w:t>Use the number to generate the reduced dataset</w:t>
        </w:r>
      </w:ins>
      <w:ins w:id="104" w:author="Shy Alon" w:date="2016-10-24T13:26:00Z">
        <w:r>
          <w:t>:</w:t>
        </w:r>
      </w:ins>
    </w:p>
    <w:p w14:paraId="2072B339" w14:textId="77777777" w:rsidR="001510E4" w:rsidDel="001510E4" w:rsidRDefault="001510E4" w:rsidP="001510E4">
      <w:pPr>
        <w:pStyle w:val="ListParagraph"/>
        <w:numPr>
          <w:ilvl w:val="1"/>
          <w:numId w:val="1"/>
        </w:numPr>
        <w:rPr>
          <w:del w:id="105" w:author="Shy Alon" w:date="2016-10-24T13:26:00Z"/>
          <w:moveTo w:id="106" w:author="Shy Alon" w:date="2016-10-24T13:26:00Z"/>
        </w:rPr>
      </w:pPr>
      <w:moveToRangeStart w:id="107" w:author="Shy Alon" w:date="2016-10-24T13:26:00Z" w:name="move465078892"/>
      <w:moveTo w:id="108" w:author="Shy Alon" w:date="2016-10-24T13:26:00Z">
        <w:r>
          <w:t>If the nth bit in the number equals 1 include the nth feature in the dataset.</w:t>
        </w:r>
      </w:moveTo>
    </w:p>
    <w:moveToRangeEnd w:id="107"/>
    <w:p w14:paraId="6D5014C4" w14:textId="77777777" w:rsidR="001510E4" w:rsidRDefault="001510E4" w:rsidP="001510E4">
      <w:pPr>
        <w:pStyle w:val="ListParagraph"/>
        <w:numPr>
          <w:ilvl w:val="1"/>
          <w:numId w:val="1"/>
        </w:numPr>
        <w:pPrChange w:id="109" w:author="Shy Alon" w:date="2016-10-24T13:26:00Z">
          <w:pPr>
            <w:pStyle w:val="ListParagraph"/>
            <w:numPr>
              <w:ilvl w:val="1"/>
              <w:numId w:val="1"/>
            </w:numPr>
            <w:ind w:left="1440" w:hanging="360"/>
          </w:pPr>
        </w:pPrChange>
      </w:pPr>
    </w:p>
    <w:p w14:paraId="584E9246" w14:textId="77777777" w:rsidR="00307DB9" w:rsidRDefault="001D6EEC" w:rsidP="00307DB9">
      <w:pPr>
        <w:pStyle w:val="ListParagraph"/>
        <w:numPr>
          <w:ilvl w:val="0"/>
          <w:numId w:val="1"/>
        </w:numPr>
      </w:pPr>
      <w:r>
        <w:t>Execute the T-SNE algorithm reducing the dataset to 2 dimensions</w:t>
      </w:r>
    </w:p>
    <w:p w14:paraId="594E6B15" w14:textId="77777777" w:rsidR="001D6EEC" w:rsidRDefault="001D6EEC" w:rsidP="00307DB9">
      <w:pPr>
        <w:pStyle w:val="ListParagraph"/>
        <w:numPr>
          <w:ilvl w:val="0"/>
          <w:numId w:val="1"/>
        </w:numPr>
      </w:pPr>
      <w:r>
        <w:t>Calculate result quality:</w:t>
      </w:r>
    </w:p>
    <w:p w14:paraId="306EF4CC" w14:textId="77777777" w:rsidR="001D6EEC" w:rsidRDefault="001D6EEC" w:rsidP="001D6EEC">
      <w:pPr>
        <w:pStyle w:val="ListParagraph"/>
        <w:numPr>
          <w:ilvl w:val="1"/>
          <w:numId w:val="1"/>
        </w:numPr>
      </w:pPr>
      <w:r>
        <w:t>For each point in the 2 dimensional dataset find the closest point. If they have the same label increment the quality measure by</w:t>
      </w:r>
      <m:oMath>
        <m:f>
          <m:fPr>
            <m:ctrlPr>
              <w:rPr>
                <w:rFonts w:ascii="Cambria Math" w:hAnsi="Cambria Math"/>
                <w:i/>
              </w:rPr>
            </m:ctrlPr>
          </m:fPr>
          <m:num>
            <m:r>
              <w:rPr>
                <w:rFonts w:ascii="Cambria Math" w:hAnsi="Cambria Math"/>
              </w:rPr>
              <m:t>1</m:t>
            </m:r>
          </m:num>
          <m:den>
            <m:r>
              <w:rPr>
                <w:rFonts w:ascii="Cambria Math" w:hAnsi="Cambria Math"/>
              </w:rPr>
              <m:t>Number of Samples</m:t>
            </m:r>
          </m:den>
        </m:f>
      </m:oMath>
      <w:r>
        <w:t xml:space="preserve"> </w:t>
      </w:r>
    </w:p>
    <w:p w14:paraId="2BB20CBA" w14:textId="77777777" w:rsidR="00A54A20" w:rsidRDefault="001D6EEC" w:rsidP="00A54A20">
      <w:pPr>
        <w:pStyle w:val="ListParagraph"/>
        <w:numPr>
          <w:ilvl w:val="1"/>
          <w:numId w:val="1"/>
        </w:numPr>
      </w:pPr>
      <w:r>
        <w:t>Sum up the partial quality measures to a total quality measure.</w:t>
      </w:r>
    </w:p>
    <w:p w14:paraId="689F1482" w14:textId="77777777" w:rsidR="002B2963" w:rsidRDefault="002B2963" w:rsidP="002B2963">
      <w:pPr>
        <w:pStyle w:val="ListParagraph"/>
        <w:numPr>
          <w:ilvl w:val="0"/>
          <w:numId w:val="1"/>
        </w:numPr>
      </w:pPr>
      <w:r>
        <w:t>Repeat quality calculation by using majority vote from 3 neighbors.</w:t>
      </w:r>
    </w:p>
    <w:p w14:paraId="39E2B05E" w14:textId="77777777" w:rsidR="002B2963" w:rsidRDefault="002B2963" w:rsidP="002B2963">
      <w:pPr>
        <w:pStyle w:val="ListParagraph"/>
        <w:numPr>
          <w:ilvl w:val="0"/>
          <w:numId w:val="1"/>
        </w:numPr>
      </w:pPr>
      <w:r>
        <w:t>Repeat quality calculation by using majority vote from 6 neighbors.</w:t>
      </w:r>
    </w:p>
    <w:p w14:paraId="4894EAA1" w14:textId="77777777" w:rsidR="002B2963" w:rsidRDefault="002B2963" w:rsidP="002B2963">
      <w:pPr>
        <w:pStyle w:val="ListParagraph"/>
        <w:numPr>
          <w:ilvl w:val="0"/>
          <w:numId w:val="1"/>
        </w:numPr>
        <w:rPr>
          <w:ins w:id="110" w:author="Shy Alon" w:date="2016-10-24T13:31:00Z"/>
        </w:rPr>
      </w:pPr>
      <w:r>
        <w:t>Calculate trustworthiness.</w:t>
      </w:r>
    </w:p>
    <w:p w14:paraId="50264931" w14:textId="1958C2B4" w:rsidR="00597DF4" w:rsidRDefault="00597DF4" w:rsidP="002B2963">
      <w:pPr>
        <w:pStyle w:val="ListParagraph"/>
        <w:numPr>
          <w:ilvl w:val="0"/>
          <w:numId w:val="1"/>
        </w:numPr>
        <w:rPr>
          <w:ins w:id="111" w:author="Shy Alon" w:date="2016-10-24T13:28:00Z"/>
        </w:rPr>
      </w:pPr>
      <w:ins w:id="112" w:author="Shy Alon" w:date="2016-10-24T13:31:00Z">
        <w:r>
          <w:t>Calculate feature analysis</w:t>
        </w:r>
      </w:ins>
      <w:ins w:id="113" w:author="Shy Alon" w:date="2016-10-24T13:32:00Z">
        <w:r>
          <w:t>.</w:t>
        </w:r>
      </w:ins>
    </w:p>
    <w:p w14:paraId="4406CE30" w14:textId="7E0BB37B" w:rsidR="001510E4" w:rsidRDefault="001510E4" w:rsidP="002B2963">
      <w:pPr>
        <w:pStyle w:val="ListParagraph"/>
        <w:numPr>
          <w:ilvl w:val="0"/>
          <w:numId w:val="1"/>
        </w:numPr>
      </w:pPr>
      <w:ins w:id="114" w:author="Shy Alon" w:date="2016-10-24T13:28:00Z">
        <w:r>
          <w:t xml:space="preserve">If the quality if higher than before </w:t>
        </w:r>
      </w:ins>
      <w:ins w:id="115" w:author="Shy Alon" w:date="2016-10-24T13:29:00Z">
        <w:r>
          <w:t>repeat step 2 with the new number. Otherwise repeat step 2 with the previous number.</w:t>
        </w:r>
      </w:ins>
    </w:p>
    <w:p w14:paraId="13F9EC39" w14:textId="77777777" w:rsidR="002B2963" w:rsidRDefault="002B2963" w:rsidP="00E3698A">
      <w:pPr>
        <w:pStyle w:val="Heading1"/>
      </w:pPr>
      <w:r>
        <w:t>Results</w:t>
      </w:r>
    </w:p>
    <w:p w14:paraId="75E7EFFD" w14:textId="77777777" w:rsidR="00E3698A" w:rsidRDefault="00E3698A" w:rsidP="00B6790A">
      <w:r>
        <w:t>The algorithm was executed multiple times for several</w:t>
      </w:r>
      <w:r w:rsidR="00B6790A">
        <w:t xml:space="preserve"> databases</w:t>
      </w:r>
      <w:r>
        <w:t>:</w:t>
      </w:r>
    </w:p>
    <w:p w14:paraId="5DEEC055" w14:textId="77777777" w:rsidR="00E3698A" w:rsidRDefault="00E3698A" w:rsidP="00E3698A">
      <w:pPr>
        <w:pStyle w:val="Heading2"/>
      </w:pPr>
      <w:r>
        <w:t>CMC</w:t>
      </w:r>
    </w:p>
    <w:p w14:paraId="2B556DCC" w14:textId="77777777" w:rsidR="00B6790A" w:rsidRDefault="00B6790A" w:rsidP="00B6790A">
      <w:r>
        <w:t>A database describing SOMETHING</w:t>
      </w:r>
    </w:p>
    <w:p w14:paraId="0761FAB0" w14:textId="77777777" w:rsidR="00A43428" w:rsidRDefault="00A43428" w:rsidP="00B6790A">
      <w:r>
        <w:t>The result images are in the CMC folder and the summary is in the CMC.csv file.</w:t>
      </w:r>
    </w:p>
    <w:p w14:paraId="54DAE1AA" w14:textId="77777777" w:rsidR="00A43428" w:rsidRDefault="00B6790A" w:rsidP="00A43428">
      <w:r>
        <w:t xml:space="preserve">The CMC database is the only database with more than 2 labels. The quality measure of the results </w:t>
      </w:r>
      <w:r w:rsidR="007F2793">
        <w:t>is in the range of [0.113, 0.215] with the 3 nearest neighbors quality measure significantly lower and 6 nearest neighbors quality measure even lower.</w:t>
      </w:r>
    </w:p>
    <w:p w14:paraId="6C102BA5" w14:textId="77777777" w:rsidR="007F2793" w:rsidRDefault="007F2793" w:rsidP="007F2793">
      <w:r>
        <w:lastRenderedPageBreak/>
        <w:t>In addition it seems that the trustworthiness of results drop as the quality measure rises.</w:t>
      </w:r>
      <w:r w:rsidR="00DD4131">
        <w:t xml:space="preserve"> The following graph shows quality and trustworthiness measure of points sorted by quality measure.</w:t>
      </w:r>
    </w:p>
    <w:p w14:paraId="43674091" w14:textId="77777777" w:rsidR="007F2793" w:rsidRPr="00B6790A" w:rsidRDefault="00A43428" w:rsidP="007F2793">
      <w:r>
        <w:rPr>
          <w:noProof/>
        </w:rPr>
        <w:drawing>
          <wp:inline distT="0" distB="0" distL="0" distR="0" wp14:anchorId="2BC308F8" wp14:editId="743BE85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24DC9B" w14:textId="77777777" w:rsidR="00E3698A" w:rsidRDefault="00E3698A" w:rsidP="00E3698A">
      <w:pPr>
        <w:pStyle w:val="Heading2"/>
      </w:pPr>
      <w:r>
        <w:t>Bitter</w:t>
      </w:r>
    </w:p>
    <w:p w14:paraId="00300FA9" w14:textId="77777777" w:rsidR="00DD4131" w:rsidRDefault="00DD4131" w:rsidP="00DD4131">
      <w:r>
        <w:t>The database describing SOMETHING ELSE</w:t>
      </w:r>
    </w:p>
    <w:p w14:paraId="4ED588DB" w14:textId="77777777" w:rsidR="00DD4131" w:rsidRDefault="00DD4131" w:rsidP="00DD4131">
      <w:r>
        <w:t>The samples are labeled with 0 and 1 to represent SOMETHING</w:t>
      </w:r>
    </w:p>
    <w:p w14:paraId="70F017D1" w14:textId="77777777" w:rsidR="00DD4131" w:rsidRDefault="00DD4131" w:rsidP="00DD4131">
      <w:r>
        <w:t xml:space="preserve">In certain datasets the quality measure is more than 90% - meaning that most of the points had a closest point with the same label and therefore the classifier was successful. </w:t>
      </w:r>
    </w:p>
    <w:p w14:paraId="45CEA87C" w14:textId="77777777" w:rsidR="00DD4131" w:rsidRDefault="00DD4131" w:rsidP="00DD4131">
      <w:r>
        <w:t>The negative correlation between trustworthiness and quality persists in this database.</w:t>
      </w:r>
    </w:p>
    <w:p w14:paraId="242264C1" w14:textId="77777777" w:rsidR="00DD4131" w:rsidRDefault="00DD4131" w:rsidP="00DD4131">
      <w:r>
        <w:t>The following graph shows quality and trustworthiness measure of points sorted by quality measure.</w:t>
      </w:r>
    </w:p>
    <w:p w14:paraId="5680136F" w14:textId="77777777" w:rsidR="00DD4131" w:rsidRPr="00DD4131" w:rsidRDefault="00DD4131" w:rsidP="00DD4131">
      <w:r>
        <w:rPr>
          <w:noProof/>
        </w:rPr>
        <w:drawing>
          <wp:inline distT="0" distB="0" distL="0" distR="0" wp14:anchorId="394D07B4" wp14:editId="5B2D63EC">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766291" w14:textId="77777777" w:rsidR="00E3698A" w:rsidRDefault="00E3698A" w:rsidP="00E3698A">
      <w:pPr>
        <w:pStyle w:val="Heading2"/>
      </w:pPr>
      <w:r>
        <w:lastRenderedPageBreak/>
        <w:t>Financial Ratios</w:t>
      </w:r>
    </w:p>
    <w:p w14:paraId="7AB014F6" w14:textId="77777777" w:rsidR="00DD4131" w:rsidRDefault="00DD4131" w:rsidP="00957E13">
      <w:r>
        <w:t xml:space="preserve">The financial ratios database represents some institutional financial </w:t>
      </w:r>
      <w:r w:rsidR="00957E13">
        <w:t>indicators (such as debt to equity measure) and labels each institution according to whether it went bankrupt.</w:t>
      </w:r>
    </w:p>
    <w:p w14:paraId="50211BB9" w14:textId="77777777" w:rsidR="00957E13" w:rsidRPr="00DD4131" w:rsidRDefault="00957E13" w:rsidP="00957E13">
      <w:r>
        <w:rPr>
          <w:noProof/>
        </w:rPr>
        <w:drawing>
          <wp:inline distT="0" distB="0" distL="0" distR="0" wp14:anchorId="775F4546" wp14:editId="1CF187E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3179E0" w14:textId="77777777" w:rsidR="00E3698A" w:rsidRDefault="00E3698A" w:rsidP="00E3698A">
      <w:pPr>
        <w:pStyle w:val="Heading2"/>
      </w:pPr>
      <w:r>
        <w:t>Qualitative Bankruptcy</w:t>
      </w:r>
    </w:p>
    <w:p w14:paraId="021D4EE9" w14:textId="77777777" w:rsidR="00B6790A" w:rsidRDefault="00B6790A" w:rsidP="00B6790A"/>
    <w:p w14:paraId="3968ED87" w14:textId="77777777" w:rsidR="00B6790A" w:rsidRPr="00B6790A" w:rsidRDefault="00B6790A" w:rsidP="00B6790A">
      <w:pPr>
        <w:pStyle w:val="Heading1"/>
      </w:pPr>
      <w:r>
        <w:t>Discussion</w:t>
      </w:r>
    </w:p>
    <w:p w14:paraId="096D2652" w14:textId="77777777" w:rsidR="001D6EEC" w:rsidRDefault="00A54A20" w:rsidP="00A54A20">
      <w:pPr>
        <w:pStyle w:val="Heading1"/>
      </w:pPr>
      <w:r>
        <w:t>References</w:t>
      </w:r>
    </w:p>
    <w:p w14:paraId="667B11E9" w14:textId="7391645D" w:rsidR="0097412B" w:rsidRDefault="00A54A20" w:rsidP="00A54A20">
      <w:pPr>
        <w:rPr>
          <w:ins w:id="116" w:author="Shy Alon" w:date="2016-10-24T13:50:00Z"/>
          <w:rFonts w:cstheme="minorHAnsi"/>
        </w:rPr>
      </w:pPr>
      <w:r w:rsidRPr="00A54A20">
        <w:rPr>
          <w:rFonts w:cstheme="minorHAnsi"/>
        </w:rPr>
        <w:t xml:space="preserve">[1] </w:t>
      </w:r>
      <w:proofErr w:type="spellStart"/>
      <w:ins w:id="117" w:author="Shy Alon" w:date="2016-10-24T13:50:00Z">
        <w:r w:rsidR="0097412B" w:rsidRPr="0097412B">
          <w:rPr>
            <w:rFonts w:cstheme="minorHAnsi"/>
          </w:rPr>
          <w:t>Maaten</w:t>
        </w:r>
        <w:proofErr w:type="spellEnd"/>
        <w:r w:rsidR="0097412B" w:rsidRPr="0097412B">
          <w:rPr>
            <w:rFonts w:cstheme="minorHAnsi"/>
          </w:rPr>
          <w:t>, L. v. d.; Hinton, G., Visualizing data using t-SNE. Journal of Machine Learning Research 2008, 9, 2579-2605.</w:t>
        </w:r>
      </w:ins>
    </w:p>
    <w:p w14:paraId="3B63CCD7" w14:textId="13ECF1A7" w:rsidR="00A54A20" w:rsidRPr="00A54A20" w:rsidRDefault="0097412B" w:rsidP="00A54A20">
      <w:pPr>
        <w:rPr>
          <w:rFonts w:cstheme="minorHAnsi"/>
        </w:rPr>
      </w:pPr>
      <w:ins w:id="118" w:author="Shy Alon" w:date="2016-10-24T13:50:00Z">
        <w:r>
          <w:rPr>
            <w:rFonts w:cstheme="minorHAnsi"/>
          </w:rPr>
          <w:t xml:space="preserve">[2] </w:t>
        </w:r>
      </w:ins>
      <w:r w:rsidR="00A54A20" w:rsidRPr="00A54A20">
        <w:rPr>
          <w:rFonts w:cstheme="minorHAnsi"/>
        </w:rPr>
        <w:t xml:space="preserve">Samuel </w:t>
      </w:r>
      <w:proofErr w:type="spellStart"/>
      <w:r w:rsidR="00A54A20" w:rsidRPr="00A54A20">
        <w:rPr>
          <w:rFonts w:cstheme="minorHAnsi"/>
        </w:rPr>
        <w:t>Kaski</w:t>
      </w:r>
      <w:proofErr w:type="spellEnd"/>
      <w:r w:rsidR="00A54A20" w:rsidRPr="00A54A20">
        <w:rPr>
          <w:rFonts w:cstheme="minorHAnsi"/>
        </w:rPr>
        <w:t xml:space="preserve">, </w:t>
      </w:r>
      <w:proofErr w:type="spellStart"/>
      <w:r w:rsidR="00A54A20" w:rsidRPr="00A54A20">
        <w:rPr>
          <w:rFonts w:cstheme="minorHAnsi"/>
        </w:rPr>
        <w:t>Janne</w:t>
      </w:r>
      <w:proofErr w:type="spellEnd"/>
      <w:r w:rsidR="00A54A20" w:rsidRPr="00A54A20">
        <w:rPr>
          <w:rFonts w:cstheme="minorHAnsi"/>
        </w:rPr>
        <w:t xml:space="preserve"> </w:t>
      </w:r>
      <w:proofErr w:type="spellStart"/>
      <w:r w:rsidR="00A54A20" w:rsidRPr="00A54A20">
        <w:rPr>
          <w:rFonts w:cstheme="minorHAnsi"/>
        </w:rPr>
        <w:t>Nikkil¨a</w:t>
      </w:r>
      <w:proofErr w:type="spellEnd"/>
      <w:r w:rsidR="00A54A20" w:rsidRPr="00A54A20">
        <w:rPr>
          <w:rFonts w:cstheme="minorHAnsi"/>
        </w:rPr>
        <w:t xml:space="preserve">, </w:t>
      </w:r>
      <w:proofErr w:type="spellStart"/>
      <w:r w:rsidR="00A54A20" w:rsidRPr="00A54A20">
        <w:rPr>
          <w:rFonts w:cstheme="minorHAnsi"/>
        </w:rPr>
        <w:t>Merja</w:t>
      </w:r>
      <w:proofErr w:type="spellEnd"/>
      <w:r w:rsidR="00A54A20" w:rsidRPr="00A54A20">
        <w:rPr>
          <w:rFonts w:cstheme="minorHAnsi"/>
        </w:rPr>
        <w:t xml:space="preserve"> </w:t>
      </w:r>
      <w:proofErr w:type="spellStart"/>
      <w:r w:rsidR="00A54A20" w:rsidRPr="00A54A20">
        <w:rPr>
          <w:rFonts w:cstheme="minorHAnsi"/>
        </w:rPr>
        <w:t>Oja</w:t>
      </w:r>
      <w:proofErr w:type="spellEnd"/>
      <w:r w:rsidR="00A54A20" w:rsidRPr="00A54A20">
        <w:rPr>
          <w:rFonts w:cstheme="minorHAnsi"/>
        </w:rPr>
        <w:t xml:space="preserve">, </w:t>
      </w:r>
      <w:proofErr w:type="spellStart"/>
      <w:r w:rsidR="00A54A20" w:rsidRPr="00A54A20">
        <w:rPr>
          <w:rFonts w:cstheme="minorHAnsi"/>
        </w:rPr>
        <w:t>Jarkko</w:t>
      </w:r>
      <w:proofErr w:type="spellEnd"/>
      <w:r w:rsidR="00A54A20" w:rsidRPr="00A54A20">
        <w:rPr>
          <w:rFonts w:cstheme="minorHAnsi"/>
        </w:rPr>
        <w:t xml:space="preserve"> </w:t>
      </w:r>
      <w:proofErr w:type="spellStart"/>
      <w:r w:rsidR="00A54A20" w:rsidRPr="00A54A20">
        <w:rPr>
          <w:rFonts w:cstheme="minorHAnsi"/>
        </w:rPr>
        <w:t>Venna</w:t>
      </w:r>
      <w:proofErr w:type="spellEnd"/>
      <w:r w:rsidR="00A54A20" w:rsidRPr="00A54A20">
        <w:rPr>
          <w:rFonts w:cstheme="minorHAnsi"/>
        </w:rPr>
        <w:t xml:space="preserve">, Petri </w:t>
      </w:r>
      <w:proofErr w:type="spellStart"/>
      <w:r w:rsidR="00A54A20" w:rsidRPr="00A54A20">
        <w:rPr>
          <w:rFonts w:cstheme="minorHAnsi"/>
        </w:rPr>
        <w:t>T¨or¨onen</w:t>
      </w:r>
      <w:proofErr w:type="spellEnd"/>
      <w:r w:rsidR="00A54A20" w:rsidRPr="00A54A20">
        <w:rPr>
          <w:rFonts w:cstheme="minorHAnsi"/>
        </w:rPr>
        <w:t xml:space="preserve">, and </w:t>
      </w:r>
      <w:proofErr w:type="spellStart"/>
      <w:r w:rsidR="00A54A20" w:rsidRPr="00A54A20">
        <w:rPr>
          <w:rFonts w:cstheme="minorHAnsi"/>
        </w:rPr>
        <w:t>Eero</w:t>
      </w:r>
      <w:proofErr w:type="spellEnd"/>
      <w:r w:rsidR="00A54A20" w:rsidRPr="00A54A20">
        <w:rPr>
          <w:rFonts w:cstheme="minorHAnsi"/>
        </w:rPr>
        <w:t xml:space="preserve"> </w:t>
      </w:r>
      <w:proofErr w:type="spellStart"/>
      <w:r w:rsidR="00A54A20" w:rsidRPr="00A54A20">
        <w:rPr>
          <w:rFonts w:cstheme="minorHAnsi"/>
        </w:rPr>
        <w:t>Castr´en</w:t>
      </w:r>
      <w:proofErr w:type="spellEnd"/>
      <w:r w:rsidR="00A54A20" w:rsidRPr="00A54A20">
        <w:rPr>
          <w:rFonts w:cstheme="minorHAnsi"/>
        </w:rPr>
        <w:t xml:space="preserve">. Trustworthiness and metrics in visualizing similarity of gene expression. </w:t>
      </w:r>
      <w:r w:rsidR="00A54A20" w:rsidRPr="00A54A20">
        <w:rPr>
          <w:rFonts w:cstheme="minorHAnsi"/>
          <w:i/>
          <w:iCs/>
        </w:rPr>
        <w:t>BMC Bioinformatics</w:t>
      </w:r>
      <w:r w:rsidR="00A54A20" w:rsidRPr="00A54A20">
        <w:rPr>
          <w:rFonts w:cstheme="minorHAnsi"/>
        </w:rPr>
        <w:t>, 4:48, 2003.</w:t>
      </w:r>
    </w:p>
    <w:p w14:paraId="7EB61EA8" w14:textId="77777777" w:rsidR="00A54A20" w:rsidRPr="00307DB9" w:rsidRDefault="00A54A20" w:rsidP="00A54A20"/>
    <w:sectPr w:rsidR="00A54A20" w:rsidRPr="00307DB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braham Yosipof" w:date="2016-10-21T09:43:00Z" w:initials="AY">
    <w:p w14:paraId="699A7CFD" w14:textId="77777777" w:rsidR="00EE7821" w:rsidRDefault="00EE7821" w:rsidP="00EE7821">
      <w:pPr>
        <w:pStyle w:val="CommentText"/>
        <w:bidi/>
        <w:rPr>
          <w:rtl/>
        </w:rPr>
      </w:pPr>
      <w:r>
        <w:rPr>
          <w:rStyle w:val="CommentReference"/>
        </w:rPr>
        <w:annotationRef/>
      </w:r>
      <w:r>
        <w:rPr>
          <w:rFonts w:hint="cs"/>
          <w:rtl/>
        </w:rPr>
        <w:t>צריך להוסיף גם לפשיטות רגל</w:t>
      </w:r>
    </w:p>
    <w:p w14:paraId="66B9EA92" w14:textId="77777777" w:rsidR="00EE7821" w:rsidRDefault="00EE7821" w:rsidP="00EE7821">
      <w:pPr>
        <w:pStyle w:val="CommentText"/>
        <w:bidi/>
        <w:rPr>
          <w:rtl/>
        </w:rPr>
      </w:pPr>
    </w:p>
    <w:p w14:paraId="0568DC21" w14:textId="77777777" w:rsidR="00EE7821" w:rsidRDefault="00EE7821" w:rsidP="00EE7821">
      <w:pPr>
        <w:pStyle w:val="CommentText"/>
        <w:bidi/>
        <w:rPr>
          <w:rtl/>
        </w:rPr>
      </w:pPr>
      <w:r>
        <w:rPr>
          <w:rFonts w:hint="cs"/>
          <w:rtl/>
        </w:rPr>
        <w:t xml:space="preserve">כמו כן לתת הסבר להקשר להנדסת מערכות </w:t>
      </w:r>
    </w:p>
    <w:p w14:paraId="22D17F7C" w14:textId="77777777" w:rsidR="00EE7821" w:rsidRDefault="00EE7821" w:rsidP="00EE7821">
      <w:pPr>
        <w:pStyle w:val="CommentText"/>
        <w:bidi/>
        <w:rPr>
          <w:rtl/>
        </w:rPr>
      </w:pPr>
    </w:p>
    <w:p w14:paraId="5A1472F0" w14:textId="77777777" w:rsidR="00EE7821" w:rsidRDefault="00EE7821" w:rsidP="00EE7821">
      <w:pPr>
        <w:pStyle w:val="CommentText"/>
        <w:bidi/>
      </w:pPr>
      <w:r>
        <w:rPr>
          <w:rFonts w:hint="cs"/>
          <w:rtl/>
        </w:rPr>
        <w:t xml:space="preserve">על מהנדס המערכות בלה בלה בסיס נתונים וע"י ויזאוליזציה יכול לקבל את החלטות הנכונות בלה בלה בלה.....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472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63C17"/>
    <w:multiLevelType w:val="hybridMultilevel"/>
    <w:tmpl w:val="6D90A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raham Yosipof">
    <w15:presenceInfo w15:providerId="None" w15:userId="Abraham Yosipof"/>
  </w15:person>
  <w15:person w15:author="Shy Alon">
    <w15:presenceInfo w15:providerId="Windows Live" w15:userId="0e9612c44bd7d3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56"/>
    <w:rsid w:val="001510E4"/>
    <w:rsid w:val="001D6EEC"/>
    <w:rsid w:val="002A3FE2"/>
    <w:rsid w:val="002B2963"/>
    <w:rsid w:val="00307DB9"/>
    <w:rsid w:val="00462E03"/>
    <w:rsid w:val="00552326"/>
    <w:rsid w:val="00592895"/>
    <w:rsid w:val="00597DF4"/>
    <w:rsid w:val="007F2793"/>
    <w:rsid w:val="00957E13"/>
    <w:rsid w:val="0097412B"/>
    <w:rsid w:val="00A43428"/>
    <w:rsid w:val="00A54A20"/>
    <w:rsid w:val="00B6790A"/>
    <w:rsid w:val="00BF343C"/>
    <w:rsid w:val="00C1433E"/>
    <w:rsid w:val="00DB562B"/>
    <w:rsid w:val="00DD4131"/>
    <w:rsid w:val="00E3698A"/>
    <w:rsid w:val="00EB4E56"/>
    <w:rsid w:val="00EE78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782C"/>
  <w15:chartTrackingRefBased/>
  <w15:docId w15:val="{EB21FEE1-0EB4-402E-8417-6E3AA3E5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DB9"/>
  </w:style>
  <w:style w:type="paragraph" w:styleId="Heading1">
    <w:name w:val="heading 1"/>
    <w:basedOn w:val="Normal"/>
    <w:next w:val="Normal"/>
    <w:link w:val="Heading1Char"/>
    <w:uiPriority w:val="9"/>
    <w:qFormat/>
    <w:rsid w:val="00307DB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07DB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07DB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07DB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07DB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07DB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07DB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07DB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07DB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DB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07DB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07DB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07DB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07DB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07DB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07DB9"/>
    <w:rPr>
      <w:i/>
      <w:iCs/>
    </w:rPr>
  </w:style>
  <w:style w:type="character" w:customStyle="1" w:styleId="Heading8Char">
    <w:name w:val="Heading 8 Char"/>
    <w:basedOn w:val="DefaultParagraphFont"/>
    <w:link w:val="Heading8"/>
    <w:uiPriority w:val="9"/>
    <w:semiHidden/>
    <w:rsid w:val="00307DB9"/>
    <w:rPr>
      <w:b/>
      <w:bCs/>
    </w:rPr>
  </w:style>
  <w:style w:type="character" w:customStyle="1" w:styleId="Heading9Char">
    <w:name w:val="Heading 9 Char"/>
    <w:basedOn w:val="DefaultParagraphFont"/>
    <w:link w:val="Heading9"/>
    <w:uiPriority w:val="9"/>
    <w:semiHidden/>
    <w:rsid w:val="00307DB9"/>
    <w:rPr>
      <w:i/>
      <w:iCs/>
    </w:rPr>
  </w:style>
  <w:style w:type="paragraph" w:styleId="Caption">
    <w:name w:val="caption"/>
    <w:basedOn w:val="Normal"/>
    <w:next w:val="Normal"/>
    <w:uiPriority w:val="35"/>
    <w:semiHidden/>
    <w:unhideWhenUsed/>
    <w:qFormat/>
    <w:rsid w:val="00307DB9"/>
    <w:rPr>
      <w:b/>
      <w:bCs/>
      <w:sz w:val="18"/>
      <w:szCs w:val="18"/>
    </w:rPr>
  </w:style>
  <w:style w:type="paragraph" w:styleId="Title">
    <w:name w:val="Title"/>
    <w:basedOn w:val="Normal"/>
    <w:next w:val="Normal"/>
    <w:link w:val="TitleChar"/>
    <w:uiPriority w:val="10"/>
    <w:qFormat/>
    <w:rsid w:val="00307DB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07DB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07DB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7DB9"/>
    <w:rPr>
      <w:rFonts w:asciiTheme="majorHAnsi" w:eastAsiaTheme="majorEastAsia" w:hAnsiTheme="majorHAnsi" w:cstheme="majorBidi"/>
      <w:sz w:val="24"/>
      <w:szCs w:val="24"/>
    </w:rPr>
  </w:style>
  <w:style w:type="character" w:styleId="Strong">
    <w:name w:val="Strong"/>
    <w:basedOn w:val="DefaultParagraphFont"/>
    <w:uiPriority w:val="22"/>
    <w:qFormat/>
    <w:rsid w:val="00307DB9"/>
    <w:rPr>
      <w:b/>
      <w:bCs/>
      <w:color w:val="auto"/>
    </w:rPr>
  </w:style>
  <w:style w:type="character" w:styleId="Emphasis">
    <w:name w:val="Emphasis"/>
    <w:basedOn w:val="DefaultParagraphFont"/>
    <w:uiPriority w:val="20"/>
    <w:qFormat/>
    <w:rsid w:val="00307DB9"/>
    <w:rPr>
      <w:i/>
      <w:iCs/>
      <w:color w:val="auto"/>
    </w:rPr>
  </w:style>
  <w:style w:type="paragraph" w:styleId="NoSpacing">
    <w:name w:val="No Spacing"/>
    <w:uiPriority w:val="1"/>
    <w:qFormat/>
    <w:rsid w:val="00307DB9"/>
    <w:pPr>
      <w:spacing w:after="0" w:line="240" w:lineRule="auto"/>
    </w:pPr>
  </w:style>
  <w:style w:type="paragraph" w:styleId="Quote">
    <w:name w:val="Quote"/>
    <w:basedOn w:val="Normal"/>
    <w:next w:val="Normal"/>
    <w:link w:val="QuoteChar"/>
    <w:uiPriority w:val="29"/>
    <w:qFormat/>
    <w:rsid w:val="00307DB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07DB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07DB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07DB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07DB9"/>
    <w:rPr>
      <w:i/>
      <w:iCs/>
      <w:color w:val="auto"/>
    </w:rPr>
  </w:style>
  <w:style w:type="character" w:styleId="IntenseEmphasis">
    <w:name w:val="Intense Emphasis"/>
    <w:basedOn w:val="DefaultParagraphFont"/>
    <w:uiPriority w:val="21"/>
    <w:qFormat/>
    <w:rsid w:val="00307DB9"/>
    <w:rPr>
      <w:b/>
      <w:bCs/>
      <w:i/>
      <w:iCs/>
      <w:color w:val="auto"/>
    </w:rPr>
  </w:style>
  <w:style w:type="character" w:styleId="SubtleReference">
    <w:name w:val="Subtle Reference"/>
    <w:basedOn w:val="DefaultParagraphFont"/>
    <w:uiPriority w:val="31"/>
    <w:qFormat/>
    <w:rsid w:val="00307DB9"/>
    <w:rPr>
      <w:smallCaps/>
      <w:color w:val="auto"/>
      <w:u w:val="single" w:color="7F7F7F" w:themeColor="text1" w:themeTint="80"/>
    </w:rPr>
  </w:style>
  <w:style w:type="character" w:styleId="IntenseReference">
    <w:name w:val="Intense Reference"/>
    <w:basedOn w:val="DefaultParagraphFont"/>
    <w:uiPriority w:val="32"/>
    <w:qFormat/>
    <w:rsid w:val="00307DB9"/>
    <w:rPr>
      <w:b/>
      <w:bCs/>
      <w:smallCaps/>
      <w:color w:val="auto"/>
      <w:u w:val="single"/>
    </w:rPr>
  </w:style>
  <w:style w:type="character" w:styleId="BookTitle">
    <w:name w:val="Book Title"/>
    <w:basedOn w:val="DefaultParagraphFont"/>
    <w:uiPriority w:val="33"/>
    <w:qFormat/>
    <w:rsid w:val="00307DB9"/>
    <w:rPr>
      <w:b/>
      <w:bCs/>
      <w:smallCaps/>
      <w:color w:val="auto"/>
    </w:rPr>
  </w:style>
  <w:style w:type="paragraph" w:styleId="TOCHeading">
    <w:name w:val="TOC Heading"/>
    <w:basedOn w:val="Heading1"/>
    <w:next w:val="Normal"/>
    <w:uiPriority w:val="39"/>
    <w:semiHidden/>
    <w:unhideWhenUsed/>
    <w:qFormat/>
    <w:rsid w:val="00307DB9"/>
    <w:pPr>
      <w:outlineLvl w:val="9"/>
    </w:pPr>
  </w:style>
  <w:style w:type="paragraph" w:styleId="ListParagraph">
    <w:name w:val="List Paragraph"/>
    <w:basedOn w:val="Normal"/>
    <w:uiPriority w:val="34"/>
    <w:qFormat/>
    <w:rsid w:val="00307DB9"/>
    <w:pPr>
      <w:ind w:left="720"/>
      <w:contextualSpacing/>
    </w:pPr>
  </w:style>
  <w:style w:type="character" w:styleId="PlaceholderText">
    <w:name w:val="Placeholder Text"/>
    <w:basedOn w:val="DefaultParagraphFont"/>
    <w:uiPriority w:val="99"/>
    <w:semiHidden/>
    <w:rsid w:val="001D6EEC"/>
    <w:rPr>
      <w:color w:val="808080"/>
    </w:rPr>
  </w:style>
  <w:style w:type="paragraph" w:styleId="BalloonText">
    <w:name w:val="Balloon Text"/>
    <w:basedOn w:val="Normal"/>
    <w:link w:val="BalloonTextChar"/>
    <w:uiPriority w:val="99"/>
    <w:semiHidden/>
    <w:unhideWhenUsed/>
    <w:rsid w:val="00EE7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821"/>
    <w:rPr>
      <w:rFonts w:ascii="Segoe UI" w:hAnsi="Segoe UI" w:cs="Segoe UI"/>
      <w:sz w:val="18"/>
      <w:szCs w:val="18"/>
    </w:rPr>
  </w:style>
  <w:style w:type="character" w:styleId="CommentReference">
    <w:name w:val="annotation reference"/>
    <w:basedOn w:val="DefaultParagraphFont"/>
    <w:uiPriority w:val="99"/>
    <w:semiHidden/>
    <w:unhideWhenUsed/>
    <w:rsid w:val="00EE7821"/>
    <w:rPr>
      <w:sz w:val="16"/>
      <w:szCs w:val="16"/>
    </w:rPr>
  </w:style>
  <w:style w:type="paragraph" w:styleId="CommentText">
    <w:name w:val="annotation text"/>
    <w:basedOn w:val="Normal"/>
    <w:link w:val="CommentTextChar"/>
    <w:uiPriority w:val="99"/>
    <w:semiHidden/>
    <w:unhideWhenUsed/>
    <w:rsid w:val="00EE7821"/>
    <w:pPr>
      <w:spacing w:line="240" w:lineRule="auto"/>
    </w:pPr>
    <w:rPr>
      <w:sz w:val="20"/>
      <w:szCs w:val="20"/>
    </w:rPr>
  </w:style>
  <w:style w:type="character" w:customStyle="1" w:styleId="CommentTextChar">
    <w:name w:val="Comment Text Char"/>
    <w:basedOn w:val="DefaultParagraphFont"/>
    <w:link w:val="CommentText"/>
    <w:uiPriority w:val="99"/>
    <w:semiHidden/>
    <w:rsid w:val="00EE7821"/>
    <w:rPr>
      <w:sz w:val="20"/>
      <w:szCs w:val="20"/>
    </w:rPr>
  </w:style>
  <w:style w:type="paragraph" w:styleId="CommentSubject">
    <w:name w:val="annotation subject"/>
    <w:basedOn w:val="CommentText"/>
    <w:next w:val="CommentText"/>
    <w:link w:val="CommentSubjectChar"/>
    <w:uiPriority w:val="99"/>
    <w:semiHidden/>
    <w:unhideWhenUsed/>
    <w:rsid w:val="00EE7821"/>
    <w:rPr>
      <w:b/>
      <w:bCs/>
    </w:rPr>
  </w:style>
  <w:style w:type="character" w:customStyle="1" w:styleId="CommentSubjectChar">
    <w:name w:val="Comment Subject Char"/>
    <w:basedOn w:val="CommentTextChar"/>
    <w:link w:val="CommentSubject"/>
    <w:uiPriority w:val="99"/>
    <w:semiHidden/>
    <w:rsid w:val="00EE78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Dropbox\Avi_and_the_Gang\Shy\t-SNE\Doc\Results\CM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Dropbox\Avi_and_the_Gang\Shy\t-SNE\Doc\Results\Bit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Dropbox\Avi_and_the_Gang\Shy\t-SNE\Doc\Results\Financial%20Ratio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CMC Trustworthiness - Quality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CMC!$A$1</c:f>
              <c:strCache>
                <c:ptCount val="1"/>
                <c:pt idx="0">
                  <c:v>Quality</c:v>
                </c:pt>
              </c:strCache>
            </c:strRef>
          </c:tx>
          <c:spPr>
            <a:ln w="28575" cap="rnd">
              <a:solidFill>
                <a:schemeClr val="accent1"/>
              </a:solidFill>
              <a:round/>
            </a:ln>
            <a:effectLst/>
          </c:spPr>
          <c:marker>
            <c:symbol val="none"/>
          </c:marker>
          <c:val>
            <c:numRef>
              <c:f>CMC!$A$2:$A$51</c:f>
              <c:numCache>
                <c:formatCode>General</c:formatCode>
                <c:ptCount val="50"/>
                <c:pt idx="0">
                  <c:v>0.113</c:v>
                </c:pt>
                <c:pt idx="1">
                  <c:v>0.11700000000000001</c:v>
                </c:pt>
                <c:pt idx="2">
                  <c:v>0.11899999999999999</c:v>
                </c:pt>
                <c:pt idx="3">
                  <c:v>0.11899999999999999</c:v>
                </c:pt>
                <c:pt idx="4">
                  <c:v>0.12</c:v>
                </c:pt>
                <c:pt idx="5">
                  <c:v>0.12</c:v>
                </c:pt>
                <c:pt idx="6">
                  <c:v>0.12</c:v>
                </c:pt>
                <c:pt idx="7">
                  <c:v>0.121</c:v>
                </c:pt>
                <c:pt idx="8">
                  <c:v>0.121</c:v>
                </c:pt>
                <c:pt idx="9">
                  <c:v>0.122</c:v>
                </c:pt>
                <c:pt idx="10">
                  <c:v>0.122</c:v>
                </c:pt>
                <c:pt idx="11">
                  <c:v>0.123</c:v>
                </c:pt>
                <c:pt idx="12">
                  <c:v>0.123</c:v>
                </c:pt>
                <c:pt idx="13">
                  <c:v>0.124</c:v>
                </c:pt>
                <c:pt idx="14">
                  <c:v>0.124</c:v>
                </c:pt>
                <c:pt idx="15">
                  <c:v>0.124</c:v>
                </c:pt>
                <c:pt idx="16">
                  <c:v>0.124</c:v>
                </c:pt>
                <c:pt idx="17">
                  <c:v>0.125</c:v>
                </c:pt>
                <c:pt idx="18">
                  <c:v>0.125</c:v>
                </c:pt>
                <c:pt idx="19">
                  <c:v>0.125</c:v>
                </c:pt>
                <c:pt idx="20">
                  <c:v>0.126</c:v>
                </c:pt>
                <c:pt idx="21">
                  <c:v>0.127</c:v>
                </c:pt>
                <c:pt idx="22">
                  <c:v>0.128</c:v>
                </c:pt>
                <c:pt idx="23">
                  <c:v>0.128</c:v>
                </c:pt>
                <c:pt idx="24">
                  <c:v>0.128</c:v>
                </c:pt>
                <c:pt idx="25">
                  <c:v>0.129</c:v>
                </c:pt>
                <c:pt idx="26">
                  <c:v>0.13</c:v>
                </c:pt>
                <c:pt idx="27">
                  <c:v>0.13</c:v>
                </c:pt>
                <c:pt idx="28">
                  <c:v>0.13200000000000001</c:v>
                </c:pt>
                <c:pt idx="29">
                  <c:v>0.13500000000000001</c:v>
                </c:pt>
                <c:pt idx="30">
                  <c:v>0.13700000000000001</c:v>
                </c:pt>
                <c:pt idx="31">
                  <c:v>0.14000000000000001</c:v>
                </c:pt>
                <c:pt idx="32">
                  <c:v>0.14599999999999999</c:v>
                </c:pt>
                <c:pt idx="33">
                  <c:v>0.14599999999999999</c:v>
                </c:pt>
                <c:pt idx="34">
                  <c:v>0.14599999999999999</c:v>
                </c:pt>
                <c:pt idx="35">
                  <c:v>0.14899999999999999</c:v>
                </c:pt>
                <c:pt idx="36">
                  <c:v>0.14899999999999999</c:v>
                </c:pt>
                <c:pt idx="37">
                  <c:v>0.15</c:v>
                </c:pt>
                <c:pt idx="38">
                  <c:v>0.156</c:v>
                </c:pt>
                <c:pt idx="39">
                  <c:v>0.156</c:v>
                </c:pt>
                <c:pt idx="40">
                  <c:v>0.157</c:v>
                </c:pt>
                <c:pt idx="41">
                  <c:v>0.157</c:v>
                </c:pt>
                <c:pt idx="42">
                  <c:v>0.157</c:v>
                </c:pt>
                <c:pt idx="43">
                  <c:v>0.158</c:v>
                </c:pt>
                <c:pt idx="44">
                  <c:v>0.161</c:v>
                </c:pt>
                <c:pt idx="45">
                  <c:v>0.16200000000000001</c:v>
                </c:pt>
                <c:pt idx="46">
                  <c:v>0.16400000000000001</c:v>
                </c:pt>
                <c:pt idx="47">
                  <c:v>0.16700000000000001</c:v>
                </c:pt>
                <c:pt idx="48">
                  <c:v>0.189</c:v>
                </c:pt>
                <c:pt idx="49">
                  <c:v>0.215</c:v>
                </c:pt>
              </c:numCache>
            </c:numRef>
          </c:val>
          <c:smooth val="0"/>
          <c:extLst xmlns:c16r2="http://schemas.microsoft.com/office/drawing/2015/06/chart">
            <c:ext xmlns:c16="http://schemas.microsoft.com/office/drawing/2014/chart" uri="{C3380CC4-5D6E-409C-BE32-E72D297353CC}">
              <c16:uniqueId val="{00000000-1BEF-4A8A-A1F5-468EF2A07E42}"/>
            </c:ext>
          </c:extLst>
        </c:ser>
        <c:ser>
          <c:idx val="1"/>
          <c:order val="1"/>
          <c:tx>
            <c:strRef>
              <c:f>CMC!$D$1</c:f>
              <c:strCache>
                <c:ptCount val="1"/>
                <c:pt idx="0">
                  <c:v>Trustworthiness</c:v>
                </c:pt>
              </c:strCache>
            </c:strRef>
          </c:tx>
          <c:spPr>
            <a:ln w="28575" cap="rnd">
              <a:solidFill>
                <a:schemeClr val="accent2"/>
              </a:solidFill>
              <a:round/>
            </a:ln>
            <a:effectLst/>
          </c:spPr>
          <c:marker>
            <c:symbol val="none"/>
          </c:marker>
          <c:val>
            <c:numRef>
              <c:f>CMC!$D$2:$D$51</c:f>
              <c:numCache>
                <c:formatCode>General</c:formatCode>
                <c:ptCount val="50"/>
                <c:pt idx="0">
                  <c:v>0.85498999999999992</c:v>
                </c:pt>
                <c:pt idx="1">
                  <c:v>0.83945999999999998</c:v>
                </c:pt>
                <c:pt idx="2">
                  <c:v>0.84254999999999991</c:v>
                </c:pt>
                <c:pt idx="3">
                  <c:v>0.83569000000000004</c:v>
                </c:pt>
                <c:pt idx="4">
                  <c:v>0.86182000000000003</c:v>
                </c:pt>
                <c:pt idx="5">
                  <c:v>0.81845000000000001</c:v>
                </c:pt>
                <c:pt idx="6">
                  <c:v>0.85780000000000001</c:v>
                </c:pt>
                <c:pt idx="7">
                  <c:v>0.82667000000000002</c:v>
                </c:pt>
                <c:pt idx="8">
                  <c:v>0.84763000000000011</c:v>
                </c:pt>
                <c:pt idx="9">
                  <c:v>0.85561999999999994</c:v>
                </c:pt>
                <c:pt idx="10">
                  <c:v>0.82444999999999991</c:v>
                </c:pt>
                <c:pt idx="11">
                  <c:v>0.84152000000000005</c:v>
                </c:pt>
                <c:pt idx="12">
                  <c:v>0.85581000000000007</c:v>
                </c:pt>
                <c:pt idx="13">
                  <c:v>0.86084999999999989</c:v>
                </c:pt>
                <c:pt idx="14">
                  <c:v>0.84223000000000003</c:v>
                </c:pt>
                <c:pt idx="15">
                  <c:v>0.83218000000000003</c:v>
                </c:pt>
                <c:pt idx="16">
                  <c:v>0.86629999999999996</c:v>
                </c:pt>
                <c:pt idx="17">
                  <c:v>0.85172999999999999</c:v>
                </c:pt>
                <c:pt idx="18">
                  <c:v>0.82043999999999995</c:v>
                </c:pt>
                <c:pt idx="19">
                  <c:v>0.82447000000000004</c:v>
                </c:pt>
                <c:pt idx="20">
                  <c:v>0.82790000000000008</c:v>
                </c:pt>
                <c:pt idx="21">
                  <c:v>0.85726000000000002</c:v>
                </c:pt>
                <c:pt idx="22">
                  <c:v>0.85290999999999995</c:v>
                </c:pt>
                <c:pt idx="23">
                  <c:v>0.83530000000000004</c:v>
                </c:pt>
                <c:pt idx="24">
                  <c:v>0.79427000000000003</c:v>
                </c:pt>
                <c:pt idx="25">
                  <c:v>0.82418000000000002</c:v>
                </c:pt>
                <c:pt idx="26">
                  <c:v>0.83067999999999997</c:v>
                </c:pt>
                <c:pt idx="27">
                  <c:v>0.84406999999999999</c:v>
                </c:pt>
                <c:pt idx="28">
                  <c:v>0.8256699999999999</c:v>
                </c:pt>
                <c:pt idx="29">
                  <c:v>0.82986000000000004</c:v>
                </c:pt>
                <c:pt idx="30">
                  <c:v>0.68713999999999997</c:v>
                </c:pt>
                <c:pt idx="31">
                  <c:v>0.75490999999999997</c:v>
                </c:pt>
                <c:pt idx="32">
                  <c:v>0.71980999999999995</c:v>
                </c:pt>
                <c:pt idx="33">
                  <c:v>0.66852</c:v>
                </c:pt>
                <c:pt idx="34">
                  <c:v>0.67913999999999997</c:v>
                </c:pt>
                <c:pt idx="35">
                  <c:v>0.64763999999999999</c:v>
                </c:pt>
                <c:pt idx="36">
                  <c:v>0.63805000000000001</c:v>
                </c:pt>
                <c:pt idx="37">
                  <c:v>0.67837999999999998</c:v>
                </c:pt>
                <c:pt idx="38">
                  <c:v>0.62631000000000003</c:v>
                </c:pt>
                <c:pt idx="39">
                  <c:v>0.67429000000000006</c:v>
                </c:pt>
                <c:pt idx="40">
                  <c:v>0.64528000000000008</c:v>
                </c:pt>
                <c:pt idx="41">
                  <c:v>0.67933999999999994</c:v>
                </c:pt>
                <c:pt idx="42">
                  <c:v>0.65708</c:v>
                </c:pt>
                <c:pt idx="43">
                  <c:v>0.62509999999999999</c:v>
                </c:pt>
                <c:pt idx="44">
                  <c:v>0.64602000000000004</c:v>
                </c:pt>
                <c:pt idx="45">
                  <c:v>0.66775000000000007</c:v>
                </c:pt>
                <c:pt idx="46">
                  <c:v>0.65651999999999999</c:v>
                </c:pt>
                <c:pt idx="47">
                  <c:v>0.57691000000000003</c:v>
                </c:pt>
                <c:pt idx="48">
                  <c:v>0.64605999999999997</c:v>
                </c:pt>
                <c:pt idx="49">
                  <c:v>0.58869000000000005</c:v>
                </c:pt>
              </c:numCache>
            </c:numRef>
          </c:val>
          <c:smooth val="0"/>
          <c:extLst xmlns:c16r2="http://schemas.microsoft.com/office/drawing/2015/06/chart">
            <c:ext xmlns:c16="http://schemas.microsoft.com/office/drawing/2014/chart" uri="{C3380CC4-5D6E-409C-BE32-E72D297353CC}">
              <c16:uniqueId val="{00000001-1BEF-4A8A-A1F5-468EF2A07E42}"/>
            </c:ext>
          </c:extLst>
        </c:ser>
        <c:ser>
          <c:idx val="2"/>
          <c:order val="2"/>
          <c:tx>
            <c:v>3NN</c:v>
          </c:tx>
          <c:spPr>
            <a:ln w="28575" cap="rnd">
              <a:solidFill>
                <a:schemeClr val="accent3"/>
              </a:solidFill>
              <a:round/>
            </a:ln>
            <a:effectLst/>
          </c:spPr>
          <c:marker>
            <c:symbol val="none"/>
          </c:marker>
          <c:val>
            <c:numRef>
              <c:f>CMC!$B$1:$B$51</c:f>
              <c:numCache>
                <c:formatCode>General</c:formatCode>
                <c:ptCount val="51"/>
                <c:pt idx="0">
                  <c:v>0</c:v>
                </c:pt>
                <c:pt idx="1">
                  <c:v>3.1E-2</c:v>
                </c:pt>
                <c:pt idx="2">
                  <c:v>2.9000000000000001E-2</c:v>
                </c:pt>
                <c:pt idx="3">
                  <c:v>0.03</c:v>
                </c:pt>
                <c:pt idx="4">
                  <c:v>3.1E-2</c:v>
                </c:pt>
                <c:pt idx="5">
                  <c:v>0.03</c:v>
                </c:pt>
                <c:pt idx="6">
                  <c:v>3.2000000000000001E-2</c:v>
                </c:pt>
                <c:pt idx="7">
                  <c:v>3.3000000000000002E-2</c:v>
                </c:pt>
                <c:pt idx="8">
                  <c:v>3.1E-2</c:v>
                </c:pt>
                <c:pt idx="9">
                  <c:v>3.1E-2</c:v>
                </c:pt>
                <c:pt idx="10">
                  <c:v>2.9000000000000001E-2</c:v>
                </c:pt>
                <c:pt idx="11">
                  <c:v>3.2000000000000001E-2</c:v>
                </c:pt>
                <c:pt idx="12">
                  <c:v>0.03</c:v>
                </c:pt>
                <c:pt idx="13">
                  <c:v>3.1E-2</c:v>
                </c:pt>
                <c:pt idx="14">
                  <c:v>0.03</c:v>
                </c:pt>
                <c:pt idx="15">
                  <c:v>3.2000000000000001E-2</c:v>
                </c:pt>
                <c:pt idx="16">
                  <c:v>3.3000000000000002E-2</c:v>
                </c:pt>
                <c:pt idx="17">
                  <c:v>3.4000000000000002E-2</c:v>
                </c:pt>
                <c:pt idx="18">
                  <c:v>3.2000000000000001E-2</c:v>
                </c:pt>
                <c:pt idx="19">
                  <c:v>3.4000000000000002E-2</c:v>
                </c:pt>
                <c:pt idx="20">
                  <c:v>3.5000000000000003E-2</c:v>
                </c:pt>
                <c:pt idx="21">
                  <c:v>3.6999999999999998E-2</c:v>
                </c:pt>
                <c:pt idx="22">
                  <c:v>3.4000000000000002E-2</c:v>
                </c:pt>
                <c:pt idx="23">
                  <c:v>3.4000000000000002E-2</c:v>
                </c:pt>
                <c:pt idx="24">
                  <c:v>3.4000000000000002E-2</c:v>
                </c:pt>
                <c:pt idx="25">
                  <c:v>3.5000000000000003E-2</c:v>
                </c:pt>
                <c:pt idx="26">
                  <c:v>3.4000000000000002E-2</c:v>
                </c:pt>
                <c:pt idx="27">
                  <c:v>3.2000000000000001E-2</c:v>
                </c:pt>
                <c:pt idx="28">
                  <c:v>3.5000000000000003E-2</c:v>
                </c:pt>
                <c:pt idx="29">
                  <c:v>3.3000000000000002E-2</c:v>
                </c:pt>
                <c:pt idx="30">
                  <c:v>3.2000000000000001E-2</c:v>
                </c:pt>
                <c:pt idx="31">
                  <c:v>4.3999999999999997E-2</c:v>
                </c:pt>
                <c:pt idx="32">
                  <c:v>4.1000000000000002E-2</c:v>
                </c:pt>
                <c:pt idx="33">
                  <c:v>4.3999999999999997E-2</c:v>
                </c:pt>
                <c:pt idx="34">
                  <c:v>4.5999999999999999E-2</c:v>
                </c:pt>
                <c:pt idx="35">
                  <c:v>4.8000000000000001E-2</c:v>
                </c:pt>
                <c:pt idx="36">
                  <c:v>0.05</c:v>
                </c:pt>
                <c:pt idx="37">
                  <c:v>5.2999999999999999E-2</c:v>
                </c:pt>
                <c:pt idx="38">
                  <c:v>5.5E-2</c:v>
                </c:pt>
                <c:pt idx="39">
                  <c:v>5.1999999999999998E-2</c:v>
                </c:pt>
                <c:pt idx="40">
                  <c:v>5.2999999999999999E-2</c:v>
                </c:pt>
                <c:pt idx="41">
                  <c:v>4.9000000000000002E-2</c:v>
                </c:pt>
                <c:pt idx="42">
                  <c:v>0.05</c:v>
                </c:pt>
                <c:pt idx="43">
                  <c:v>5.0999999999999997E-2</c:v>
                </c:pt>
                <c:pt idx="44">
                  <c:v>5.3999999999999999E-2</c:v>
                </c:pt>
                <c:pt idx="45">
                  <c:v>5.3999999999999999E-2</c:v>
                </c:pt>
                <c:pt idx="46">
                  <c:v>5.1999999999999998E-2</c:v>
                </c:pt>
                <c:pt idx="47">
                  <c:v>5.2999999999999999E-2</c:v>
                </c:pt>
                <c:pt idx="48">
                  <c:v>5.7000000000000002E-2</c:v>
                </c:pt>
                <c:pt idx="49">
                  <c:v>7.4999999999999997E-2</c:v>
                </c:pt>
                <c:pt idx="50">
                  <c:v>7.8E-2</c:v>
                </c:pt>
              </c:numCache>
            </c:numRef>
          </c:val>
          <c:smooth val="0"/>
          <c:extLst xmlns:c16r2="http://schemas.microsoft.com/office/drawing/2015/06/chart">
            <c:ext xmlns:c16="http://schemas.microsoft.com/office/drawing/2014/chart" uri="{C3380CC4-5D6E-409C-BE32-E72D297353CC}">
              <c16:uniqueId val="{00000002-1BEF-4A8A-A1F5-468EF2A07E42}"/>
            </c:ext>
          </c:extLst>
        </c:ser>
        <c:ser>
          <c:idx val="3"/>
          <c:order val="3"/>
          <c:tx>
            <c:v>6NN</c:v>
          </c:tx>
          <c:spPr>
            <a:ln w="28575" cap="rnd">
              <a:solidFill>
                <a:schemeClr val="accent4"/>
              </a:solidFill>
              <a:round/>
            </a:ln>
            <a:effectLst/>
          </c:spPr>
          <c:marker>
            <c:symbol val="none"/>
          </c:marker>
          <c:val>
            <c:numRef>
              <c:f>CMC!$C$1:$C$51</c:f>
              <c:numCache>
                <c:formatCode>General</c:formatCode>
                <c:ptCount val="51"/>
                <c:pt idx="0">
                  <c:v>0</c:v>
                </c:pt>
                <c:pt idx="1">
                  <c:v>1.9E-2</c:v>
                </c:pt>
                <c:pt idx="2">
                  <c:v>2.1000000000000001E-2</c:v>
                </c:pt>
                <c:pt idx="3">
                  <c:v>2.1999999999999999E-2</c:v>
                </c:pt>
                <c:pt idx="4">
                  <c:v>2.5999999999999999E-2</c:v>
                </c:pt>
                <c:pt idx="5">
                  <c:v>2.1999999999999999E-2</c:v>
                </c:pt>
                <c:pt idx="6">
                  <c:v>2.5000000000000001E-2</c:v>
                </c:pt>
                <c:pt idx="7">
                  <c:v>2.1999999999999999E-2</c:v>
                </c:pt>
                <c:pt idx="8">
                  <c:v>2.5000000000000001E-2</c:v>
                </c:pt>
                <c:pt idx="9">
                  <c:v>2.5999999999999999E-2</c:v>
                </c:pt>
                <c:pt idx="10">
                  <c:v>2.3E-2</c:v>
                </c:pt>
                <c:pt idx="11">
                  <c:v>2.5000000000000001E-2</c:v>
                </c:pt>
                <c:pt idx="12">
                  <c:v>2.5999999999999999E-2</c:v>
                </c:pt>
                <c:pt idx="13">
                  <c:v>2.1000000000000001E-2</c:v>
                </c:pt>
                <c:pt idx="14">
                  <c:v>2.1000000000000001E-2</c:v>
                </c:pt>
                <c:pt idx="15">
                  <c:v>2.1000000000000001E-2</c:v>
                </c:pt>
                <c:pt idx="16">
                  <c:v>2.5999999999999999E-2</c:v>
                </c:pt>
                <c:pt idx="17">
                  <c:v>2.1000000000000001E-2</c:v>
                </c:pt>
                <c:pt idx="18">
                  <c:v>2.5000000000000001E-2</c:v>
                </c:pt>
                <c:pt idx="19">
                  <c:v>2.4E-2</c:v>
                </c:pt>
                <c:pt idx="20">
                  <c:v>2.9000000000000001E-2</c:v>
                </c:pt>
                <c:pt idx="21">
                  <c:v>2.5999999999999999E-2</c:v>
                </c:pt>
                <c:pt idx="22">
                  <c:v>2.5000000000000001E-2</c:v>
                </c:pt>
                <c:pt idx="23">
                  <c:v>2.5999999999999999E-2</c:v>
                </c:pt>
                <c:pt idx="24">
                  <c:v>2.7E-2</c:v>
                </c:pt>
                <c:pt idx="25">
                  <c:v>2.5999999999999999E-2</c:v>
                </c:pt>
                <c:pt idx="26">
                  <c:v>2.8000000000000001E-2</c:v>
                </c:pt>
                <c:pt idx="27">
                  <c:v>2.9000000000000001E-2</c:v>
                </c:pt>
                <c:pt idx="28">
                  <c:v>2.8000000000000001E-2</c:v>
                </c:pt>
                <c:pt idx="29">
                  <c:v>2.8000000000000001E-2</c:v>
                </c:pt>
                <c:pt idx="30">
                  <c:v>2.5000000000000001E-2</c:v>
                </c:pt>
                <c:pt idx="31">
                  <c:v>4.2999999999999997E-2</c:v>
                </c:pt>
                <c:pt idx="32">
                  <c:v>3.9E-2</c:v>
                </c:pt>
                <c:pt idx="33">
                  <c:v>0.04</c:v>
                </c:pt>
                <c:pt idx="34">
                  <c:v>4.8000000000000001E-2</c:v>
                </c:pt>
                <c:pt idx="35">
                  <c:v>4.3999999999999997E-2</c:v>
                </c:pt>
                <c:pt idx="36">
                  <c:v>5.2999999999999999E-2</c:v>
                </c:pt>
                <c:pt idx="37">
                  <c:v>5.6000000000000001E-2</c:v>
                </c:pt>
                <c:pt idx="38">
                  <c:v>5.1999999999999998E-2</c:v>
                </c:pt>
                <c:pt idx="39">
                  <c:v>5.1999999999999998E-2</c:v>
                </c:pt>
                <c:pt idx="40">
                  <c:v>5.7000000000000002E-2</c:v>
                </c:pt>
                <c:pt idx="41">
                  <c:v>0.05</c:v>
                </c:pt>
                <c:pt idx="42">
                  <c:v>5.0999999999999997E-2</c:v>
                </c:pt>
                <c:pt idx="43">
                  <c:v>5.5E-2</c:v>
                </c:pt>
                <c:pt idx="44">
                  <c:v>5.3999999999999999E-2</c:v>
                </c:pt>
                <c:pt idx="45">
                  <c:v>0.06</c:v>
                </c:pt>
                <c:pt idx="46">
                  <c:v>5.2999999999999999E-2</c:v>
                </c:pt>
                <c:pt idx="47">
                  <c:v>5.3999999999999999E-2</c:v>
                </c:pt>
                <c:pt idx="48">
                  <c:v>0.06</c:v>
                </c:pt>
                <c:pt idx="49">
                  <c:v>8.7999999999999995E-2</c:v>
                </c:pt>
                <c:pt idx="50">
                  <c:v>9.6000000000000002E-2</c:v>
                </c:pt>
              </c:numCache>
            </c:numRef>
          </c:val>
          <c:smooth val="0"/>
          <c:extLst xmlns:c16r2="http://schemas.microsoft.com/office/drawing/2015/06/chart">
            <c:ext xmlns:c16="http://schemas.microsoft.com/office/drawing/2014/chart" uri="{C3380CC4-5D6E-409C-BE32-E72D297353CC}">
              <c16:uniqueId val="{00000003-1BEF-4A8A-A1F5-468EF2A07E42}"/>
            </c:ext>
          </c:extLst>
        </c:ser>
        <c:dLbls>
          <c:showLegendKey val="0"/>
          <c:showVal val="0"/>
          <c:showCatName val="0"/>
          <c:showSerName val="0"/>
          <c:showPercent val="0"/>
          <c:showBubbleSize val="0"/>
        </c:dLbls>
        <c:smooth val="0"/>
        <c:axId val="-1504269632"/>
        <c:axId val="-1504267456"/>
      </c:lineChart>
      <c:catAx>
        <c:axId val="-15042696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67456"/>
        <c:crosses val="autoZero"/>
        <c:auto val="1"/>
        <c:lblAlgn val="ctr"/>
        <c:lblOffset val="100"/>
        <c:noMultiLvlLbl val="0"/>
      </c:catAx>
      <c:valAx>
        <c:axId val="-150426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6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Bitter Quality - Trustworthiness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Bitter!$A$1</c:f>
              <c:strCache>
                <c:ptCount val="1"/>
                <c:pt idx="0">
                  <c:v>Quality</c:v>
                </c:pt>
              </c:strCache>
            </c:strRef>
          </c:tx>
          <c:spPr>
            <a:ln w="28575" cap="rnd">
              <a:solidFill>
                <a:schemeClr val="accent1"/>
              </a:solidFill>
              <a:round/>
            </a:ln>
            <a:effectLst/>
          </c:spPr>
          <c:marker>
            <c:symbol val="none"/>
          </c:marker>
          <c:val>
            <c:numRef>
              <c:f>Bitter!$A$2:$A$66</c:f>
              <c:numCache>
                <c:formatCode>General</c:formatCode>
                <c:ptCount val="65"/>
                <c:pt idx="0">
                  <c:v>0.71599999999999997</c:v>
                </c:pt>
                <c:pt idx="1">
                  <c:v>0.72</c:v>
                </c:pt>
                <c:pt idx="2">
                  <c:v>0.72</c:v>
                </c:pt>
                <c:pt idx="3">
                  <c:v>0.72099999999999997</c:v>
                </c:pt>
                <c:pt idx="4">
                  <c:v>0.72199999999999998</c:v>
                </c:pt>
                <c:pt idx="5">
                  <c:v>0.72299999999999998</c:v>
                </c:pt>
                <c:pt idx="6">
                  <c:v>0.72399999999999998</c:v>
                </c:pt>
                <c:pt idx="7">
                  <c:v>0.72599999999999998</c:v>
                </c:pt>
                <c:pt idx="8">
                  <c:v>0.72599999999999998</c:v>
                </c:pt>
                <c:pt idx="9">
                  <c:v>0.73</c:v>
                </c:pt>
                <c:pt idx="10">
                  <c:v>0.73099999999999998</c:v>
                </c:pt>
                <c:pt idx="11">
                  <c:v>0.73199999999999998</c:v>
                </c:pt>
                <c:pt idx="12">
                  <c:v>0.73299999999999998</c:v>
                </c:pt>
                <c:pt idx="13">
                  <c:v>0.73299999999999998</c:v>
                </c:pt>
                <c:pt idx="14">
                  <c:v>0.73499999999999999</c:v>
                </c:pt>
                <c:pt idx="15">
                  <c:v>0.73599999999999999</c:v>
                </c:pt>
                <c:pt idx="16">
                  <c:v>0.73699999999999999</c:v>
                </c:pt>
                <c:pt idx="17">
                  <c:v>0.73699999999999999</c:v>
                </c:pt>
                <c:pt idx="18">
                  <c:v>0.73799999999999999</c:v>
                </c:pt>
                <c:pt idx="19">
                  <c:v>0.73899999999999999</c:v>
                </c:pt>
                <c:pt idx="20">
                  <c:v>0.74</c:v>
                </c:pt>
                <c:pt idx="21">
                  <c:v>0.74</c:v>
                </c:pt>
                <c:pt idx="22">
                  <c:v>0.74</c:v>
                </c:pt>
                <c:pt idx="23">
                  <c:v>0.74199999999999999</c:v>
                </c:pt>
                <c:pt idx="24">
                  <c:v>0.74299999999999999</c:v>
                </c:pt>
                <c:pt idx="25">
                  <c:v>0.74299999999999999</c:v>
                </c:pt>
                <c:pt idx="26">
                  <c:v>0.74399999999999999</c:v>
                </c:pt>
                <c:pt idx="27">
                  <c:v>0.745</c:v>
                </c:pt>
                <c:pt idx="28">
                  <c:v>0.746</c:v>
                </c:pt>
                <c:pt idx="29">
                  <c:v>0.748</c:v>
                </c:pt>
                <c:pt idx="30">
                  <c:v>0.749</c:v>
                </c:pt>
                <c:pt idx="31">
                  <c:v>0.75</c:v>
                </c:pt>
                <c:pt idx="32">
                  <c:v>0.75</c:v>
                </c:pt>
                <c:pt idx="33">
                  <c:v>0.75</c:v>
                </c:pt>
                <c:pt idx="34">
                  <c:v>0.752</c:v>
                </c:pt>
                <c:pt idx="35">
                  <c:v>0.754</c:v>
                </c:pt>
                <c:pt idx="36">
                  <c:v>0.754</c:v>
                </c:pt>
                <c:pt idx="37">
                  <c:v>0.755</c:v>
                </c:pt>
                <c:pt idx="38">
                  <c:v>0.755</c:v>
                </c:pt>
                <c:pt idx="39">
                  <c:v>0.75800000000000001</c:v>
                </c:pt>
                <c:pt idx="40">
                  <c:v>0.75900000000000001</c:v>
                </c:pt>
                <c:pt idx="41">
                  <c:v>0.76400000000000001</c:v>
                </c:pt>
                <c:pt idx="42">
                  <c:v>0.76700000000000002</c:v>
                </c:pt>
                <c:pt idx="43">
                  <c:v>0.76800000000000002</c:v>
                </c:pt>
                <c:pt idx="44">
                  <c:v>0.77</c:v>
                </c:pt>
                <c:pt idx="45">
                  <c:v>0.77100000000000002</c:v>
                </c:pt>
                <c:pt idx="46">
                  <c:v>0.77200000000000002</c:v>
                </c:pt>
                <c:pt idx="47">
                  <c:v>0.77200000000000002</c:v>
                </c:pt>
                <c:pt idx="48">
                  <c:v>0.77200000000000002</c:v>
                </c:pt>
                <c:pt idx="49">
                  <c:v>0.77300000000000002</c:v>
                </c:pt>
                <c:pt idx="50">
                  <c:v>0.77500000000000002</c:v>
                </c:pt>
                <c:pt idx="51">
                  <c:v>0.77500000000000002</c:v>
                </c:pt>
                <c:pt idx="52">
                  <c:v>0.78500000000000003</c:v>
                </c:pt>
                <c:pt idx="53">
                  <c:v>0.78600000000000003</c:v>
                </c:pt>
                <c:pt idx="54">
                  <c:v>0.79</c:v>
                </c:pt>
                <c:pt idx="55">
                  <c:v>0.79100000000000004</c:v>
                </c:pt>
                <c:pt idx="56">
                  <c:v>0.79200000000000004</c:v>
                </c:pt>
                <c:pt idx="57">
                  <c:v>0.79600000000000004</c:v>
                </c:pt>
                <c:pt idx="58">
                  <c:v>0.80700000000000005</c:v>
                </c:pt>
                <c:pt idx="59">
                  <c:v>0.80800000000000005</c:v>
                </c:pt>
                <c:pt idx="60">
                  <c:v>0.81699999999999995</c:v>
                </c:pt>
                <c:pt idx="61">
                  <c:v>0.82399999999999995</c:v>
                </c:pt>
                <c:pt idx="62">
                  <c:v>0.89</c:v>
                </c:pt>
                <c:pt idx="63">
                  <c:v>0.91400000000000003</c:v>
                </c:pt>
                <c:pt idx="64">
                  <c:v>0.93</c:v>
                </c:pt>
              </c:numCache>
            </c:numRef>
          </c:val>
          <c:smooth val="0"/>
          <c:extLst xmlns:c16r2="http://schemas.microsoft.com/office/drawing/2015/06/chart">
            <c:ext xmlns:c16="http://schemas.microsoft.com/office/drawing/2014/chart" uri="{C3380CC4-5D6E-409C-BE32-E72D297353CC}">
              <c16:uniqueId val="{00000000-DDF0-45B4-A467-5FA5FFD5F798}"/>
            </c:ext>
          </c:extLst>
        </c:ser>
        <c:ser>
          <c:idx val="1"/>
          <c:order val="1"/>
          <c:tx>
            <c:strRef>
              <c:f>Bitter!$B$1</c:f>
              <c:strCache>
                <c:ptCount val="1"/>
                <c:pt idx="0">
                  <c:v>3NN</c:v>
                </c:pt>
              </c:strCache>
            </c:strRef>
          </c:tx>
          <c:spPr>
            <a:ln w="28575" cap="rnd">
              <a:solidFill>
                <a:schemeClr val="accent2"/>
              </a:solidFill>
              <a:round/>
            </a:ln>
            <a:effectLst/>
          </c:spPr>
          <c:marker>
            <c:symbol val="none"/>
          </c:marker>
          <c:val>
            <c:numRef>
              <c:f>Bitter!$B$2:$B$66</c:f>
              <c:numCache>
                <c:formatCode>General</c:formatCode>
                <c:ptCount val="65"/>
                <c:pt idx="0">
                  <c:v>0.47199999999999998</c:v>
                </c:pt>
                <c:pt idx="1">
                  <c:v>0.47266666666666662</c:v>
                </c:pt>
                <c:pt idx="2">
                  <c:v>0.47366666666666668</c:v>
                </c:pt>
                <c:pt idx="3">
                  <c:v>0.47666666666666663</c:v>
                </c:pt>
                <c:pt idx="4">
                  <c:v>0.48399999999999999</c:v>
                </c:pt>
                <c:pt idx="5">
                  <c:v>0.47799999999999998</c:v>
                </c:pt>
                <c:pt idx="6">
                  <c:v>0.47633333333333333</c:v>
                </c:pt>
                <c:pt idx="7">
                  <c:v>0.47599999999999998</c:v>
                </c:pt>
                <c:pt idx="8">
                  <c:v>0.48033333333333333</c:v>
                </c:pt>
                <c:pt idx="9">
                  <c:v>0.48199999999999998</c:v>
                </c:pt>
                <c:pt idx="10">
                  <c:v>0.47866666666666663</c:v>
                </c:pt>
                <c:pt idx="11">
                  <c:v>0.48666666666666664</c:v>
                </c:pt>
                <c:pt idx="12">
                  <c:v>0.48233333333333334</c:v>
                </c:pt>
                <c:pt idx="13">
                  <c:v>0.48466666666666663</c:v>
                </c:pt>
                <c:pt idx="14">
                  <c:v>0.48333333333333334</c:v>
                </c:pt>
                <c:pt idx="15">
                  <c:v>0.48866666666666664</c:v>
                </c:pt>
                <c:pt idx="16">
                  <c:v>0.47933333333333333</c:v>
                </c:pt>
                <c:pt idx="17">
                  <c:v>0.48133333333333334</c:v>
                </c:pt>
                <c:pt idx="18">
                  <c:v>0.48599999999999999</c:v>
                </c:pt>
                <c:pt idx="19">
                  <c:v>0.48366666666666669</c:v>
                </c:pt>
                <c:pt idx="20">
                  <c:v>0.48633333333333334</c:v>
                </c:pt>
                <c:pt idx="21">
                  <c:v>0.48666666666666664</c:v>
                </c:pt>
                <c:pt idx="22">
                  <c:v>0.49333333333333335</c:v>
                </c:pt>
                <c:pt idx="23">
                  <c:v>0.48333333333333334</c:v>
                </c:pt>
                <c:pt idx="24">
                  <c:v>0.48333333333333334</c:v>
                </c:pt>
                <c:pt idx="25">
                  <c:v>0.48900000000000005</c:v>
                </c:pt>
                <c:pt idx="26">
                  <c:v>0.49066666666666664</c:v>
                </c:pt>
                <c:pt idx="27">
                  <c:v>0.48866666666666664</c:v>
                </c:pt>
                <c:pt idx="28">
                  <c:v>0.49</c:v>
                </c:pt>
                <c:pt idx="29">
                  <c:v>0.48266666666666663</c:v>
                </c:pt>
                <c:pt idx="30">
                  <c:v>0.49300000000000005</c:v>
                </c:pt>
                <c:pt idx="31">
                  <c:v>0.48700000000000004</c:v>
                </c:pt>
                <c:pt idx="32">
                  <c:v>0.48866666666666664</c:v>
                </c:pt>
                <c:pt idx="33">
                  <c:v>0.49833333333333335</c:v>
                </c:pt>
                <c:pt idx="34">
                  <c:v>0.5013333333333333</c:v>
                </c:pt>
                <c:pt idx="35">
                  <c:v>0.48900000000000005</c:v>
                </c:pt>
                <c:pt idx="36">
                  <c:v>0.49666666666666665</c:v>
                </c:pt>
                <c:pt idx="37">
                  <c:v>0.49633333333333335</c:v>
                </c:pt>
                <c:pt idx="38">
                  <c:v>0.5013333333333333</c:v>
                </c:pt>
                <c:pt idx="39">
                  <c:v>0.49500000000000005</c:v>
                </c:pt>
                <c:pt idx="40">
                  <c:v>0.49633333333333335</c:v>
                </c:pt>
                <c:pt idx="41">
                  <c:v>0.50700000000000001</c:v>
                </c:pt>
                <c:pt idx="42">
                  <c:v>0.50800000000000001</c:v>
                </c:pt>
                <c:pt idx="43">
                  <c:v>0.5076666666666666</c:v>
                </c:pt>
                <c:pt idx="44">
                  <c:v>0.5076666666666666</c:v>
                </c:pt>
                <c:pt idx="45">
                  <c:v>0.51633333333333331</c:v>
                </c:pt>
                <c:pt idx="46">
                  <c:v>0.5073333333333333</c:v>
                </c:pt>
                <c:pt idx="47">
                  <c:v>0.50900000000000001</c:v>
                </c:pt>
                <c:pt idx="48">
                  <c:v>0.51100000000000001</c:v>
                </c:pt>
                <c:pt idx="49">
                  <c:v>0.51100000000000001</c:v>
                </c:pt>
                <c:pt idx="50">
                  <c:v>0.5073333333333333</c:v>
                </c:pt>
                <c:pt idx="51">
                  <c:v>0.5136666666666666</c:v>
                </c:pt>
                <c:pt idx="52">
                  <c:v>0.51200000000000001</c:v>
                </c:pt>
                <c:pt idx="53">
                  <c:v>0.5136666666666666</c:v>
                </c:pt>
                <c:pt idx="54">
                  <c:v>0.51733333333333331</c:v>
                </c:pt>
                <c:pt idx="55">
                  <c:v>0.52166666666666661</c:v>
                </c:pt>
                <c:pt idx="56">
                  <c:v>0.51800000000000002</c:v>
                </c:pt>
                <c:pt idx="57">
                  <c:v>0.51866666666666672</c:v>
                </c:pt>
                <c:pt idx="58">
                  <c:v>0.52966666666666662</c:v>
                </c:pt>
                <c:pt idx="59">
                  <c:v>0.52900000000000003</c:v>
                </c:pt>
                <c:pt idx="60">
                  <c:v>0.52800000000000002</c:v>
                </c:pt>
                <c:pt idx="61">
                  <c:v>0.53166666666666662</c:v>
                </c:pt>
                <c:pt idx="62">
                  <c:v>0.58233333333333337</c:v>
                </c:pt>
                <c:pt idx="63">
                  <c:v>0.59899999999999998</c:v>
                </c:pt>
                <c:pt idx="64">
                  <c:v>0.61599999999999999</c:v>
                </c:pt>
              </c:numCache>
            </c:numRef>
          </c:val>
          <c:smooth val="0"/>
          <c:extLst xmlns:c16r2="http://schemas.microsoft.com/office/drawing/2015/06/chart">
            <c:ext xmlns:c16="http://schemas.microsoft.com/office/drawing/2014/chart" uri="{C3380CC4-5D6E-409C-BE32-E72D297353CC}">
              <c16:uniqueId val="{00000001-DDF0-45B4-A467-5FA5FFD5F798}"/>
            </c:ext>
          </c:extLst>
        </c:ser>
        <c:ser>
          <c:idx val="2"/>
          <c:order val="2"/>
          <c:tx>
            <c:strRef>
              <c:f>Bitter!$C$1</c:f>
              <c:strCache>
                <c:ptCount val="1"/>
                <c:pt idx="0">
                  <c:v>6NN</c:v>
                </c:pt>
              </c:strCache>
            </c:strRef>
          </c:tx>
          <c:spPr>
            <a:ln w="28575" cap="rnd">
              <a:solidFill>
                <a:schemeClr val="accent3"/>
              </a:solidFill>
              <a:round/>
            </a:ln>
            <a:effectLst/>
          </c:spPr>
          <c:marker>
            <c:symbol val="none"/>
          </c:marker>
          <c:val>
            <c:numRef>
              <c:f>Bitter!$C$2:$C$66</c:f>
              <c:numCache>
                <c:formatCode>General</c:formatCode>
                <c:ptCount val="65"/>
                <c:pt idx="0">
                  <c:v>0.58716666666666673</c:v>
                </c:pt>
                <c:pt idx="1">
                  <c:v>0.58933333333333338</c:v>
                </c:pt>
                <c:pt idx="2">
                  <c:v>0.58699999999999997</c:v>
                </c:pt>
                <c:pt idx="3">
                  <c:v>0.58766666666666667</c:v>
                </c:pt>
                <c:pt idx="4">
                  <c:v>0.60133333333333339</c:v>
                </c:pt>
                <c:pt idx="5">
                  <c:v>0.60033333333333327</c:v>
                </c:pt>
                <c:pt idx="6">
                  <c:v>0.58833333333333326</c:v>
                </c:pt>
                <c:pt idx="7">
                  <c:v>0.59050000000000002</c:v>
                </c:pt>
                <c:pt idx="8">
                  <c:v>0.59716666666666673</c:v>
                </c:pt>
                <c:pt idx="9">
                  <c:v>0.60166666666666668</c:v>
                </c:pt>
                <c:pt idx="10">
                  <c:v>0.59416666666666662</c:v>
                </c:pt>
                <c:pt idx="11">
                  <c:v>0.59799999999999998</c:v>
                </c:pt>
                <c:pt idx="12">
                  <c:v>0.59916666666666674</c:v>
                </c:pt>
                <c:pt idx="13">
                  <c:v>0.59766666666666668</c:v>
                </c:pt>
                <c:pt idx="14">
                  <c:v>0.60150000000000003</c:v>
                </c:pt>
                <c:pt idx="15">
                  <c:v>0.59916666666666674</c:v>
                </c:pt>
                <c:pt idx="16">
                  <c:v>0.59816666666666662</c:v>
                </c:pt>
                <c:pt idx="17">
                  <c:v>0.60083333333333333</c:v>
                </c:pt>
                <c:pt idx="18">
                  <c:v>0.60183333333333333</c:v>
                </c:pt>
                <c:pt idx="19">
                  <c:v>0.59650000000000003</c:v>
                </c:pt>
                <c:pt idx="20">
                  <c:v>0.60266666666666668</c:v>
                </c:pt>
                <c:pt idx="21">
                  <c:v>0.60433333333333328</c:v>
                </c:pt>
                <c:pt idx="22">
                  <c:v>0.60483333333333333</c:v>
                </c:pt>
                <c:pt idx="23">
                  <c:v>0.59966666666666668</c:v>
                </c:pt>
                <c:pt idx="24">
                  <c:v>0.60099999999999998</c:v>
                </c:pt>
                <c:pt idx="25">
                  <c:v>0.59933333333333338</c:v>
                </c:pt>
                <c:pt idx="26">
                  <c:v>0.60566666666666669</c:v>
                </c:pt>
                <c:pt idx="27">
                  <c:v>0.60183333333333333</c:v>
                </c:pt>
                <c:pt idx="28">
                  <c:v>0.60083333333333333</c:v>
                </c:pt>
                <c:pt idx="29">
                  <c:v>0.59883333333333333</c:v>
                </c:pt>
                <c:pt idx="30">
                  <c:v>0.60550000000000004</c:v>
                </c:pt>
                <c:pt idx="31">
                  <c:v>0.60416666666666663</c:v>
                </c:pt>
                <c:pt idx="32">
                  <c:v>0.60583333333333333</c:v>
                </c:pt>
                <c:pt idx="33">
                  <c:v>0.61350000000000005</c:v>
                </c:pt>
                <c:pt idx="34">
                  <c:v>0.62316666666666665</c:v>
                </c:pt>
                <c:pt idx="35">
                  <c:v>0.60383333333333333</c:v>
                </c:pt>
                <c:pt idx="36">
                  <c:v>0.61716666666666664</c:v>
                </c:pt>
                <c:pt idx="37">
                  <c:v>0.6176666666666667</c:v>
                </c:pt>
                <c:pt idx="38">
                  <c:v>0.61683333333333334</c:v>
                </c:pt>
                <c:pt idx="39">
                  <c:v>0.60883333333333334</c:v>
                </c:pt>
                <c:pt idx="40">
                  <c:v>0.61383333333333334</c:v>
                </c:pt>
                <c:pt idx="41">
                  <c:v>0.62883333333333336</c:v>
                </c:pt>
                <c:pt idx="42">
                  <c:v>0.63216666666666665</c:v>
                </c:pt>
                <c:pt idx="43">
                  <c:v>0.62966666666666671</c:v>
                </c:pt>
                <c:pt idx="44">
                  <c:v>0.62666666666666659</c:v>
                </c:pt>
                <c:pt idx="45">
                  <c:v>0.63583333333333336</c:v>
                </c:pt>
                <c:pt idx="46">
                  <c:v>0.63083333333333336</c:v>
                </c:pt>
                <c:pt idx="47">
                  <c:v>0.63249999999999995</c:v>
                </c:pt>
                <c:pt idx="48">
                  <c:v>0.62983333333333336</c:v>
                </c:pt>
                <c:pt idx="49">
                  <c:v>0.63116666666666665</c:v>
                </c:pt>
                <c:pt idx="50">
                  <c:v>0.63183333333333336</c:v>
                </c:pt>
                <c:pt idx="51">
                  <c:v>0.63200000000000001</c:v>
                </c:pt>
                <c:pt idx="52">
                  <c:v>0.62616666666666665</c:v>
                </c:pt>
                <c:pt idx="53">
                  <c:v>0.63416666666666666</c:v>
                </c:pt>
                <c:pt idx="54">
                  <c:v>0.63550000000000006</c:v>
                </c:pt>
                <c:pt idx="55">
                  <c:v>0.63750000000000007</c:v>
                </c:pt>
                <c:pt idx="56">
                  <c:v>0.64033333333333331</c:v>
                </c:pt>
                <c:pt idx="57">
                  <c:v>0.64</c:v>
                </c:pt>
                <c:pt idx="58">
                  <c:v>0.64949999999999997</c:v>
                </c:pt>
                <c:pt idx="59">
                  <c:v>0.64933333333333332</c:v>
                </c:pt>
                <c:pt idx="60">
                  <c:v>0.64033333333333331</c:v>
                </c:pt>
                <c:pt idx="61">
                  <c:v>0.64166666666666672</c:v>
                </c:pt>
                <c:pt idx="62">
                  <c:v>0.6918333333333333</c:v>
                </c:pt>
                <c:pt idx="63">
                  <c:v>0.73316666666666663</c:v>
                </c:pt>
                <c:pt idx="64">
                  <c:v>0.75599999999999989</c:v>
                </c:pt>
              </c:numCache>
            </c:numRef>
          </c:val>
          <c:smooth val="0"/>
          <c:extLst xmlns:c16r2="http://schemas.microsoft.com/office/drawing/2015/06/chart">
            <c:ext xmlns:c16="http://schemas.microsoft.com/office/drawing/2014/chart" uri="{C3380CC4-5D6E-409C-BE32-E72D297353CC}">
              <c16:uniqueId val="{00000002-DDF0-45B4-A467-5FA5FFD5F798}"/>
            </c:ext>
          </c:extLst>
        </c:ser>
        <c:ser>
          <c:idx val="3"/>
          <c:order val="3"/>
          <c:tx>
            <c:strRef>
              <c:f>Bitter!$D$1</c:f>
              <c:strCache>
                <c:ptCount val="1"/>
                <c:pt idx="0">
                  <c:v>Trustworthiness</c:v>
                </c:pt>
              </c:strCache>
            </c:strRef>
          </c:tx>
          <c:spPr>
            <a:ln w="28575" cap="rnd">
              <a:solidFill>
                <a:schemeClr val="accent4"/>
              </a:solidFill>
              <a:round/>
            </a:ln>
            <a:effectLst/>
          </c:spPr>
          <c:marker>
            <c:symbol val="none"/>
          </c:marker>
          <c:val>
            <c:numRef>
              <c:f>Bitter!$D$2:$D$66</c:f>
              <c:numCache>
                <c:formatCode>General</c:formatCode>
                <c:ptCount val="65"/>
                <c:pt idx="0">
                  <c:v>0.82022000000000006</c:v>
                </c:pt>
                <c:pt idx="1">
                  <c:v>0.83111000000000002</c:v>
                </c:pt>
                <c:pt idx="2">
                  <c:v>0.85108000000000006</c:v>
                </c:pt>
                <c:pt idx="3">
                  <c:v>0.73292000000000002</c:v>
                </c:pt>
                <c:pt idx="4">
                  <c:v>0.77863000000000004</c:v>
                </c:pt>
                <c:pt idx="5">
                  <c:v>0.76012000000000002</c:v>
                </c:pt>
                <c:pt idx="6">
                  <c:v>0.84118999999999999</c:v>
                </c:pt>
                <c:pt idx="7">
                  <c:v>0.84834999999999994</c:v>
                </c:pt>
                <c:pt idx="8">
                  <c:v>0.80087000000000008</c:v>
                </c:pt>
                <c:pt idx="9">
                  <c:v>0.7944199999999999</c:v>
                </c:pt>
                <c:pt idx="10">
                  <c:v>0.7770999999999999</c:v>
                </c:pt>
                <c:pt idx="11">
                  <c:v>0.77185000000000004</c:v>
                </c:pt>
                <c:pt idx="12">
                  <c:v>0.77572000000000008</c:v>
                </c:pt>
                <c:pt idx="13">
                  <c:v>0.81802000000000008</c:v>
                </c:pt>
                <c:pt idx="14">
                  <c:v>0.80137000000000003</c:v>
                </c:pt>
                <c:pt idx="15">
                  <c:v>0.7321899999999999</c:v>
                </c:pt>
                <c:pt idx="16">
                  <c:v>0.77495000000000003</c:v>
                </c:pt>
                <c:pt idx="17">
                  <c:v>0.78283000000000003</c:v>
                </c:pt>
                <c:pt idx="18">
                  <c:v>0.83242000000000005</c:v>
                </c:pt>
                <c:pt idx="19">
                  <c:v>0.77695999999999998</c:v>
                </c:pt>
                <c:pt idx="20">
                  <c:v>0.81406000000000001</c:v>
                </c:pt>
                <c:pt idx="21">
                  <c:v>0.78164</c:v>
                </c:pt>
                <c:pt idx="22">
                  <c:v>0.78061000000000003</c:v>
                </c:pt>
                <c:pt idx="23">
                  <c:v>0.79254999999999998</c:v>
                </c:pt>
                <c:pt idx="24">
                  <c:v>0.79594999999999994</c:v>
                </c:pt>
                <c:pt idx="25">
                  <c:v>0.82233000000000001</c:v>
                </c:pt>
                <c:pt idx="26">
                  <c:v>0.79893000000000003</c:v>
                </c:pt>
                <c:pt idx="27">
                  <c:v>0.80936999999999992</c:v>
                </c:pt>
                <c:pt idx="28">
                  <c:v>0.77803</c:v>
                </c:pt>
                <c:pt idx="29">
                  <c:v>0.79960999999999993</c:v>
                </c:pt>
                <c:pt idx="30">
                  <c:v>0.78024000000000004</c:v>
                </c:pt>
                <c:pt idx="31">
                  <c:v>0.78410999999999997</c:v>
                </c:pt>
                <c:pt idx="32">
                  <c:v>0.76718999999999993</c:v>
                </c:pt>
                <c:pt idx="33">
                  <c:v>0.64427999999999996</c:v>
                </c:pt>
                <c:pt idx="34">
                  <c:v>0.71421000000000001</c:v>
                </c:pt>
                <c:pt idx="35">
                  <c:v>0.80669999999999997</c:v>
                </c:pt>
                <c:pt idx="36">
                  <c:v>0.73431999999999997</c:v>
                </c:pt>
                <c:pt idx="37">
                  <c:v>0.74031000000000002</c:v>
                </c:pt>
                <c:pt idx="38">
                  <c:v>0.68498000000000003</c:v>
                </c:pt>
                <c:pt idx="39">
                  <c:v>0.64165000000000005</c:v>
                </c:pt>
                <c:pt idx="40">
                  <c:v>0.67424000000000006</c:v>
                </c:pt>
                <c:pt idx="41">
                  <c:v>0.71328999999999998</c:v>
                </c:pt>
                <c:pt idx="42">
                  <c:v>0.73658000000000001</c:v>
                </c:pt>
                <c:pt idx="43">
                  <c:v>0.71699000000000002</c:v>
                </c:pt>
                <c:pt idx="44">
                  <c:v>0.73109999999999997</c:v>
                </c:pt>
                <c:pt idx="45">
                  <c:v>0.69070999999999994</c:v>
                </c:pt>
                <c:pt idx="46">
                  <c:v>0.73019000000000001</c:v>
                </c:pt>
                <c:pt idx="47">
                  <c:v>0.75590999999999997</c:v>
                </c:pt>
                <c:pt idx="48">
                  <c:v>0.66591999999999996</c:v>
                </c:pt>
                <c:pt idx="49">
                  <c:v>0.72084000000000004</c:v>
                </c:pt>
                <c:pt idx="50">
                  <c:v>0.69233999999999996</c:v>
                </c:pt>
                <c:pt idx="51">
                  <c:v>0.65914000000000006</c:v>
                </c:pt>
                <c:pt idx="52">
                  <c:v>0.62572000000000005</c:v>
                </c:pt>
                <c:pt idx="53">
                  <c:v>0.70582999999999996</c:v>
                </c:pt>
                <c:pt idx="54">
                  <c:v>0.74394000000000005</c:v>
                </c:pt>
                <c:pt idx="55">
                  <c:v>0.73043999999999998</c:v>
                </c:pt>
                <c:pt idx="56">
                  <c:v>0.72528999999999999</c:v>
                </c:pt>
                <c:pt idx="57">
                  <c:v>0.7349</c:v>
                </c:pt>
                <c:pt idx="58">
                  <c:v>0.72843000000000002</c:v>
                </c:pt>
                <c:pt idx="59">
                  <c:v>0.71177999999999997</c:v>
                </c:pt>
                <c:pt idx="60">
                  <c:v>0.74935000000000007</c:v>
                </c:pt>
                <c:pt idx="61">
                  <c:v>0.70101000000000002</c:v>
                </c:pt>
                <c:pt idx="62">
                  <c:v>0.63346999999999998</c:v>
                </c:pt>
                <c:pt idx="63">
                  <c:v>0.67364999999999997</c:v>
                </c:pt>
                <c:pt idx="64">
                  <c:v>0.6611499999999999</c:v>
                </c:pt>
              </c:numCache>
            </c:numRef>
          </c:val>
          <c:smooth val="0"/>
          <c:extLst xmlns:c16r2="http://schemas.microsoft.com/office/drawing/2015/06/chart">
            <c:ext xmlns:c16="http://schemas.microsoft.com/office/drawing/2014/chart" uri="{C3380CC4-5D6E-409C-BE32-E72D297353CC}">
              <c16:uniqueId val="{00000003-DDF0-45B4-A467-5FA5FFD5F798}"/>
            </c:ext>
          </c:extLst>
        </c:ser>
        <c:dLbls>
          <c:showLegendKey val="0"/>
          <c:showVal val="0"/>
          <c:showCatName val="0"/>
          <c:showSerName val="0"/>
          <c:showPercent val="0"/>
          <c:showBubbleSize val="0"/>
        </c:dLbls>
        <c:smooth val="0"/>
        <c:axId val="-1504278336"/>
        <c:axId val="-1504273984"/>
      </c:lineChart>
      <c:catAx>
        <c:axId val="-15042783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73984"/>
        <c:crosses val="autoZero"/>
        <c:auto val="1"/>
        <c:lblAlgn val="ctr"/>
        <c:lblOffset val="100"/>
        <c:noMultiLvlLbl val="0"/>
      </c:catAx>
      <c:valAx>
        <c:axId val="-150427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7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Financial Ratios - Quality and Trustworthiness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'Financial Ratios'!$A$1</c:f>
              <c:strCache>
                <c:ptCount val="1"/>
                <c:pt idx="0">
                  <c:v>Quality</c:v>
                </c:pt>
              </c:strCache>
            </c:strRef>
          </c:tx>
          <c:spPr>
            <a:ln w="28575" cap="rnd">
              <a:solidFill>
                <a:schemeClr val="accent1"/>
              </a:solidFill>
              <a:round/>
            </a:ln>
            <a:effectLst/>
          </c:spPr>
          <c:marker>
            <c:symbol val="none"/>
          </c:marker>
          <c:val>
            <c:numRef>
              <c:f>'Financial Ratios'!$A$2:$A$39</c:f>
              <c:numCache>
                <c:formatCode>General</c:formatCode>
                <c:ptCount val="38"/>
                <c:pt idx="0">
                  <c:v>0.56200000000000006</c:v>
                </c:pt>
                <c:pt idx="1">
                  <c:v>0.57999999999999996</c:v>
                </c:pt>
                <c:pt idx="2">
                  <c:v>0.57999999999999996</c:v>
                </c:pt>
                <c:pt idx="3">
                  <c:v>0.58199999999999996</c:v>
                </c:pt>
                <c:pt idx="4">
                  <c:v>0.58199999999999996</c:v>
                </c:pt>
                <c:pt idx="5">
                  <c:v>0.58399999999999996</c:v>
                </c:pt>
                <c:pt idx="6">
                  <c:v>0.59399999999999997</c:v>
                </c:pt>
                <c:pt idx="7">
                  <c:v>0.59599999999999997</c:v>
                </c:pt>
                <c:pt idx="8">
                  <c:v>0.60199999999999998</c:v>
                </c:pt>
                <c:pt idx="9">
                  <c:v>0.60399999999999998</c:v>
                </c:pt>
                <c:pt idx="10">
                  <c:v>0.60399999999999998</c:v>
                </c:pt>
                <c:pt idx="11">
                  <c:v>0.60799999999999998</c:v>
                </c:pt>
                <c:pt idx="12">
                  <c:v>0.61</c:v>
                </c:pt>
                <c:pt idx="13">
                  <c:v>0.61199999999999999</c:v>
                </c:pt>
                <c:pt idx="14">
                  <c:v>0.622</c:v>
                </c:pt>
                <c:pt idx="15">
                  <c:v>0.65200000000000002</c:v>
                </c:pt>
                <c:pt idx="16">
                  <c:v>0.66200000000000003</c:v>
                </c:pt>
                <c:pt idx="17">
                  <c:v>0.67600000000000005</c:v>
                </c:pt>
                <c:pt idx="18">
                  <c:v>0.68400000000000005</c:v>
                </c:pt>
                <c:pt idx="19">
                  <c:v>0.7</c:v>
                </c:pt>
                <c:pt idx="20">
                  <c:v>0.71</c:v>
                </c:pt>
                <c:pt idx="21">
                  <c:v>0.73399999999999999</c:v>
                </c:pt>
                <c:pt idx="22">
                  <c:v>0.73799999999999999</c:v>
                </c:pt>
                <c:pt idx="23">
                  <c:v>0.73799999999999999</c:v>
                </c:pt>
                <c:pt idx="24">
                  <c:v>0.748</c:v>
                </c:pt>
                <c:pt idx="25">
                  <c:v>0.752</c:v>
                </c:pt>
                <c:pt idx="26">
                  <c:v>0.8</c:v>
                </c:pt>
                <c:pt idx="27">
                  <c:v>0.84399999999999997</c:v>
                </c:pt>
                <c:pt idx="28">
                  <c:v>0.85</c:v>
                </c:pt>
                <c:pt idx="29">
                  <c:v>0.85599999999999998</c:v>
                </c:pt>
                <c:pt idx="30">
                  <c:v>0.85799999999999998</c:v>
                </c:pt>
                <c:pt idx="31">
                  <c:v>0.86</c:v>
                </c:pt>
                <c:pt idx="32">
                  <c:v>0.86199999999999999</c:v>
                </c:pt>
                <c:pt idx="33">
                  <c:v>0.87</c:v>
                </c:pt>
                <c:pt idx="34">
                  <c:v>0.876</c:v>
                </c:pt>
                <c:pt idx="35">
                  <c:v>0.96199999999999997</c:v>
                </c:pt>
                <c:pt idx="36">
                  <c:v>0.98</c:v>
                </c:pt>
                <c:pt idx="37">
                  <c:v>0.98199999999999998</c:v>
                </c:pt>
              </c:numCache>
            </c:numRef>
          </c:val>
          <c:smooth val="0"/>
          <c:extLst xmlns:c16r2="http://schemas.microsoft.com/office/drawing/2015/06/chart">
            <c:ext xmlns:c16="http://schemas.microsoft.com/office/drawing/2014/chart" uri="{C3380CC4-5D6E-409C-BE32-E72D297353CC}">
              <c16:uniqueId val="{00000000-8C63-4D18-BD27-E2BD5CC89B08}"/>
            </c:ext>
          </c:extLst>
        </c:ser>
        <c:ser>
          <c:idx val="1"/>
          <c:order val="1"/>
          <c:tx>
            <c:strRef>
              <c:f>'Financial Ratios'!$B$1</c:f>
              <c:strCache>
                <c:ptCount val="1"/>
                <c:pt idx="0">
                  <c:v>3NN</c:v>
                </c:pt>
              </c:strCache>
            </c:strRef>
          </c:tx>
          <c:spPr>
            <a:ln w="28575" cap="rnd">
              <a:solidFill>
                <a:schemeClr val="accent2"/>
              </a:solidFill>
              <a:round/>
            </a:ln>
            <a:effectLst/>
          </c:spPr>
          <c:marker>
            <c:symbol val="none"/>
          </c:marker>
          <c:val>
            <c:numRef>
              <c:f>'Financial Ratios'!$B$2:$B$39</c:f>
              <c:numCache>
                <c:formatCode>General</c:formatCode>
                <c:ptCount val="38"/>
                <c:pt idx="0">
                  <c:v>0.37200000000000005</c:v>
                </c:pt>
                <c:pt idx="1">
                  <c:v>0.3753333333333333</c:v>
                </c:pt>
                <c:pt idx="2">
                  <c:v>0.38799999999999996</c:v>
                </c:pt>
                <c:pt idx="3">
                  <c:v>0.37799999999999995</c:v>
                </c:pt>
                <c:pt idx="4">
                  <c:v>0.40066666666666667</c:v>
                </c:pt>
                <c:pt idx="5">
                  <c:v>0.3753333333333333</c:v>
                </c:pt>
                <c:pt idx="6">
                  <c:v>0.38199999999999995</c:v>
                </c:pt>
                <c:pt idx="7">
                  <c:v>0.39133333333333331</c:v>
                </c:pt>
                <c:pt idx="8">
                  <c:v>0.39133333333333331</c:v>
                </c:pt>
                <c:pt idx="9">
                  <c:v>0.39866666666666667</c:v>
                </c:pt>
                <c:pt idx="10">
                  <c:v>0.40199999999999997</c:v>
                </c:pt>
                <c:pt idx="11">
                  <c:v>0.38666666666666666</c:v>
                </c:pt>
                <c:pt idx="12">
                  <c:v>0.3813333333333333</c:v>
                </c:pt>
                <c:pt idx="13">
                  <c:v>0.38733333333333331</c:v>
                </c:pt>
                <c:pt idx="14">
                  <c:v>0.39066666666666666</c:v>
                </c:pt>
                <c:pt idx="15">
                  <c:v>0.42266666666666669</c:v>
                </c:pt>
                <c:pt idx="16">
                  <c:v>0.442</c:v>
                </c:pt>
                <c:pt idx="17">
                  <c:v>0.44933333333333336</c:v>
                </c:pt>
                <c:pt idx="18">
                  <c:v>0.4346666666666667</c:v>
                </c:pt>
                <c:pt idx="19">
                  <c:v>0.442</c:v>
                </c:pt>
                <c:pt idx="20">
                  <c:v>0.44400000000000001</c:v>
                </c:pt>
                <c:pt idx="21">
                  <c:v>0.48733333333333334</c:v>
                </c:pt>
                <c:pt idx="22">
                  <c:v>0.49533333333333335</c:v>
                </c:pt>
                <c:pt idx="23">
                  <c:v>0.498</c:v>
                </c:pt>
                <c:pt idx="24">
                  <c:v>0.50266666666666671</c:v>
                </c:pt>
                <c:pt idx="25">
                  <c:v>0.51266666666666671</c:v>
                </c:pt>
                <c:pt idx="26">
                  <c:v>0.51400000000000001</c:v>
                </c:pt>
                <c:pt idx="27">
                  <c:v>0.56133333333333335</c:v>
                </c:pt>
                <c:pt idx="28">
                  <c:v>0.56533333333333335</c:v>
                </c:pt>
                <c:pt idx="29">
                  <c:v>0.57066666666666666</c:v>
                </c:pt>
                <c:pt idx="30">
                  <c:v>0.57399999999999995</c:v>
                </c:pt>
                <c:pt idx="31">
                  <c:v>0.57399999999999995</c:v>
                </c:pt>
                <c:pt idx="32">
                  <c:v>0.56666666666666665</c:v>
                </c:pt>
                <c:pt idx="33">
                  <c:v>0.56933333333333336</c:v>
                </c:pt>
                <c:pt idx="34">
                  <c:v>0.57933333333333337</c:v>
                </c:pt>
                <c:pt idx="35">
                  <c:v>0.64</c:v>
                </c:pt>
                <c:pt idx="36">
                  <c:v>0.65333333333333332</c:v>
                </c:pt>
                <c:pt idx="37">
                  <c:v>0.65266666666666662</c:v>
                </c:pt>
              </c:numCache>
            </c:numRef>
          </c:val>
          <c:smooth val="0"/>
          <c:extLst xmlns:c16r2="http://schemas.microsoft.com/office/drawing/2015/06/chart">
            <c:ext xmlns:c16="http://schemas.microsoft.com/office/drawing/2014/chart" uri="{C3380CC4-5D6E-409C-BE32-E72D297353CC}">
              <c16:uniqueId val="{00000001-8C63-4D18-BD27-E2BD5CC89B08}"/>
            </c:ext>
          </c:extLst>
        </c:ser>
        <c:ser>
          <c:idx val="2"/>
          <c:order val="2"/>
          <c:tx>
            <c:strRef>
              <c:f>'Financial Ratios'!$C$1</c:f>
              <c:strCache>
                <c:ptCount val="1"/>
                <c:pt idx="0">
                  <c:v>6NN</c:v>
                </c:pt>
              </c:strCache>
            </c:strRef>
          </c:tx>
          <c:spPr>
            <a:ln w="28575" cap="rnd">
              <a:solidFill>
                <a:schemeClr val="accent3"/>
              </a:solidFill>
              <a:round/>
            </a:ln>
            <a:effectLst/>
          </c:spPr>
          <c:marker>
            <c:symbol val="none"/>
          </c:marker>
          <c:val>
            <c:numRef>
              <c:f>'Financial Ratios'!$C$2:$C$39</c:f>
              <c:numCache>
                <c:formatCode>General</c:formatCode>
                <c:ptCount val="38"/>
                <c:pt idx="0">
                  <c:v>0.47199999999999998</c:v>
                </c:pt>
                <c:pt idx="1">
                  <c:v>0.47466666666666663</c:v>
                </c:pt>
                <c:pt idx="2">
                  <c:v>0.47599999999999998</c:v>
                </c:pt>
                <c:pt idx="3">
                  <c:v>0.47466666666666663</c:v>
                </c:pt>
                <c:pt idx="4">
                  <c:v>0.48333333333333334</c:v>
                </c:pt>
                <c:pt idx="5">
                  <c:v>0.47466666666666663</c:v>
                </c:pt>
                <c:pt idx="6">
                  <c:v>0.46866666666666662</c:v>
                </c:pt>
                <c:pt idx="7">
                  <c:v>0.47933333333333333</c:v>
                </c:pt>
                <c:pt idx="8">
                  <c:v>0.46633333333333332</c:v>
                </c:pt>
                <c:pt idx="9">
                  <c:v>0.48433333333333334</c:v>
                </c:pt>
                <c:pt idx="10">
                  <c:v>0.47266666666666662</c:v>
                </c:pt>
                <c:pt idx="11">
                  <c:v>0.47133333333333333</c:v>
                </c:pt>
                <c:pt idx="12">
                  <c:v>0.47100000000000003</c:v>
                </c:pt>
                <c:pt idx="13">
                  <c:v>0.47533333333333333</c:v>
                </c:pt>
                <c:pt idx="14">
                  <c:v>0.48266666666666663</c:v>
                </c:pt>
                <c:pt idx="15">
                  <c:v>0.52500000000000002</c:v>
                </c:pt>
                <c:pt idx="16">
                  <c:v>0.53700000000000003</c:v>
                </c:pt>
                <c:pt idx="17">
                  <c:v>0.53766666666666663</c:v>
                </c:pt>
                <c:pt idx="18">
                  <c:v>0.53600000000000003</c:v>
                </c:pt>
                <c:pt idx="19">
                  <c:v>0.52766666666666662</c:v>
                </c:pt>
                <c:pt idx="20">
                  <c:v>0.54199999999999993</c:v>
                </c:pt>
                <c:pt idx="21">
                  <c:v>0.59933333333333338</c:v>
                </c:pt>
                <c:pt idx="22">
                  <c:v>0.6186666666666667</c:v>
                </c:pt>
                <c:pt idx="23">
                  <c:v>0.6186666666666667</c:v>
                </c:pt>
                <c:pt idx="24">
                  <c:v>0.61433333333333329</c:v>
                </c:pt>
                <c:pt idx="25">
                  <c:v>0.629</c:v>
                </c:pt>
                <c:pt idx="26">
                  <c:v>0.62033333333333329</c:v>
                </c:pt>
                <c:pt idx="27">
                  <c:v>0.69300000000000006</c:v>
                </c:pt>
                <c:pt idx="28">
                  <c:v>0.69666666666666666</c:v>
                </c:pt>
                <c:pt idx="29">
                  <c:v>0.70633333333333337</c:v>
                </c:pt>
                <c:pt idx="30">
                  <c:v>0.72066666666666668</c:v>
                </c:pt>
                <c:pt idx="31">
                  <c:v>0.69533333333333325</c:v>
                </c:pt>
                <c:pt idx="32">
                  <c:v>0.69899999999999995</c:v>
                </c:pt>
                <c:pt idx="33">
                  <c:v>0.70633333333333337</c:v>
                </c:pt>
                <c:pt idx="34">
                  <c:v>0.71166666666666656</c:v>
                </c:pt>
                <c:pt idx="35">
                  <c:v>0.78633333333333333</c:v>
                </c:pt>
                <c:pt idx="36">
                  <c:v>0.81133333333333335</c:v>
                </c:pt>
                <c:pt idx="37">
                  <c:v>0.81333333333333335</c:v>
                </c:pt>
              </c:numCache>
            </c:numRef>
          </c:val>
          <c:smooth val="0"/>
          <c:extLst xmlns:c16r2="http://schemas.microsoft.com/office/drawing/2015/06/chart">
            <c:ext xmlns:c16="http://schemas.microsoft.com/office/drawing/2014/chart" uri="{C3380CC4-5D6E-409C-BE32-E72D297353CC}">
              <c16:uniqueId val="{00000002-8C63-4D18-BD27-E2BD5CC89B08}"/>
            </c:ext>
          </c:extLst>
        </c:ser>
        <c:ser>
          <c:idx val="3"/>
          <c:order val="3"/>
          <c:tx>
            <c:strRef>
              <c:f>'Financial Ratios'!$D$1</c:f>
              <c:strCache>
                <c:ptCount val="1"/>
                <c:pt idx="0">
                  <c:v>Trustworthiness</c:v>
                </c:pt>
              </c:strCache>
            </c:strRef>
          </c:tx>
          <c:spPr>
            <a:ln w="28575" cap="rnd">
              <a:solidFill>
                <a:schemeClr val="accent4"/>
              </a:solidFill>
              <a:round/>
            </a:ln>
            <a:effectLst/>
          </c:spPr>
          <c:marker>
            <c:symbol val="none"/>
          </c:marker>
          <c:val>
            <c:numRef>
              <c:f>'Financial Ratios'!$D$2:$D$39</c:f>
              <c:numCache>
                <c:formatCode>General</c:formatCode>
                <c:ptCount val="38"/>
                <c:pt idx="0">
                  <c:v>0.73741000000000001</c:v>
                </c:pt>
                <c:pt idx="1">
                  <c:v>0.74186000000000007</c:v>
                </c:pt>
                <c:pt idx="2">
                  <c:v>0.73289000000000004</c:v>
                </c:pt>
                <c:pt idx="3">
                  <c:v>0.72057000000000004</c:v>
                </c:pt>
                <c:pt idx="4">
                  <c:v>0.73873</c:v>
                </c:pt>
                <c:pt idx="5">
                  <c:v>0.73951999999999996</c:v>
                </c:pt>
                <c:pt idx="6">
                  <c:v>0.76727000000000001</c:v>
                </c:pt>
                <c:pt idx="7">
                  <c:v>0.72053</c:v>
                </c:pt>
                <c:pt idx="8">
                  <c:v>0.68486999999999998</c:v>
                </c:pt>
                <c:pt idx="9">
                  <c:v>0.73599999999999999</c:v>
                </c:pt>
                <c:pt idx="10">
                  <c:v>0.69767999999999997</c:v>
                </c:pt>
                <c:pt idx="11">
                  <c:v>0.73553999999999997</c:v>
                </c:pt>
                <c:pt idx="12">
                  <c:v>0.73037999999999992</c:v>
                </c:pt>
                <c:pt idx="13">
                  <c:v>0.71948999999999996</c:v>
                </c:pt>
                <c:pt idx="14">
                  <c:v>0.72058999999999995</c:v>
                </c:pt>
                <c:pt idx="15">
                  <c:v>0.69401999999999997</c:v>
                </c:pt>
                <c:pt idx="16">
                  <c:v>0.69016000000000011</c:v>
                </c:pt>
                <c:pt idx="17">
                  <c:v>0.67598000000000003</c:v>
                </c:pt>
                <c:pt idx="18">
                  <c:v>0.68901000000000001</c:v>
                </c:pt>
                <c:pt idx="19">
                  <c:v>0.67736999999999992</c:v>
                </c:pt>
                <c:pt idx="20">
                  <c:v>0.72941</c:v>
                </c:pt>
                <c:pt idx="21">
                  <c:v>0.69873000000000007</c:v>
                </c:pt>
                <c:pt idx="22">
                  <c:v>0.76477000000000006</c:v>
                </c:pt>
                <c:pt idx="23">
                  <c:v>0.74186000000000007</c:v>
                </c:pt>
                <c:pt idx="24">
                  <c:v>0.74605999999999995</c:v>
                </c:pt>
                <c:pt idx="25">
                  <c:v>0.76263000000000003</c:v>
                </c:pt>
                <c:pt idx="26">
                  <c:v>0.73793999999999993</c:v>
                </c:pt>
                <c:pt idx="27">
                  <c:v>0.79269000000000001</c:v>
                </c:pt>
                <c:pt idx="28">
                  <c:v>0.81835999999999998</c:v>
                </c:pt>
                <c:pt idx="29">
                  <c:v>0.77906999999999993</c:v>
                </c:pt>
                <c:pt idx="30">
                  <c:v>0.69159999999999999</c:v>
                </c:pt>
                <c:pt idx="31">
                  <c:v>0.60055000000000003</c:v>
                </c:pt>
                <c:pt idx="32">
                  <c:v>0.76474999999999993</c:v>
                </c:pt>
                <c:pt idx="33">
                  <c:v>0.83727000000000007</c:v>
                </c:pt>
                <c:pt idx="34">
                  <c:v>0.82034000000000007</c:v>
                </c:pt>
                <c:pt idx="35">
                  <c:v>0.6513500000000001</c:v>
                </c:pt>
                <c:pt idx="36">
                  <c:v>0.69031999999999993</c:v>
                </c:pt>
                <c:pt idx="37">
                  <c:v>0.69708999999999999</c:v>
                </c:pt>
              </c:numCache>
            </c:numRef>
          </c:val>
          <c:smooth val="0"/>
          <c:extLst xmlns:c16r2="http://schemas.microsoft.com/office/drawing/2015/06/chart">
            <c:ext xmlns:c16="http://schemas.microsoft.com/office/drawing/2014/chart" uri="{C3380CC4-5D6E-409C-BE32-E72D297353CC}">
              <c16:uniqueId val="{00000003-8C63-4D18-BD27-E2BD5CC89B08}"/>
            </c:ext>
          </c:extLst>
        </c:ser>
        <c:dLbls>
          <c:showLegendKey val="0"/>
          <c:showVal val="0"/>
          <c:showCatName val="0"/>
          <c:showSerName val="0"/>
          <c:showPercent val="0"/>
          <c:showBubbleSize val="0"/>
        </c:dLbls>
        <c:smooth val="0"/>
        <c:axId val="-1504273440"/>
        <c:axId val="-1504265824"/>
      </c:lineChart>
      <c:catAx>
        <c:axId val="-1504273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65824"/>
        <c:crosses val="autoZero"/>
        <c:auto val="1"/>
        <c:lblAlgn val="ctr"/>
        <c:lblOffset val="100"/>
        <c:noMultiLvlLbl val="0"/>
      </c:catAx>
      <c:valAx>
        <c:axId val="-150426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273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CACFC-A05A-4A96-97ED-4E64966A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4</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 Alon</dc:creator>
  <cp:keywords/>
  <dc:description/>
  <cp:lastModifiedBy>Shy Alon</cp:lastModifiedBy>
  <cp:revision>10</cp:revision>
  <dcterms:created xsi:type="dcterms:W3CDTF">2016-10-19T07:23:00Z</dcterms:created>
  <dcterms:modified xsi:type="dcterms:W3CDTF">2016-10-25T08:48:00Z</dcterms:modified>
</cp:coreProperties>
</file>