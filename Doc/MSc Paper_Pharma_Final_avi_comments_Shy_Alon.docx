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bookmarkStart w:id="1" w:name="_GoBack"/>
      <w:bookmarkEnd w:id="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515CBA93" w14:textId="3C939891" w:rsidR="003D3A2B" w:rsidRDefault="00B346BB" w:rsidP="00FB69D7">
      <w:pPr>
        <w:jc w:val="center"/>
        <w:rPr>
          <w:rFonts w:ascii="Georgia" w:eastAsiaTheme="majorEastAsia" w:hAnsi="Georgia"/>
          <w:b/>
          <w:bCs/>
          <w:color w:val="000000"/>
          <w:sz w:val="43"/>
          <w:szCs w:val="43"/>
        </w:rPr>
      </w:pPr>
      <w:commentRangeStart w:id="2"/>
      <w:r>
        <w:rPr>
          <w:rFonts w:ascii="Georgia" w:eastAsiaTheme="majorEastAsia" w:hAnsi="Georgia"/>
          <w:b/>
          <w:bCs/>
          <w:color w:val="000000"/>
          <w:sz w:val="43"/>
          <w:szCs w:val="43"/>
        </w:rPr>
        <w:t xml:space="preserve">Using Machine Learning </w:t>
      </w:r>
      <w:r w:rsidR="00A55DF3">
        <w:rPr>
          <w:rFonts w:ascii="Georgia" w:eastAsiaTheme="majorEastAsia" w:hAnsi="Georgia"/>
          <w:b/>
          <w:bCs/>
          <w:color w:val="000000"/>
          <w:sz w:val="43"/>
          <w:szCs w:val="43"/>
        </w:rPr>
        <w:t>Optimizing Pharma Research</w:t>
      </w:r>
      <w:r>
        <w:rPr>
          <w:rFonts w:ascii="Georgia" w:eastAsiaTheme="majorEastAsia" w:hAnsi="Georgia"/>
          <w:b/>
          <w:bCs/>
          <w:color w:val="000000"/>
          <w:sz w:val="43"/>
          <w:szCs w:val="43"/>
        </w:rPr>
        <w:t xml:space="preserve"> Discovery Phase</w:t>
      </w:r>
      <w:commentRangeEnd w:id="2"/>
      <w:r w:rsidR="00E2065F">
        <w:rPr>
          <w:rStyle w:val="CommentReference"/>
        </w:rPr>
        <w:commentReference w:id="2"/>
      </w:r>
    </w:p>
    <w:p w14:paraId="41099BFC" w14:textId="5719F974"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3" w:name="_Toc488420171"/>
      <w:bookmarkStart w:id="4" w:name="_Toc493772218"/>
      <w:r>
        <w:lastRenderedPageBreak/>
        <w:t>Declaration of Authorship</w:t>
      </w:r>
      <w:bookmarkEnd w:id="3"/>
      <w:bookmarkEnd w:id="4"/>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B94D6E">
      <w:pPr>
        <w:pStyle w:val="PaparStyle1"/>
        <w:numPr>
          <w:ilvl w:val="0"/>
          <w:numId w:val="7"/>
        </w:numPr>
      </w:pPr>
      <w:r>
        <w:t>This work was done wholly or mainly while in candidature for a M.Sc. degree at this college.</w:t>
      </w:r>
    </w:p>
    <w:p w14:paraId="05D42C83" w14:textId="1C066736" w:rsidR="007F4197" w:rsidRDefault="007F4197" w:rsidP="00B94D6E">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B94D6E">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B94D6E">
      <w:pPr>
        <w:pStyle w:val="PaparStyle1"/>
        <w:numPr>
          <w:ilvl w:val="0"/>
          <w:numId w:val="7"/>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B94D6E">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lastRenderedPageBreak/>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10E2BD56" w14:textId="693F26D7" w:rsidR="00AA7B7B" w:rsidRPr="00AA7B7B" w:rsidRDefault="00647193" w:rsidP="00AA7B7B">
          <w:pPr>
            <w:pStyle w:val="TOCHeading"/>
            <w:jc w:val="left"/>
            <w:rPr>
              <w:rtl/>
            </w:rPr>
          </w:pPr>
          <w:r>
            <w:t>Contents</w:t>
          </w:r>
          <w:r>
            <w:fldChar w:fldCharType="begin"/>
          </w:r>
          <w:r>
            <w:instrText xml:space="preserve"> TOC \o "1-3" \h \z \u </w:instrText>
          </w:r>
          <w:r>
            <w:fldChar w:fldCharType="separate"/>
          </w:r>
        </w:p>
        <w:p w14:paraId="65864077" w14:textId="49D8848C" w:rsidR="00AA7B7B" w:rsidRDefault="00D61B93" w:rsidP="00AA7B7B">
          <w:pPr>
            <w:pStyle w:val="TOC1"/>
            <w:jc w:val="left"/>
            <w:rPr>
              <w:rFonts w:asciiTheme="minorHAnsi" w:hAnsiTheme="minorHAnsi" w:cstheme="minorBidi"/>
              <w:noProof/>
              <w:sz w:val="22"/>
              <w:szCs w:val="22"/>
              <w:rtl/>
            </w:rPr>
          </w:pPr>
          <w:hyperlink w:anchor="_Toc493772220" w:history="1">
            <w:r w:rsidR="00AA7B7B" w:rsidRPr="00BD469D">
              <w:rPr>
                <w:rStyle w:val="Hyperlink"/>
                <w:noProof/>
              </w:rPr>
              <w:t>1.</w:t>
            </w:r>
            <w:r w:rsidR="00AA7B7B">
              <w:rPr>
                <w:rFonts w:asciiTheme="minorHAnsi" w:hAnsiTheme="minorHAnsi" w:cstheme="minorBidi"/>
                <w:noProof/>
                <w:sz w:val="22"/>
                <w:szCs w:val="22"/>
              </w:rPr>
              <w:t xml:space="preserve"> </w:t>
            </w:r>
            <w:r w:rsidR="00AA7B7B" w:rsidRPr="00BD469D">
              <w:rPr>
                <w:rStyle w:val="Hyperlink"/>
                <w:noProof/>
              </w:rPr>
              <w:t>Introduction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w:t>
            </w:r>
            <w:r w:rsidR="00AA7B7B">
              <w:rPr>
                <w:noProof/>
                <w:webHidden/>
                <w:rtl/>
              </w:rPr>
              <w:fldChar w:fldCharType="end"/>
            </w:r>
          </w:hyperlink>
        </w:p>
        <w:p w14:paraId="6A640638" w14:textId="1DD63A57" w:rsidR="00AA7B7B" w:rsidRDefault="00D61B93" w:rsidP="00AA7B7B">
          <w:pPr>
            <w:pStyle w:val="TOC2"/>
            <w:tabs>
              <w:tab w:val="left" w:pos="1100"/>
              <w:tab w:val="right" w:pos="8296"/>
            </w:tabs>
            <w:bidi w:val="0"/>
            <w:rPr>
              <w:rFonts w:cstheme="minorBidi"/>
              <w:b w:val="0"/>
              <w:bCs w:val="0"/>
              <w:noProof/>
              <w:sz w:val="22"/>
              <w:szCs w:val="22"/>
              <w:rtl/>
            </w:rPr>
          </w:pPr>
          <w:hyperlink w:anchor="_Toc493772221" w:history="1">
            <w:r w:rsidR="00AA7B7B" w:rsidRPr="00BD469D">
              <w:rPr>
                <w:rStyle w:val="Hyperlink"/>
                <w:noProof/>
              </w:rPr>
              <w:t>1.1.</w:t>
            </w:r>
            <w:r w:rsidR="00AA7B7B">
              <w:rPr>
                <w:rFonts w:cstheme="minorBidi"/>
                <w:b w:val="0"/>
                <w:bCs w:val="0"/>
                <w:noProof/>
                <w:sz w:val="22"/>
                <w:szCs w:val="22"/>
              </w:rPr>
              <w:t xml:space="preserve"> </w:t>
            </w:r>
            <w:r w:rsidR="00AA7B7B" w:rsidRPr="00BD469D">
              <w:rPr>
                <w:rStyle w:val="Hyperlink"/>
                <w:noProof/>
              </w:rPr>
              <w:t>Motivation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w:t>
            </w:r>
            <w:r w:rsidR="00AA7B7B">
              <w:rPr>
                <w:noProof/>
                <w:webHidden/>
                <w:rtl/>
              </w:rPr>
              <w:fldChar w:fldCharType="end"/>
            </w:r>
          </w:hyperlink>
        </w:p>
        <w:p w14:paraId="1A4F8F40" w14:textId="4D6A32B0" w:rsidR="00AA7B7B" w:rsidRDefault="00D61B93" w:rsidP="00AA7B7B">
          <w:pPr>
            <w:pStyle w:val="TOC2"/>
            <w:tabs>
              <w:tab w:val="left" w:pos="1716"/>
              <w:tab w:val="right" w:pos="8296"/>
            </w:tabs>
            <w:bidi w:val="0"/>
            <w:rPr>
              <w:rFonts w:cstheme="minorBidi"/>
              <w:b w:val="0"/>
              <w:bCs w:val="0"/>
              <w:noProof/>
              <w:sz w:val="22"/>
              <w:szCs w:val="22"/>
              <w:rtl/>
            </w:rPr>
          </w:pPr>
          <w:hyperlink w:anchor="_Toc493772222" w:history="1">
            <w:r w:rsidR="00AA7B7B" w:rsidRPr="00BD469D">
              <w:rPr>
                <w:rStyle w:val="Hyperlink"/>
                <w:noProof/>
              </w:rPr>
              <w:t>1.2.</w:t>
            </w:r>
            <w:r w:rsidR="00AA7B7B">
              <w:rPr>
                <w:rFonts w:cstheme="minorBidi"/>
                <w:b w:val="0"/>
                <w:bCs w:val="0"/>
                <w:noProof/>
                <w:sz w:val="22"/>
                <w:szCs w:val="22"/>
              </w:rPr>
              <w:t xml:space="preserve"> </w:t>
            </w:r>
            <w:r w:rsidR="00AA7B7B" w:rsidRPr="00BD469D">
              <w:rPr>
                <w:rStyle w:val="Hyperlink"/>
                <w:noProof/>
              </w:rPr>
              <w:t>Research Hypothesis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w:t>
            </w:r>
            <w:r w:rsidR="00AA7B7B">
              <w:rPr>
                <w:noProof/>
                <w:webHidden/>
                <w:rtl/>
              </w:rPr>
              <w:fldChar w:fldCharType="end"/>
            </w:r>
          </w:hyperlink>
        </w:p>
        <w:p w14:paraId="79375C38" w14:textId="3940A749" w:rsidR="00AA7B7B" w:rsidRDefault="00D61B93" w:rsidP="00AA7B7B">
          <w:pPr>
            <w:pStyle w:val="TOC3"/>
            <w:tabs>
              <w:tab w:val="right" w:pos="8296"/>
            </w:tabs>
            <w:bidi w:val="0"/>
            <w:rPr>
              <w:rFonts w:cstheme="minorBidi"/>
              <w:noProof/>
              <w:sz w:val="22"/>
              <w:szCs w:val="22"/>
              <w:rtl/>
            </w:rPr>
          </w:pPr>
          <w:hyperlink w:anchor="_Toc493772223" w:history="1">
            <w:r w:rsidR="00AA7B7B" w:rsidRPr="00BD469D">
              <w:rPr>
                <w:rStyle w:val="Hyperlink"/>
                <w:noProof/>
              </w:rPr>
              <w:t>Research Objectives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w:t>
            </w:r>
            <w:r w:rsidR="00AA7B7B">
              <w:rPr>
                <w:noProof/>
                <w:webHidden/>
                <w:rtl/>
              </w:rPr>
              <w:fldChar w:fldCharType="end"/>
            </w:r>
          </w:hyperlink>
        </w:p>
        <w:p w14:paraId="5BD9C59B" w14:textId="4686B7C7" w:rsidR="00AA7B7B" w:rsidRDefault="00D61B93" w:rsidP="00AA7B7B">
          <w:pPr>
            <w:pStyle w:val="TOC2"/>
            <w:tabs>
              <w:tab w:val="left" w:pos="1100"/>
              <w:tab w:val="right" w:pos="8296"/>
            </w:tabs>
            <w:bidi w:val="0"/>
            <w:rPr>
              <w:rFonts w:cstheme="minorBidi"/>
              <w:b w:val="0"/>
              <w:bCs w:val="0"/>
              <w:noProof/>
              <w:sz w:val="22"/>
              <w:szCs w:val="22"/>
              <w:rtl/>
            </w:rPr>
          </w:pPr>
          <w:hyperlink w:anchor="_Toc493772224" w:history="1">
            <w:r w:rsidR="00AA7B7B" w:rsidRPr="00BD469D">
              <w:rPr>
                <w:rStyle w:val="Hyperlink"/>
                <w:noProof/>
              </w:rPr>
              <w:t>1.3.</w:t>
            </w:r>
            <w:r w:rsidR="00AA7B7B">
              <w:rPr>
                <w:rFonts w:cstheme="minorBidi"/>
                <w:b w:val="0"/>
                <w:bCs w:val="0"/>
                <w:noProof/>
                <w:sz w:val="22"/>
                <w:szCs w:val="22"/>
              </w:rPr>
              <w:t xml:space="preserve"> </w:t>
            </w:r>
            <w:r w:rsidR="00AA7B7B" w:rsidRPr="00BD469D">
              <w:rPr>
                <w:rStyle w:val="Hyperlink"/>
                <w:noProof/>
              </w:rPr>
              <w:t>Application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w:t>
            </w:r>
            <w:r w:rsidR="00AA7B7B">
              <w:rPr>
                <w:noProof/>
                <w:webHidden/>
                <w:rtl/>
              </w:rPr>
              <w:fldChar w:fldCharType="end"/>
            </w:r>
          </w:hyperlink>
        </w:p>
        <w:p w14:paraId="4C7EAF7D" w14:textId="6EC47F1D" w:rsidR="00AA7B7B" w:rsidRDefault="00D61B93" w:rsidP="00AA7B7B">
          <w:pPr>
            <w:pStyle w:val="TOC1"/>
            <w:jc w:val="left"/>
            <w:rPr>
              <w:rFonts w:asciiTheme="minorHAnsi" w:hAnsiTheme="minorHAnsi" w:cstheme="minorBidi"/>
              <w:noProof/>
              <w:sz w:val="22"/>
              <w:szCs w:val="22"/>
              <w:rtl/>
            </w:rPr>
          </w:pPr>
          <w:hyperlink w:anchor="_Toc493772225" w:history="1">
            <w:r w:rsidR="00AA7B7B" w:rsidRPr="00BD469D">
              <w:rPr>
                <w:rStyle w:val="Hyperlink"/>
                <w:noProof/>
              </w:rPr>
              <w:t>2.</w:t>
            </w:r>
            <w:r w:rsidR="00AA7B7B">
              <w:rPr>
                <w:rFonts w:asciiTheme="minorHAnsi" w:hAnsiTheme="minorHAnsi" w:cstheme="minorBidi"/>
                <w:noProof/>
                <w:sz w:val="22"/>
                <w:szCs w:val="22"/>
              </w:rPr>
              <w:t xml:space="preserve"> </w:t>
            </w:r>
            <w:r w:rsidR="00AA7B7B" w:rsidRPr="00BD469D">
              <w:rPr>
                <w:rStyle w:val="Hyperlink"/>
                <w:noProof/>
              </w:rPr>
              <w:t>Literature review</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4</w:t>
            </w:r>
            <w:r w:rsidR="00AA7B7B">
              <w:rPr>
                <w:noProof/>
                <w:webHidden/>
                <w:rtl/>
              </w:rPr>
              <w:fldChar w:fldCharType="end"/>
            </w:r>
          </w:hyperlink>
        </w:p>
        <w:p w14:paraId="331F22A1" w14:textId="7B956E89" w:rsidR="00AA7B7B" w:rsidRDefault="00D61B93" w:rsidP="00AA7B7B">
          <w:pPr>
            <w:pStyle w:val="TOC2"/>
            <w:tabs>
              <w:tab w:val="left" w:pos="2940"/>
              <w:tab w:val="right" w:pos="8296"/>
            </w:tabs>
            <w:bidi w:val="0"/>
            <w:rPr>
              <w:rFonts w:cstheme="minorBidi"/>
              <w:b w:val="0"/>
              <w:bCs w:val="0"/>
              <w:noProof/>
              <w:sz w:val="22"/>
              <w:szCs w:val="22"/>
              <w:rtl/>
            </w:rPr>
          </w:pPr>
          <w:hyperlink w:anchor="_Toc493772226" w:history="1">
            <w:r w:rsidR="00AA7B7B" w:rsidRPr="00BD469D">
              <w:rPr>
                <w:rStyle w:val="Hyperlink"/>
                <w:noProof/>
              </w:rPr>
              <w:t>2.1.</w:t>
            </w:r>
            <w:r w:rsidR="00AA7B7B">
              <w:rPr>
                <w:rFonts w:cstheme="minorBidi"/>
                <w:b w:val="0"/>
                <w:bCs w:val="0"/>
                <w:noProof/>
                <w:sz w:val="22"/>
                <w:szCs w:val="22"/>
              </w:rPr>
              <w:t xml:space="preserve"> </w:t>
            </w:r>
            <w:r w:rsidR="00AA7B7B" w:rsidRPr="00BD469D">
              <w:rPr>
                <w:rStyle w:val="Hyperlink"/>
                <w:noProof/>
              </w:rPr>
              <w:t>Pharmaceutical Research Challenge</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4</w:t>
            </w:r>
            <w:r w:rsidR="00AA7B7B">
              <w:rPr>
                <w:noProof/>
                <w:webHidden/>
                <w:rtl/>
              </w:rPr>
              <w:fldChar w:fldCharType="end"/>
            </w:r>
          </w:hyperlink>
        </w:p>
        <w:p w14:paraId="4C805A9F" w14:textId="4DB05271" w:rsidR="00AA7B7B" w:rsidRDefault="00D61B93" w:rsidP="00AA7B7B">
          <w:pPr>
            <w:pStyle w:val="TOC2"/>
            <w:tabs>
              <w:tab w:val="left" w:pos="3808"/>
              <w:tab w:val="right" w:pos="8296"/>
            </w:tabs>
            <w:bidi w:val="0"/>
            <w:rPr>
              <w:rFonts w:cstheme="minorBidi"/>
              <w:b w:val="0"/>
              <w:bCs w:val="0"/>
              <w:noProof/>
              <w:sz w:val="22"/>
              <w:szCs w:val="22"/>
              <w:rtl/>
            </w:rPr>
          </w:pPr>
          <w:hyperlink w:anchor="_Toc493772227" w:history="1">
            <w:r w:rsidR="00AA7B7B" w:rsidRPr="00BD469D">
              <w:rPr>
                <w:rStyle w:val="Hyperlink"/>
                <w:noProof/>
              </w:rPr>
              <w:t>2.2.</w:t>
            </w:r>
            <w:r w:rsidR="00AA7B7B">
              <w:rPr>
                <w:rFonts w:cstheme="minorBidi"/>
                <w:b w:val="0"/>
                <w:bCs w:val="0"/>
                <w:noProof/>
                <w:sz w:val="22"/>
                <w:szCs w:val="22"/>
              </w:rPr>
              <w:t xml:space="preserve"> </w:t>
            </w:r>
            <w:r w:rsidR="00AA7B7B" w:rsidRPr="00BD469D">
              <w:rPr>
                <w:rStyle w:val="Hyperlink"/>
                <w:noProof/>
              </w:rPr>
              <w:t>Machine Learning in Pharmaceutical Research</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7</w:t>
            </w:r>
            <w:r w:rsidR="00AA7B7B">
              <w:rPr>
                <w:noProof/>
                <w:webHidden/>
                <w:rtl/>
              </w:rPr>
              <w:fldChar w:fldCharType="end"/>
            </w:r>
          </w:hyperlink>
        </w:p>
        <w:p w14:paraId="73216152" w14:textId="0ACFC15A" w:rsidR="00AA7B7B" w:rsidRDefault="00D61B93" w:rsidP="00AA7B7B">
          <w:pPr>
            <w:pStyle w:val="TOC2"/>
            <w:tabs>
              <w:tab w:val="left" w:pos="660"/>
              <w:tab w:val="right" w:pos="8296"/>
            </w:tabs>
            <w:bidi w:val="0"/>
            <w:rPr>
              <w:rFonts w:cstheme="minorBidi"/>
              <w:b w:val="0"/>
              <w:bCs w:val="0"/>
              <w:noProof/>
              <w:sz w:val="22"/>
              <w:szCs w:val="22"/>
              <w:rtl/>
            </w:rPr>
          </w:pPr>
          <w:hyperlink w:anchor="_Toc493772228" w:history="1">
            <w:r w:rsidR="00AA7B7B" w:rsidRPr="00BD469D">
              <w:rPr>
                <w:rStyle w:val="Hyperlink"/>
                <w:noProof/>
              </w:rPr>
              <w:t>2.3.</w:t>
            </w:r>
            <w:r w:rsidR="00AA7B7B">
              <w:rPr>
                <w:rFonts w:cstheme="minorBidi"/>
                <w:b w:val="0"/>
                <w:bCs w:val="0"/>
                <w:noProof/>
                <w:sz w:val="22"/>
                <w:szCs w:val="22"/>
              </w:rPr>
              <w:t xml:space="preserve"> </w:t>
            </w:r>
            <w:r w:rsidR="00AA7B7B" w:rsidRPr="00BD469D">
              <w:rPr>
                <w:rStyle w:val="Hyperlink"/>
                <w:noProof/>
              </w:rPr>
              <w:t>GPCRs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8</w:t>
            </w:r>
            <w:r w:rsidR="00AA7B7B">
              <w:rPr>
                <w:noProof/>
                <w:webHidden/>
                <w:rtl/>
              </w:rPr>
              <w:fldChar w:fldCharType="end"/>
            </w:r>
          </w:hyperlink>
        </w:p>
        <w:p w14:paraId="629F85A4" w14:textId="21086AA8" w:rsidR="00AA7B7B" w:rsidRDefault="00D61B93" w:rsidP="00AA7B7B">
          <w:pPr>
            <w:pStyle w:val="TOC1"/>
            <w:jc w:val="left"/>
            <w:rPr>
              <w:rFonts w:asciiTheme="minorHAnsi" w:hAnsiTheme="minorHAnsi" w:cstheme="minorBidi"/>
              <w:noProof/>
              <w:sz w:val="22"/>
              <w:szCs w:val="22"/>
              <w:rtl/>
            </w:rPr>
          </w:pPr>
          <w:hyperlink w:anchor="_Toc493772229" w:history="1">
            <w:r w:rsidR="00AA7B7B" w:rsidRPr="00BD469D">
              <w:rPr>
                <w:rStyle w:val="Hyperlink"/>
                <w:noProof/>
              </w:rPr>
              <w:t>3.</w:t>
            </w:r>
            <w:r w:rsidR="00AA7B7B">
              <w:rPr>
                <w:rFonts w:asciiTheme="minorHAnsi" w:hAnsiTheme="minorHAnsi" w:cstheme="minorBidi"/>
                <w:noProof/>
                <w:sz w:val="22"/>
                <w:szCs w:val="22"/>
              </w:rPr>
              <w:t xml:space="preserve"> </w:t>
            </w:r>
            <w:r w:rsidR="00AA7B7B" w:rsidRPr="00BD469D">
              <w:rPr>
                <w:rStyle w:val="Hyperlink"/>
                <w:noProof/>
              </w:rPr>
              <w:t>Methodology</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Toc493772229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9</w:t>
            </w:r>
            <w:r w:rsidR="00AA7B7B">
              <w:rPr>
                <w:noProof/>
                <w:webHidden/>
                <w:rtl/>
              </w:rPr>
              <w:fldChar w:fldCharType="end"/>
            </w:r>
          </w:hyperlink>
        </w:p>
        <w:p w14:paraId="1CD6D25A" w14:textId="09BD7409" w:rsidR="00AA7B7B" w:rsidRDefault="00D61B93" w:rsidP="00AA7B7B">
          <w:pPr>
            <w:pStyle w:val="TOC2"/>
            <w:tabs>
              <w:tab w:val="left" w:pos="660"/>
              <w:tab w:val="right" w:pos="8296"/>
            </w:tabs>
            <w:bidi w:val="0"/>
            <w:rPr>
              <w:rFonts w:cstheme="minorBidi"/>
              <w:b w:val="0"/>
              <w:bCs w:val="0"/>
              <w:noProof/>
              <w:sz w:val="22"/>
              <w:szCs w:val="22"/>
              <w:rtl/>
            </w:rPr>
          </w:pPr>
          <w:hyperlink w:anchor="_Toc493772230" w:history="1">
            <w:r w:rsidR="00AA7B7B" w:rsidRPr="00BD469D">
              <w:rPr>
                <w:rStyle w:val="Hyperlink"/>
                <w:noProof/>
              </w:rPr>
              <w:t>3.1.</w:t>
            </w:r>
            <w:r w:rsidR="00AA7B7B">
              <w:rPr>
                <w:rFonts w:cstheme="minorBidi"/>
                <w:b w:val="0"/>
                <w:bCs w:val="0"/>
                <w:noProof/>
                <w:sz w:val="22"/>
                <w:szCs w:val="22"/>
              </w:rPr>
              <w:t xml:space="preserve"> </w:t>
            </w:r>
            <w:r w:rsidR="00AA7B7B" w:rsidRPr="00BD469D">
              <w:rPr>
                <w:rStyle w:val="Hyperlink"/>
                <w:noProof/>
              </w:rPr>
              <w:t>Needs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9</w:t>
            </w:r>
            <w:r w:rsidR="00AA7B7B">
              <w:rPr>
                <w:noProof/>
                <w:webHidden/>
                <w:rtl/>
              </w:rPr>
              <w:fldChar w:fldCharType="end"/>
            </w:r>
          </w:hyperlink>
        </w:p>
        <w:p w14:paraId="78507E24" w14:textId="6A7955D2" w:rsidR="00AA7B7B" w:rsidRDefault="00D61B93" w:rsidP="00AA7B7B">
          <w:pPr>
            <w:pStyle w:val="TOC3"/>
            <w:tabs>
              <w:tab w:val="right" w:pos="8296"/>
            </w:tabs>
            <w:bidi w:val="0"/>
            <w:rPr>
              <w:rFonts w:cstheme="minorBidi"/>
              <w:noProof/>
              <w:sz w:val="22"/>
              <w:szCs w:val="22"/>
              <w:rtl/>
            </w:rPr>
          </w:pPr>
          <w:hyperlink w:anchor="_Toc493772231" w:history="1">
            <w:r w:rsidR="00AA7B7B" w:rsidRPr="00BD469D">
              <w:rPr>
                <w:rStyle w:val="Hyperlink"/>
                <w:noProof/>
              </w:rPr>
              <w:t>Compound Features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9</w:t>
            </w:r>
            <w:r w:rsidR="00AA7B7B">
              <w:rPr>
                <w:noProof/>
                <w:webHidden/>
                <w:rtl/>
              </w:rPr>
              <w:fldChar w:fldCharType="end"/>
            </w:r>
          </w:hyperlink>
        </w:p>
        <w:p w14:paraId="430414CD" w14:textId="7B616D4C" w:rsidR="00AA7B7B" w:rsidRDefault="00D61B93" w:rsidP="00AA7B7B">
          <w:pPr>
            <w:pStyle w:val="TOC3"/>
            <w:tabs>
              <w:tab w:val="right" w:pos="8296"/>
            </w:tabs>
            <w:bidi w:val="0"/>
            <w:rPr>
              <w:rFonts w:cstheme="minorBidi"/>
              <w:noProof/>
              <w:sz w:val="22"/>
              <w:szCs w:val="22"/>
              <w:rtl/>
            </w:rPr>
          </w:pPr>
          <w:hyperlink w:anchor="_Toc493772232" w:history="1">
            <w:r w:rsidR="00AA7B7B" w:rsidRPr="00BD469D">
              <w:rPr>
                <w:rStyle w:val="Hyperlink"/>
                <w:noProof/>
              </w:rPr>
              <w:t>IC</w:t>
            </w:r>
            <w:r w:rsidR="00AA7B7B" w:rsidRPr="00BD469D">
              <w:rPr>
                <w:rStyle w:val="Hyperlink"/>
                <w:noProof/>
                <w:vertAlign w:val="subscript"/>
              </w:rPr>
              <w:t>50</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10</w:t>
            </w:r>
            <w:r w:rsidR="00AA7B7B">
              <w:rPr>
                <w:noProof/>
                <w:webHidden/>
                <w:rtl/>
              </w:rPr>
              <w:fldChar w:fldCharType="end"/>
            </w:r>
          </w:hyperlink>
        </w:p>
        <w:p w14:paraId="0E9EE1B4" w14:textId="5D326373" w:rsidR="00AA7B7B" w:rsidRDefault="00D61B93" w:rsidP="00AA7B7B">
          <w:pPr>
            <w:pStyle w:val="TOC3"/>
            <w:tabs>
              <w:tab w:val="right" w:pos="8296"/>
            </w:tabs>
            <w:bidi w:val="0"/>
            <w:rPr>
              <w:rFonts w:cstheme="minorBidi"/>
              <w:noProof/>
              <w:sz w:val="22"/>
              <w:szCs w:val="22"/>
              <w:rtl/>
            </w:rPr>
          </w:pPr>
          <w:hyperlink w:anchor="_Toc493772233" w:history="1">
            <w:r w:rsidR="00AA7B7B" w:rsidRPr="00BD469D">
              <w:rPr>
                <w:rStyle w:val="Hyperlink"/>
                <w:noProof/>
              </w:rPr>
              <w:t>Database Creation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10</w:t>
            </w:r>
            <w:r w:rsidR="00AA7B7B">
              <w:rPr>
                <w:noProof/>
                <w:webHidden/>
                <w:rtl/>
              </w:rPr>
              <w:fldChar w:fldCharType="end"/>
            </w:r>
          </w:hyperlink>
        </w:p>
        <w:p w14:paraId="00457915" w14:textId="718A47A7" w:rsidR="00AA7B7B" w:rsidRDefault="00D61B93" w:rsidP="00AA7B7B">
          <w:pPr>
            <w:pStyle w:val="TOC3"/>
            <w:tabs>
              <w:tab w:val="right" w:pos="8296"/>
            </w:tabs>
            <w:bidi w:val="0"/>
            <w:rPr>
              <w:rFonts w:cstheme="minorBidi"/>
              <w:noProof/>
              <w:sz w:val="22"/>
              <w:szCs w:val="22"/>
              <w:rtl/>
            </w:rPr>
          </w:pPr>
          <w:hyperlink w:anchor="_Toc493772234" w:history="1">
            <w:r w:rsidR="00AA7B7B" w:rsidRPr="00BD469D">
              <w:rPr>
                <w:rStyle w:val="Hyperlink"/>
                <w:noProof/>
              </w:rPr>
              <w:t>Tagging</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11</w:t>
            </w:r>
            <w:r w:rsidR="00AA7B7B">
              <w:rPr>
                <w:noProof/>
                <w:webHidden/>
                <w:rtl/>
              </w:rPr>
              <w:fldChar w:fldCharType="end"/>
            </w:r>
          </w:hyperlink>
        </w:p>
        <w:p w14:paraId="0442C112" w14:textId="42E69EB5" w:rsidR="00AA7B7B" w:rsidRDefault="00D61B93" w:rsidP="00AA7B7B">
          <w:pPr>
            <w:pStyle w:val="TOC2"/>
            <w:tabs>
              <w:tab w:val="left" w:pos="2202"/>
              <w:tab w:val="right" w:pos="8296"/>
            </w:tabs>
            <w:bidi w:val="0"/>
            <w:rPr>
              <w:rFonts w:cstheme="minorBidi"/>
              <w:b w:val="0"/>
              <w:bCs w:val="0"/>
              <w:noProof/>
              <w:sz w:val="22"/>
              <w:szCs w:val="22"/>
              <w:rtl/>
            </w:rPr>
          </w:pPr>
          <w:hyperlink w:anchor="_Toc493772235" w:history="1">
            <w:r w:rsidR="00AA7B7B" w:rsidRPr="00BD469D">
              <w:rPr>
                <w:rStyle w:val="Hyperlink"/>
                <w:noProof/>
              </w:rPr>
              <w:t>3.2.</w:t>
            </w:r>
            <w:r w:rsidR="00AA7B7B">
              <w:rPr>
                <w:rFonts w:cstheme="minorBidi"/>
                <w:b w:val="0"/>
                <w:bCs w:val="0"/>
                <w:noProof/>
                <w:sz w:val="22"/>
                <w:szCs w:val="22"/>
              </w:rPr>
              <w:t xml:space="preserve"> </w:t>
            </w:r>
            <w:r w:rsidR="00AA7B7B" w:rsidRPr="00BD469D">
              <w:rPr>
                <w:rStyle w:val="Hyperlink"/>
                <w:noProof/>
              </w:rPr>
              <w:t>Operational Requirements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12</w:t>
            </w:r>
            <w:r w:rsidR="00AA7B7B">
              <w:rPr>
                <w:noProof/>
                <w:webHidden/>
                <w:rtl/>
              </w:rPr>
              <w:fldChar w:fldCharType="end"/>
            </w:r>
          </w:hyperlink>
        </w:p>
        <w:p w14:paraId="0FF589FD" w14:textId="05462CA2" w:rsidR="00AA7B7B" w:rsidRDefault="00D61B93" w:rsidP="00AA7B7B">
          <w:pPr>
            <w:pStyle w:val="TOC2"/>
            <w:tabs>
              <w:tab w:val="left" w:pos="1540"/>
              <w:tab w:val="right" w:pos="8296"/>
            </w:tabs>
            <w:bidi w:val="0"/>
            <w:rPr>
              <w:rFonts w:cstheme="minorBidi"/>
              <w:b w:val="0"/>
              <w:bCs w:val="0"/>
              <w:noProof/>
              <w:sz w:val="22"/>
              <w:szCs w:val="22"/>
              <w:rtl/>
            </w:rPr>
          </w:pPr>
          <w:hyperlink w:anchor="_Toc493772236" w:history="1">
            <w:r w:rsidR="00AA7B7B" w:rsidRPr="00BD469D">
              <w:rPr>
                <w:rStyle w:val="Hyperlink"/>
                <w:noProof/>
              </w:rPr>
              <w:t>3.3.</w:t>
            </w:r>
            <w:r w:rsidR="00AA7B7B">
              <w:rPr>
                <w:rFonts w:cstheme="minorBidi"/>
                <w:b w:val="0"/>
                <w:bCs w:val="0"/>
                <w:noProof/>
                <w:sz w:val="22"/>
                <w:szCs w:val="22"/>
              </w:rPr>
              <w:t xml:space="preserve"> </w:t>
            </w:r>
            <w:r w:rsidR="00AA7B7B" w:rsidRPr="00BD469D">
              <w:rPr>
                <w:rStyle w:val="Hyperlink"/>
                <w:noProof/>
              </w:rPr>
              <w:t>Context Analysis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12</w:t>
            </w:r>
            <w:r w:rsidR="00AA7B7B">
              <w:rPr>
                <w:noProof/>
                <w:webHidden/>
                <w:rtl/>
              </w:rPr>
              <w:fldChar w:fldCharType="end"/>
            </w:r>
          </w:hyperlink>
        </w:p>
        <w:p w14:paraId="59BB6478" w14:textId="522D2E08" w:rsidR="00AA7B7B" w:rsidRDefault="00D61B93" w:rsidP="00AA7B7B">
          <w:pPr>
            <w:pStyle w:val="TOC3"/>
            <w:tabs>
              <w:tab w:val="right" w:pos="8296"/>
            </w:tabs>
            <w:bidi w:val="0"/>
            <w:rPr>
              <w:rFonts w:cstheme="minorBidi"/>
              <w:noProof/>
              <w:sz w:val="22"/>
              <w:szCs w:val="22"/>
              <w:rtl/>
            </w:rPr>
          </w:pPr>
          <w:hyperlink w:anchor="_Toc493772237" w:history="1">
            <w:r w:rsidR="00AA7B7B" w:rsidRPr="00BD469D">
              <w:rPr>
                <w:rStyle w:val="Hyperlink"/>
                <w:noProof/>
              </w:rPr>
              <w:t>Corpus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12</w:t>
            </w:r>
            <w:r w:rsidR="00AA7B7B">
              <w:rPr>
                <w:noProof/>
                <w:webHidden/>
                <w:rtl/>
              </w:rPr>
              <w:fldChar w:fldCharType="end"/>
            </w:r>
          </w:hyperlink>
        </w:p>
        <w:p w14:paraId="050A340A" w14:textId="07658855" w:rsidR="00AA7B7B" w:rsidRDefault="00D61B93" w:rsidP="00AA7B7B">
          <w:pPr>
            <w:pStyle w:val="TOC3"/>
            <w:tabs>
              <w:tab w:val="right" w:pos="8296"/>
            </w:tabs>
            <w:bidi w:val="0"/>
            <w:rPr>
              <w:rFonts w:cstheme="minorBidi"/>
              <w:noProof/>
              <w:sz w:val="22"/>
              <w:szCs w:val="22"/>
              <w:rtl/>
            </w:rPr>
          </w:pPr>
          <w:hyperlink w:anchor="_Toc493772238" w:history="1">
            <w:r w:rsidR="00AA7B7B" w:rsidRPr="00BD469D">
              <w:rPr>
                <w:rStyle w:val="Hyperlink"/>
                <w:noProof/>
              </w:rPr>
              <w:t>Timeliness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13</w:t>
            </w:r>
            <w:r w:rsidR="00AA7B7B">
              <w:rPr>
                <w:noProof/>
                <w:webHidden/>
                <w:rtl/>
              </w:rPr>
              <w:fldChar w:fldCharType="end"/>
            </w:r>
          </w:hyperlink>
        </w:p>
        <w:p w14:paraId="737B16BB" w14:textId="4AC6728F" w:rsidR="00AA7B7B" w:rsidRDefault="00D61B93" w:rsidP="00AA7B7B">
          <w:pPr>
            <w:pStyle w:val="TOC3"/>
            <w:tabs>
              <w:tab w:val="right" w:pos="8296"/>
            </w:tabs>
            <w:bidi w:val="0"/>
            <w:rPr>
              <w:rFonts w:cstheme="minorBidi"/>
              <w:noProof/>
              <w:sz w:val="22"/>
              <w:szCs w:val="22"/>
              <w:rtl/>
            </w:rPr>
          </w:pPr>
          <w:hyperlink w:anchor="_Toc493772239" w:history="1">
            <w:r w:rsidR="00AA7B7B" w:rsidRPr="00BD469D">
              <w:rPr>
                <w:rStyle w:val="Hyperlink"/>
                <w:noProof/>
              </w:rPr>
              <w:t>Personnel and Infrastructure Qualifications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Toc493772239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13</w:t>
            </w:r>
            <w:r w:rsidR="00AA7B7B">
              <w:rPr>
                <w:noProof/>
                <w:webHidden/>
                <w:rtl/>
              </w:rPr>
              <w:fldChar w:fldCharType="end"/>
            </w:r>
          </w:hyperlink>
        </w:p>
        <w:p w14:paraId="5423FF7D" w14:textId="6269D6A9" w:rsidR="00AA7B7B" w:rsidRDefault="00D61B93" w:rsidP="00AA7B7B">
          <w:pPr>
            <w:pStyle w:val="TOC2"/>
            <w:tabs>
              <w:tab w:val="left" w:pos="1320"/>
              <w:tab w:val="right" w:pos="8296"/>
            </w:tabs>
            <w:bidi w:val="0"/>
            <w:rPr>
              <w:rFonts w:cstheme="minorBidi"/>
              <w:b w:val="0"/>
              <w:bCs w:val="0"/>
              <w:noProof/>
              <w:sz w:val="22"/>
              <w:szCs w:val="22"/>
              <w:rtl/>
            </w:rPr>
          </w:pPr>
          <w:hyperlink w:anchor="_Toc493772240" w:history="1">
            <w:r w:rsidR="00AA7B7B" w:rsidRPr="00BD469D">
              <w:rPr>
                <w:rStyle w:val="Hyperlink"/>
                <w:noProof/>
              </w:rPr>
              <w:t>3.4.</w:t>
            </w:r>
            <w:r w:rsidR="00AA7B7B">
              <w:rPr>
                <w:rFonts w:cstheme="minorBidi"/>
                <w:b w:val="0"/>
                <w:bCs w:val="0"/>
                <w:noProof/>
                <w:sz w:val="22"/>
                <w:szCs w:val="22"/>
              </w:rPr>
              <w:t xml:space="preserve"> </w:t>
            </w:r>
            <w:r w:rsidR="00AA7B7B" w:rsidRPr="00BD469D">
              <w:rPr>
                <w:rStyle w:val="Hyperlink"/>
                <w:noProof/>
              </w:rPr>
              <w:t>System Model</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13</w:t>
            </w:r>
            <w:r w:rsidR="00AA7B7B">
              <w:rPr>
                <w:noProof/>
                <w:webHidden/>
                <w:rtl/>
              </w:rPr>
              <w:fldChar w:fldCharType="end"/>
            </w:r>
          </w:hyperlink>
        </w:p>
        <w:p w14:paraId="040D4C7C" w14:textId="3B15BCAC" w:rsidR="00AA7B7B" w:rsidRDefault="00D61B93" w:rsidP="00AA7B7B">
          <w:pPr>
            <w:pStyle w:val="TOC3"/>
            <w:tabs>
              <w:tab w:val="right" w:pos="8296"/>
            </w:tabs>
            <w:bidi w:val="0"/>
            <w:rPr>
              <w:rFonts w:cstheme="minorBidi"/>
              <w:noProof/>
              <w:sz w:val="22"/>
              <w:szCs w:val="22"/>
              <w:rtl/>
            </w:rPr>
          </w:pPr>
          <w:hyperlink w:anchor="_Toc493772241" w:history="1">
            <w:r w:rsidR="00AA7B7B" w:rsidRPr="00BD469D">
              <w:rPr>
                <w:rStyle w:val="Hyperlink"/>
                <w:noProof/>
              </w:rPr>
              <w:t>Dimensionality Reduction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13</w:t>
            </w:r>
            <w:r w:rsidR="00AA7B7B">
              <w:rPr>
                <w:noProof/>
                <w:webHidden/>
                <w:rtl/>
              </w:rPr>
              <w:fldChar w:fldCharType="end"/>
            </w:r>
          </w:hyperlink>
        </w:p>
        <w:p w14:paraId="0D3BDE02" w14:textId="79606D61" w:rsidR="00AA7B7B" w:rsidRDefault="00D61B93" w:rsidP="00AA7B7B">
          <w:pPr>
            <w:pStyle w:val="TOC3"/>
            <w:tabs>
              <w:tab w:val="right" w:pos="8296"/>
            </w:tabs>
            <w:bidi w:val="0"/>
            <w:rPr>
              <w:rFonts w:cstheme="minorBidi"/>
              <w:noProof/>
              <w:sz w:val="22"/>
              <w:szCs w:val="22"/>
              <w:rtl/>
            </w:rPr>
          </w:pPr>
          <w:hyperlink w:anchor="_Toc493772242" w:history="1">
            <w:r w:rsidR="00AA7B7B" w:rsidRPr="00BD469D">
              <w:rPr>
                <w:rStyle w:val="Hyperlink"/>
                <w:noProof/>
              </w:rPr>
              <w:t>Quality Factor</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13</w:t>
            </w:r>
            <w:r w:rsidR="00AA7B7B">
              <w:rPr>
                <w:noProof/>
                <w:webHidden/>
                <w:rtl/>
              </w:rPr>
              <w:fldChar w:fldCharType="end"/>
            </w:r>
          </w:hyperlink>
        </w:p>
        <w:p w14:paraId="4CC0A59A" w14:textId="33FB08F1" w:rsidR="00AA7B7B" w:rsidRDefault="00D61B93" w:rsidP="00AA7B7B">
          <w:pPr>
            <w:pStyle w:val="TOC3"/>
            <w:tabs>
              <w:tab w:val="right" w:pos="8296"/>
            </w:tabs>
            <w:bidi w:val="0"/>
            <w:rPr>
              <w:rFonts w:cstheme="minorBidi"/>
              <w:noProof/>
              <w:sz w:val="22"/>
              <w:szCs w:val="22"/>
              <w:rtl/>
            </w:rPr>
          </w:pPr>
          <w:hyperlink w:anchor="_Toc493772243" w:history="1">
            <w:r w:rsidR="00AA7B7B" w:rsidRPr="00BD469D">
              <w:rPr>
                <w:rStyle w:val="Hyperlink"/>
                <w:noProof/>
              </w:rPr>
              <w:t>Progressive Filtering</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14</w:t>
            </w:r>
            <w:r w:rsidR="00AA7B7B">
              <w:rPr>
                <w:noProof/>
                <w:webHidden/>
                <w:rtl/>
              </w:rPr>
              <w:fldChar w:fldCharType="end"/>
            </w:r>
          </w:hyperlink>
        </w:p>
        <w:p w14:paraId="159DEB9A" w14:textId="671B7D2A" w:rsidR="00AA7B7B" w:rsidRDefault="00D61B93" w:rsidP="00AA7B7B">
          <w:pPr>
            <w:pStyle w:val="TOC3"/>
            <w:tabs>
              <w:tab w:val="right" w:pos="8296"/>
            </w:tabs>
            <w:bidi w:val="0"/>
            <w:rPr>
              <w:rFonts w:cstheme="minorBidi"/>
              <w:noProof/>
              <w:sz w:val="22"/>
              <w:szCs w:val="22"/>
              <w:rtl/>
            </w:rPr>
          </w:pPr>
          <w:hyperlink w:anchor="_Toc493772244" w:history="1">
            <w:r w:rsidR="00AA7B7B" w:rsidRPr="00BD469D">
              <w:rPr>
                <w:rStyle w:val="Hyperlink"/>
                <w:noProof/>
              </w:rPr>
              <w:t>Input Data</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16</w:t>
            </w:r>
            <w:r w:rsidR="00AA7B7B">
              <w:rPr>
                <w:noProof/>
                <w:webHidden/>
                <w:rtl/>
              </w:rPr>
              <w:fldChar w:fldCharType="end"/>
            </w:r>
          </w:hyperlink>
        </w:p>
        <w:p w14:paraId="66642093" w14:textId="6F5054E1" w:rsidR="00AA7B7B" w:rsidRDefault="00D61B93" w:rsidP="00AA7B7B">
          <w:pPr>
            <w:pStyle w:val="TOC3"/>
            <w:tabs>
              <w:tab w:val="right" w:pos="8296"/>
            </w:tabs>
            <w:bidi w:val="0"/>
            <w:rPr>
              <w:rFonts w:cstheme="minorBidi"/>
              <w:noProof/>
              <w:sz w:val="22"/>
              <w:szCs w:val="22"/>
              <w:rtl/>
            </w:rPr>
          </w:pPr>
          <w:hyperlink w:anchor="_Toc493772245" w:history="1">
            <w:r w:rsidR="00AA7B7B" w:rsidRPr="00BD469D">
              <w:rPr>
                <w:rStyle w:val="Hyperlink"/>
                <w:noProof/>
              </w:rPr>
              <w:t>Feature Selection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17</w:t>
            </w:r>
            <w:r w:rsidR="00AA7B7B">
              <w:rPr>
                <w:noProof/>
                <w:webHidden/>
                <w:rtl/>
              </w:rPr>
              <w:fldChar w:fldCharType="end"/>
            </w:r>
          </w:hyperlink>
        </w:p>
        <w:p w14:paraId="2A4298FF" w14:textId="3DBB75BA" w:rsidR="00AA7B7B" w:rsidRDefault="00D61B93" w:rsidP="00AA7B7B">
          <w:pPr>
            <w:pStyle w:val="TOC3"/>
            <w:tabs>
              <w:tab w:val="right" w:pos="8296"/>
            </w:tabs>
            <w:bidi w:val="0"/>
            <w:rPr>
              <w:rFonts w:cstheme="minorBidi"/>
              <w:noProof/>
              <w:sz w:val="22"/>
              <w:szCs w:val="22"/>
              <w:rtl/>
            </w:rPr>
          </w:pPr>
          <w:hyperlink w:anchor="_Toc493772246" w:history="1">
            <w:r w:rsidR="00AA7B7B" w:rsidRPr="00BD469D">
              <w:rPr>
                <w:rStyle w:val="Hyperlink"/>
                <w:noProof/>
              </w:rPr>
              <w:t>Dimensionality Reduction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18</w:t>
            </w:r>
            <w:r w:rsidR="00AA7B7B">
              <w:rPr>
                <w:noProof/>
                <w:webHidden/>
                <w:rtl/>
              </w:rPr>
              <w:fldChar w:fldCharType="end"/>
            </w:r>
          </w:hyperlink>
        </w:p>
        <w:p w14:paraId="57F43033" w14:textId="207CE2F3" w:rsidR="00AA7B7B" w:rsidRDefault="00D61B93" w:rsidP="00AA7B7B">
          <w:pPr>
            <w:pStyle w:val="TOC3"/>
            <w:tabs>
              <w:tab w:val="right" w:pos="8296"/>
            </w:tabs>
            <w:bidi w:val="0"/>
            <w:rPr>
              <w:rFonts w:cstheme="minorBidi"/>
              <w:noProof/>
              <w:sz w:val="22"/>
              <w:szCs w:val="22"/>
              <w:rtl/>
            </w:rPr>
          </w:pPr>
          <w:hyperlink w:anchor="_Toc493772247" w:history="1">
            <w:r w:rsidR="00AA7B7B" w:rsidRPr="00BD469D">
              <w:rPr>
                <w:rStyle w:val="Hyperlink"/>
                <w:noProof/>
              </w:rPr>
              <w:t>Fitness Calculation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19</w:t>
            </w:r>
            <w:r w:rsidR="00AA7B7B">
              <w:rPr>
                <w:noProof/>
                <w:webHidden/>
                <w:rtl/>
              </w:rPr>
              <w:fldChar w:fldCharType="end"/>
            </w:r>
          </w:hyperlink>
        </w:p>
        <w:p w14:paraId="4DE9EBE5" w14:textId="17BC5EFE" w:rsidR="00AA7B7B" w:rsidRDefault="00D61B93" w:rsidP="00AA7B7B">
          <w:pPr>
            <w:pStyle w:val="TOC3"/>
            <w:tabs>
              <w:tab w:val="right" w:pos="8296"/>
            </w:tabs>
            <w:bidi w:val="0"/>
            <w:rPr>
              <w:rFonts w:cstheme="minorBidi"/>
              <w:noProof/>
              <w:sz w:val="22"/>
              <w:szCs w:val="22"/>
              <w:rtl/>
            </w:rPr>
          </w:pPr>
          <w:hyperlink w:anchor="_Toc493772248" w:history="1">
            <w:r w:rsidR="00AA7B7B" w:rsidRPr="00BD469D">
              <w:rPr>
                <w:rStyle w:val="Hyperlink"/>
                <w:noProof/>
              </w:rPr>
              <w:t>Model Selection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Toc493772248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19</w:t>
            </w:r>
            <w:r w:rsidR="00AA7B7B">
              <w:rPr>
                <w:noProof/>
                <w:webHidden/>
                <w:rtl/>
              </w:rPr>
              <w:fldChar w:fldCharType="end"/>
            </w:r>
          </w:hyperlink>
        </w:p>
        <w:p w14:paraId="220B8217" w14:textId="0B155199" w:rsidR="00AA7B7B" w:rsidRDefault="00D61B93" w:rsidP="00AA7B7B">
          <w:pPr>
            <w:pStyle w:val="TOC2"/>
            <w:tabs>
              <w:tab w:val="left" w:pos="3021"/>
              <w:tab w:val="right" w:pos="8296"/>
            </w:tabs>
            <w:bidi w:val="0"/>
            <w:rPr>
              <w:rFonts w:cstheme="minorBidi"/>
              <w:b w:val="0"/>
              <w:bCs w:val="0"/>
              <w:noProof/>
              <w:sz w:val="22"/>
              <w:szCs w:val="22"/>
              <w:rtl/>
            </w:rPr>
          </w:pPr>
          <w:hyperlink w:anchor="_Toc493772255" w:history="1">
            <w:r w:rsidR="00AA7B7B" w:rsidRPr="00BD469D">
              <w:rPr>
                <w:rStyle w:val="Hyperlink"/>
                <w:noProof/>
              </w:rPr>
              <w:t>4.5.</w:t>
            </w:r>
            <w:r w:rsidR="00AA7B7B">
              <w:rPr>
                <w:rFonts w:cstheme="minorBidi"/>
                <w:b w:val="0"/>
                <w:bCs w:val="0"/>
                <w:noProof/>
                <w:sz w:val="22"/>
                <w:szCs w:val="22"/>
              </w:rPr>
              <w:t xml:space="preserve"> </w:t>
            </w:r>
            <w:r w:rsidR="00AA7B7B" w:rsidRPr="00BD469D">
              <w:rPr>
                <w:rStyle w:val="Hyperlink"/>
                <w:noProof/>
              </w:rPr>
              <w:t>Statistical Parameters for Evaluation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Toc493772255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19</w:t>
            </w:r>
            <w:r w:rsidR="00AA7B7B">
              <w:rPr>
                <w:noProof/>
                <w:webHidden/>
                <w:rtl/>
              </w:rPr>
              <w:fldChar w:fldCharType="end"/>
            </w:r>
          </w:hyperlink>
        </w:p>
        <w:p w14:paraId="2E8A744A" w14:textId="507FB8B7" w:rsidR="00AA7B7B" w:rsidRDefault="00D61B93" w:rsidP="00AA7B7B">
          <w:pPr>
            <w:pStyle w:val="TOC1"/>
            <w:jc w:val="left"/>
            <w:rPr>
              <w:rFonts w:asciiTheme="minorHAnsi" w:hAnsiTheme="minorHAnsi" w:cstheme="minorBidi"/>
              <w:noProof/>
              <w:sz w:val="22"/>
              <w:szCs w:val="22"/>
              <w:rtl/>
            </w:rPr>
          </w:pPr>
          <w:hyperlink w:anchor="_Toc493772256" w:history="1">
            <w:r w:rsidR="00AA7B7B" w:rsidRPr="00BD469D">
              <w:rPr>
                <w:rStyle w:val="Hyperlink"/>
                <w:noProof/>
              </w:rPr>
              <w:t>4.</w:t>
            </w:r>
            <w:r w:rsidR="00AA7B7B">
              <w:rPr>
                <w:rFonts w:asciiTheme="minorHAnsi" w:hAnsiTheme="minorHAnsi" w:cstheme="minorBidi"/>
                <w:noProof/>
                <w:sz w:val="22"/>
                <w:szCs w:val="22"/>
              </w:rPr>
              <w:t xml:space="preserve"> </w:t>
            </w:r>
            <w:r w:rsidR="00AA7B7B" w:rsidRPr="00BD469D">
              <w:rPr>
                <w:rStyle w:val="Hyperlink"/>
                <w:noProof/>
              </w:rPr>
              <w:t>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Toc493772256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20</w:t>
            </w:r>
            <w:r w:rsidR="00AA7B7B">
              <w:rPr>
                <w:noProof/>
                <w:webHidden/>
                <w:rtl/>
              </w:rPr>
              <w:fldChar w:fldCharType="end"/>
            </w:r>
          </w:hyperlink>
        </w:p>
        <w:p w14:paraId="109BFCBF" w14:textId="17DAAFAE" w:rsidR="00AA7B7B" w:rsidRDefault="00D61B93" w:rsidP="00AA7B7B">
          <w:pPr>
            <w:pStyle w:val="TOC2"/>
            <w:tabs>
              <w:tab w:val="left" w:pos="660"/>
              <w:tab w:val="right" w:pos="8296"/>
            </w:tabs>
            <w:bidi w:val="0"/>
            <w:rPr>
              <w:rFonts w:cstheme="minorBidi"/>
              <w:b w:val="0"/>
              <w:bCs w:val="0"/>
              <w:noProof/>
              <w:sz w:val="22"/>
              <w:szCs w:val="22"/>
              <w:rtl/>
            </w:rPr>
          </w:pPr>
          <w:hyperlink w:anchor="_Toc493772257" w:history="1">
            <w:r w:rsidR="00AA7B7B" w:rsidRPr="00BD469D">
              <w:rPr>
                <w:rStyle w:val="Hyperlink"/>
                <w:noProof/>
              </w:rPr>
              <w:t>4.1.</w:t>
            </w:r>
            <w:r w:rsidR="00AA7B7B">
              <w:rPr>
                <w:rFonts w:cstheme="minorBidi"/>
                <w:b w:val="0"/>
                <w:bCs w:val="0"/>
                <w:noProof/>
                <w:sz w:val="22"/>
                <w:szCs w:val="22"/>
              </w:rPr>
              <w:t xml:space="preserve"> </w:t>
            </w:r>
            <w:r w:rsidR="00AA7B7B" w:rsidRPr="00BD469D">
              <w:rPr>
                <w:rStyle w:val="Hyperlink"/>
                <w:noProof/>
              </w:rPr>
              <w:t>Testing</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Toc493772257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20</w:t>
            </w:r>
            <w:r w:rsidR="00AA7B7B">
              <w:rPr>
                <w:noProof/>
                <w:webHidden/>
                <w:rtl/>
              </w:rPr>
              <w:fldChar w:fldCharType="end"/>
            </w:r>
          </w:hyperlink>
        </w:p>
        <w:p w14:paraId="4B3BF843" w14:textId="0C04E6E5" w:rsidR="00AA7B7B" w:rsidRDefault="00D61B93" w:rsidP="00AA7B7B">
          <w:pPr>
            <w:pStyle w:val="TOC3"/>
            <w:tabs>
              <w:tab w:val="right" w:pos="8296"/>
            </w:tabs>
            <w:bidi w:val="0"/>
            <w:rPr>
              <w:rFonts w:cstheme="minorBidi"/>
              <w:noProof/>
              <w:sz w:val="22"/>
              <w:szCs w:val="22"/>
              <w:rtl/>
            </w:rPr>
          </w:pPr>
          <w:hyperlink w:anchor="_Toc493772258" w:history="1">
            <w:r w:rsidR="00AA7B7B" w:rsidRPr="00BD469D">
              <w:rPr>
                <w:rStyle w:val="Hyperlink"/>
                <w:noProof/>
              </w:rPr>
              <w:t>Methodology</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Toc493772258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20</w:t>
            </w:r>
            <w:r w:rsidR="00AA7B7B">
              <w:rPr>
                <w:noProof/>
                <w:webHidden/>
                <w:rtl/>
              </w:rPr>
              <w:fldChar w:fldCharType="end"/>
            </w:r>
          </w:hyperlink>
        </w:p>
        <w:p w14:paraId="56B00A1D" w14:textId="3A1B3388" w:rsidR="00AA7B7B" w:rsidRDefault="00D61B93" w:rsidP="00AA7B7B">
          <w:pPr>
            <w:pStyle w:val="TOC3"/>
            <w:tabs>
              <w:tab w:val="right" w:pos="8296"/>
            </w:tabs>
            <w:bidi w:val="0"/>
            <w:rPr>
              <w:rFonts w:cstheme="minorBidi"/>
              <w:noProof/>
              <w:sz w:val="22"/>
              <w:szCs w:val="22"/>
              <w:rtl/>
            </w:rPr>
          </w:pPr>
          <w:hyperlink w:anchor="_Toc493772259" w:history="1">
            <w:r w:rsidR="00AA7B7B" w:rsidRPr="00BD469D">
              <w:rPr>
                <w:rStyle w:val="Hyperlink"/>
                <w:noProof/>
              </w:rPr>
              <w:t>Result Image Title</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Toc493772259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20</w:t>
            </w:r>
            <w:r w:rsidR="00AA7B7B">
              <w:rPr>
                <w:noProof/>
                <w:webHidden/>
                <w:rtl/>
              </w:rPr>
              <w:fldChar w:fldCharType="end"/>
            </w:r>
          </w:hyperlink>
        </w:p>
        <w:p w14:paraId="3A80EA54" w14:textId="7BCBCEF5" w:rsidR="00AA7B7B" w:rsidRDefault="00D61B93" w:rsidP="00AA7B7B">
          <w:pPr>
            <w:pStyle w:val="TOC3"/>
            <w:tabs>
              <w:tab w:val="right" w:pos="8296"/>
            </w:tabs>
            <w:bidi w:val="0"/>
            <w:rPr>
              <w:rFonts w:cstheme="minorBidi"/>
              <w:noProof/>
              <w:sz w:val="22"/>
              <w:szCs w:val="22"/>
              <w:rtl/>
            </w:rPr>
          </w:pPr>
          <w:hyperlink w:anchor="_Toc493772260" w:history="1">
            <w:r w:rsidR="00AA7B7B" w:rsidRPr="00BD469D">
              <w:rPr>
                <w:rStyle w:val="Hyperlink"/>
                <w:noProof/>
              </w:rPr>
              <w:t>Random Dataset</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21</w:t>
            </w:r>
            <w:r w:rsidR="00AA7B7B">
              <w:rPr>
                <w:noProof/>
                <w:webHidden/>
                <w:rtl/>
              </w:rPr>
              <w:fldChar w:fldCharType="end"/>
            </w:r>
          </w:hyperlink>
        </w:p>
        <w:p w14:paraId="7EAA72A7" w14:textId="38E37218" w:rsidR="00AA7B7B" w:rsidRDefault="00D61B93" w:rsidP="00AA7B7B">
          <w:pPr>
            <w:pStyle w:val="TOC3"/>
            <w:tabs>
              <w:tab w:val="right" w:pos="8296"/>
            </w:tabs>
            <w:bidi w:val="0"/>
            <w:rPr>
              <w:rFonts w:cstheme="minorBidi"/>
              <w:noProof/>
              <w:sz w:val="22"/>
              <w:szCs w:val="22"/>
              <w:rtl/>
            </w:rPr>
          </w:pPr>
          <w:hyperlink w:anchor="_Toc493772261" w:history="1">
            <w:r w:rsidR="00AA7B7B" w:rsidRPr="00BD469D">
              <w:rPr>
                <w:rStyle w:val="Hyperlink"/>
                <w:noProof/>
              </w:rPr>
              <w:t>Bitterness Dataset</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21</w:t>
            </w:r>
            <w:r w:rsidR="00AA7B7B">
              <w:rPr>
                <w:noProof/>
                <w:webHidden/>
                <w:rtl/>
              </w:rPr>
              <w:fldChar w:fldCharType="end"/>
            </w:r>
          </w:hyperlink>
        </w:p>
        <w:p w14:paraId="6BFD5E36" w14:textId="1FAF79C1" w:rsidR="00AA7B7B" w:rsidRDefault="00D61B93" w:rsidP="00AA7B7B">
          <w:pPr>
            <w:pStyle w:val="TOC2"/>
            <w:tabs>
              <w:tab w:val="left" w:pos="1100"/>
              <w:tab w:val="right" w:pos="8296"/>
            </w:tabs>
            <w:bidi w:val="0"/>
            <w:rPr>
              <w:rFonts w:cstheme="minorBidi"/>
              <w:b w:val="0"/>
              <w:bCs w:val="0"/>
              <w:noProof/>
              <w:sz w:val="22"/>
              <w:szCs w:val="22"/>
              <w:rtl/>
            </w:rPr>
          </w:pPr>
          <w:hyperlink w:anchor="_Toc493772262" w:history="1">
            <w:r w:rsidR="00AA7B7B" w:rsidRPr="00BD469D">
              <w:rPr>
                <w:rStyle w:val="Hyperlink"/>
                <w:noProof/>
              </w:rPr>
              <w:t>4.2.</w:t>
            </w:r>
            <w:r w:rsidR="00AA7B7B">
              <w:rPr>
                <w:rFonts w:cstheme="minorBidi"/>
                <w:b w:val="0"/>
                <w:bCs w:val="0"/>
                <w:noProof/>
                <w:sz w:val="22"/>
                <w:szCs w:val="22"/>
              </w:rPr>
              <w:t xml:space="preserve"> </w:t>
            </w:r>
            <w:r w:rsidR="00AA7B7B" w:rsidRPr="00BD469D">
              <w:rPr>
                <w:rStyle w:val="Hyperlink"/>
                <w:noProof/>
              </w:rPr>
              <w:t>Final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22</w:t>
            </w:r>
            <w:r w:rsidR="00AA7B7B">
              <w:rPr>
                <w:noProof/>
                <w:webHidden/>
                <w:rtl/>
              </w:rPr>
              <w:fldChar w:fldCharType="end"/>
            </w:r>
          </w:hyperlink>
        </w:p>
        <w:p w14:paraId="72142D08" w14:textId="5DAF6D64" w:rsidR="00AA7B7B" w:rsidRDefault="00D61B93" w:rsidP="00AA7B7B">
          <w:pPr>
            <w:pStyle w:val="TOC3"/>
            <w:tabs>
              <w:tab w:val="right" w:pos="8296"/>
            </w:tabs>
            <w:bidi w:val="0"/>
            <w:rPr>
              <w:rFonts w:cstheme="minorBidi"/>
              <w:noProof/>
              <w:sz w:val="22"/>
              <w:szCs w:val="22"/>
              <w:rtl/>
            </w:rPr>
          </w:pPr>
          <w:hyperlink w:anchor="_Toc493772263" w:history="1">
            <w:r w:rsidR="00AA7B7B" w:rsidRPr="00BD469D">
              <w:rPr>
                <w:rStyle w:val="Hyperlink"/>
                <w:noProof/>
              </w:rPr>
              <w:t>Result Summary Table</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22</w:t>
            </w:r>
            <w:r w:rsidR="00AA7B7B">
              <w:rPr>
                <w:noProof/>
                <w:webHidden/>
                <w:rtl/>
              </w:rPr>
              <w:fldChar w:fldCharType="end"/>
            </w:r>
          </w:hyperlink>
        </w:p>
        <w:p w14:paraId="0B109002" w14:textId="67C48877" w:rsidR="00AA7B7B" w:rsidRDefault="00D61B93" w:rsidP="00AA7B7B">
          <w:pPr>
            <w:pStyle w:val="TOC3"/>
            <w:tabs>
              <w:tab w:val="right" w:pos="8296"/>
            </w:tabs>
            <w:bidi w:val="0"/>
            <w:rPr>
              <w:rFonts w:cstheme="minorBidi"/>
              <w:noProof/>
              <w:sz w:val="22"/>
              <w:szCs w:val="22"/>
              <w:rtl/>
            </w:rPr>
          </w:pPr>
          <w:hyperlink w:anchor="_Toc493772264" w:history="1">
            <w:r w:rsidR="00AA7B7B" w:rsidRPr="00BD469D">
              <w:rPr>
                <w:rStyle w:val="Hyperlink"/>
                <w:noProof/>
              </w:rPr>
              <w:t>Results Analysis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23</w:t>
            </w:r>
            <w:r w:rsidR="00AA7B7B">
              <w:rPr>
                <w:noProof/>
                <w:webHidden/>
                <w:rtl/>
              </w:rPr>
              <w:fldChar w:fldCharType="end"/>
            </w:r>
          </w:hyperlink>
        </w:p>
        <w:p w14:paraId="15715932" w14:textId="7C8CDE8E" w:rsidR="00AA7B7B" w:rsidRDefault="00D61B93" w:rsidP="00AA7B7B">
          <w:pPr>
            <w:pStyle w:val="TOC1"/>
            <w:jc w:val="left"/>
            <w:rPr>
              <w:rFonts w:asciiTheme="minorHAnsi" w:hAnsiTheme="minorHAnsi" w:cstheme="minorBidi"/>
              <w:noProof/>
              <w:sz w:val="22"/>
              <w:szCs w:val="22"/>
              <w:rtl/>
            </w:rPr>
          </w:pPr>
          <w:hyperlink w:anchor="_Toc493772265" w:history="1">
            <w:r w:rsidR="00AA7B7B">
              <w:rPr>
                <w:rStyle w:val="Hyperlink"/>
                <w:noProof/>
              </w:rPr>
              <w:t xml:space="preserve">5. </w:t>
            </w:r>
            <w:r w:rsidR="00AA7B7B">
              <w:rPr>
                <w:rFonts w:asciiTheme="minorHAnsi" w:hAnsiTheme="minorHAnsi" w:cstheme="minorBidi"/>
                <w:noProof/>
                <w:sz w:val="22"/>
                <w:szCs w:val="22"/>
              </w:rPr>
              <w:t xml:space="preserve"> </w:t>
            </w:r>
            <w:r w:rsidR="00AA7B7B" w:rsidRPr="00BD469D">
              <w:rPr>
                <w:rStyle w:val="Hyperlink"/>
                <w:noProof/>
              </w:rPr>
              <w:t>Discussion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28</w:t>
            </w:r>
            <w:r w:rsidR="00AA7B7B">
              <w:rPr>
                <w:noProof/>
                <w:webHidden/>
                <w:rtl/>
              </w:rPr>
              <w:fldChar w:fldCharType="end"/>
            </w:r>
          </w:hyperlink>
        </w:p>
        <w:p w14:paraId="38779D0B" w14:textId="51727B5E" w:rsidR="00AA7B7B" w:rsidRDefault="00D61B93" w:rsidP="00AA7B7B">
          <w:pPr>
            <w:pStyle w:val="TOC2"/>
            <w:tabs>
              <w:tab w:val="left" w:pos="880"/>
              <w:tab w:val="right" w:pos="8296"/>
            </w:tabs>
            <w:bidi w:val="0"/>
            <w:rPr>
              <w:rFonts w:cstheme="minorBidi"/>
              <w:b w:val="0"/>
              <w:bCs w:val="0"/>
              <w:noProof/>
              <w:sz w:val="22"/>
              <w:szCs w:val="22"/>
              <w:rtl/>
            </w:rPr>
          </w:pPr>
          <w:hyperlink w:anchor="_Toc493772266" w:history="1">
            <w:r w:rsidR="00AA7B7B" w:rsidRPr="00BD469D">
              <w:rPr>
                <w:rStyle w:val="Hyperlink"/>
                <w:noProof/>
              </w:rPr>
              <w:t>5.1.</w:t>
            </w:r>
            <w:r w:rsidR="00AA7B7B">
              <w:rPr>
                <w:rFonts w:cstheme="minorBidi"/>
                <w:b w:val="0"/>
                <w:bCs w:val="0"/>
                <w:noProof/>
                <w:sz w:val="22"/>
                <w:szCs w:val="22"/>
              </w:rPr>
              <w:t xml:space="preserve"> </w:t>
            </w:r>
            <w:r w:rsidR="00AA7B7B" w:rsidRPr="00BD469D">
              <w:rPr>
                <w:rStyle w:val="Hyperlink"/>
                <w:noProof/>
              </w:rPr>
              <w:t>Validation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29</w:t>
            </w:r>
            <w:r w:rsidR="00AA7B7B">
              <w:rPr>
                <w:noProof/>
                <w:webHidden/>
                <w:rtl/>
              </w:rPr>
              <w:fldChar w:fldCharType="end"/>
            </w:r>
          </w:hyperlink>
        </w:p>
        <w:p w14:paraId="5FD08C94" w14:textId="770CD6B9" w:rsidR="00AA7B7B" w:rsidRDefault="00D61B93" w:rsidP="00AA7B7B">
          <w:pPr>
            <w:pStyle w:val="TOC3"/>
            <w:tabs>
              <w:tab w:val="right" w:pos="8296"/>
            </w:tabs>
            <w:bidi w:val="0"/>
            <w:rPr>
              <w:rFonts w:cstheme="minorBidi"/>
              <w:noProof/>
              <w:sz w:val="22"/>
              <w:szCs w:val="22"/>
              <w:rtl/>
            </w:rPr>
          </w:pPr>
          <w:hyperlink w:anchor="_Toc493772267" w:history="1">
            <w:r w:rsidR="00AA7B7B" w:rsidRPr="00BD469D">
              <w:rPr>
                <w:rStyle w:val="Hyperlink"/>
                <w:noProof/>
              </w:rPr>
              <w:t>Tagging Compounds with Unknown Qualities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29</w:t>
            </w:r>
            <w:r w:rsidR="00AA7B7B">
              <w:rPr>
                <w:noProof/>
                <w:webHidden/>
                <w:rtl/>
              </w:rPr>
              <w:fldChar w:fldCharType="end"/>
            </w:r>
          </w:hyperlink>
        </w:p>
        <w:p w14:paraId="5EAE04F2" w14:textId="4CBECF79" w:rsidR="00AA7B7B" w:rsidRDefault="00D61B93" w:rsidP="00AA7B7B">
          <w:pPr>
            <w:pStyle w:val="TOC1"/>
            <w:jc w:val="left"/>
            <w:rPr>
              <w:rFonts w:asciiTheme="minorHAnsi" w:hAnsiTheme="minorHAnsi" w:cstheme="minorBidi"/>
              <w:noProof/>
              <w:sz w:val="22"/>
              <w:szCs w:val="22"/>
              <w:rtl/>
            </w:rPr>
          </w:pPr>
          <w:hyperlink w:anchor="_Toc493772268" w:history="1">
            <w:r w:rsidR="00AA7B7B" w:rsidRPr="00BD469D">
              <w:rPr>
                <w:rStyle w:val="Hyperlink"/>
                <w:noProof/>
              </w:rPr>
              <w:t>6.</w:t>
            </w:r>
            <w:r w:rsidR="00AA7B7B">
              <w:rPr>
                <w:rFonts w:asciiTheme="minorHAnsi" w:hAnsiTheme="minorHAnsi" w:cstheme="minorBidi"/>
                <w:noProof/>
                <w:sz w:val="22"/>
                <w:szCs w:val="22"/>
              </w:rPr>
              <w:t xml:space="preserve"> </w:t>
            </w:r>
            <w:r w:rsidR="00AA7B7B" w:rsidRPr="00BD469D">
              <w:rPr>
                <w:rStyle w:val="Hyperlink"/>
                <w:noProof/>
              </w:rPr>
              <w:t>Conclusions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29</w:t>
            </w:r>
            <w:r w:rsidR="00AA7B7B">
              <w:rPr>
                <w:noProof/>
                <w:webHidden/>
                <w:rtl/>
              </w:rPr>
              <w:fldChar w:fldCharType="end"/>
            </w:r>
          </w:hyperlink>
        </w:p>
        <w:p w14:paraId="5500A96E" w14:textId="65168113" w:rsidR="00AA7B7B" w:rsidRDefault="00D61B93" w:rsidP="00AA7B7B">
          <w:pPr>
            <w:pStyle w:val="TOC2"/>
            <w:tabs>
              <w:tab w:val="left" w:pos="1100"/>
              <w:tab w:val="right" w:pos="8296"/>
            </w:tabs>
            <w:bidi w:val="0"/>
            <w:rPr>
              <w:rFonts w:cstheme="minorBidi"/>
              <w:b w:val="0"/>
              <w:bCs w:val="0"/>
              <w:noProof/>
              <w:sz w:val="22"/>
              <w:szCs w:val="22"/>
              <w:rtl/>
            </w:rPr>
          </w:pPr>
          <w:hyperlink w:anchor="_Toc493772269" w:history="1">
            <w:r w:rsidR="00AA7B7B" w:rsidRPr="00BD469D">
              <w:rPr>
                <w:rStyle w:val="Hyperlink"/>
                <w:noProof/>
              </w:rPr>
              <w:t>6.1.</w:t>
            </w:r>
            <w:r w:rsidR="00AA7B7B">
              <w:rPr>
                <w:rFonts w:cstheme="minorBidi"/>
                <w:b w:val="0"/>
                <w:bCs w:val="0"/>
                <w:noProof/>
                <w:sz w:val="22"/>
                <w:szCs w:val="22"/>
              </w:rPr>
              <w:t xml:space="preserve"> </w:t>
            </w:r>
            <w:r w:rsidR="00AA7B7B" w:rsidRPr="00BD469D">
              <w:rPr>
                <w:rStyle w:val="Hyperlink"/>
                <w:noProof/>
              </w:rPr>
              <w:t>Conclusions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Toc493772269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29</w:t>
            </w:r>
            <w:r w:rsidR="00AA7B7B">
              <w:rPr>
                <w:noProof/>
                <w:webHidden/>
                <w:rtl/>
              </w:rPr>
              <w:fldChar w:fldCharType="end"/>
            </w:r>
          </w:hyperlink>
        </w:p>
        <w:p w14:paraId="1570C1EC" w14:textId="328C5238" w:rsidR="00AA7B7B" w:rsidRDefault="00D61B93" w:rsidP="00AA7B7B">
          <w:pPr>
            <w:pStyle w:val="TOC2"/>
            <w:tabs>
              <w:tab w:val="left" w:pos="1100"/>
              <w:tab w:val="right" w:pos="8296"/>
            </w:tabs>
            <w:bidi w:val="0"/>
            <w:rPr>
              <w:rFonts w:cstheme="minorBidi"/>
              <w:b w:val="0"/>
              <w:bCs w:val="0"/>
              <w:noProof/>
              <w:sz w:val="22"/>
              <w:szCs w:val="22"/>
              <w:rtl/>
            </w:rPr>
          </w:pPr>
          <w:hyperlink w:anchor="_Toc493772270" w:history="1">
            <w:r w:rsidR="00AA7B7B" w:rsidRPr="00BD469D">
              <w:rPr>
                <w:rStyle w:val="Hyperlink"/>
                <w:noProof/>
              </w:rPr>
              <w:t>6.2.</w:t>
            </w:r>
            <w:r w:rsidR="00AA7B7B">
              <w:rPr>
                <w:rFonts w:cstheme="minorBidi"/>
                <w:b w:val="0"/>
                <w:bCs w:val="0"/>
                <w:noProof/>
                <w:sz w:val="22"/>
                <w:szCs w:val="22"/>
              </w:rPr>
              <w:t xml:space="preserve"> </w:t>
            </w:r>
            <w:r w:rsidR="00AA7B7B" w:rsidRPr="00BD469D">
              <w:rPr>
                <w:rStyle w:val="Hyperlink"/>
                <w:noProof/>
              </w:rPr>
              <w:t>Future Work</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Toc493772270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30</w:t>
            </w:r>
            <w:r w:rsidR="00AA7B7B">
              <w:rPr>
                <w:noProof/>
                <w:webHidden/>
                <w:rtl/>
              </w:rPr>
              <w:fldChar w:fldCharType="end"/>
            </w:r>
          </w:hyperlink>
        </w:p>
        <w:p w14:paraId="21CC2FDC" w14:textId="466E377F" w:rsidR="00AA7B7B" w:rsidRDefault="00D61B93" w:rsidP="00AA7B7B">
          <w:pPr>
            <w:pStyle w:val="TOC3"/>
            <w:tabs>
              <w:tab w:val="right" w:pos="8296"/>
            </w:tabs>
            <w:bidi w:val="0"/>
            <w:rPr>
              <w:rFonts w:cstheme="minorBidi"/>
              <w:noProof/>
              <w:sz w:val="22"/>
              <w:szCs w:val="22"/>
              <w:rtl/>
            </w:rPr>
          </w:pPr>
          <w:hyperlink w:anchor="_Toc493772271" w:history="1">
            <w:r w:rsidR="00AA7B7B" w:rsidRPr="00BD469D">
              <w:rPr>
                <w:rStyle w:val="Hyperlink"/>
                <w:noProof/>
              </w:rPr>
              <w:t>Dataset Size</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Toc493772271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30</w:t>
            </w:r>
            <w:r w:rsidR="00AA7B7B">
              <w:rPr>
                <w:noProof/>
                <w:webHidden/>
                <w:rtl/>
              </w:rPr>
              <w:fldChar w:fldCharType="end"/>
            </w:r>
          </w:hyperlink>
        </w:p>
        <w:p w14:paraId="3154DC72" w14:textId="7A0D59FF" w:rsidR="00AA7B7B" w:rsidRDefault="00D61B93" w:rsidP="00AA7B7B">
          <w:pPr>
            <w:pStyle w:val="TOC3"/>
            <w:tabs>
              <w:tab w:val="right" w:pos="8296"/>
            </w:tabs>
            <w:bidi w:val="0"/>
            <w:rPr>
              <w:rFonts w:cstheme="minorBidi"/>
              <w:noProof/>
              <w:sz w:val="22"/>
              <w:szCs w:val="22"/>
              <w:rtl/>
            </w:rPr>
          </w:pPr>
          <w:hyperlink w:anchor="_Toc493772272" w:history="1">
            <w:r w:rsidR="00AA7B7B" w:rsidRPr="00BD469D">
              <w:rPr>
                <w:rStyle w:val="Hyperlink"/>
                <w:noProof/>
              </w:rPr>
              <w:t>Fast Dimensionality Reduction</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Toc493772272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30</w:t>
            </w:r>
            <w:r w:rsidR="00AA7B7B">
              <w:rPr>
                <w:noProof/>
                <w:webHidden/>
                <w:rtl/>
              </w:rPr>
              <w:fldChar w:fldCharType="end"/>
            </w:r>
          </w:hyperlink>
        </w:p>
        <w:p w14:paraId="1F99CCDF" w14:textId="4D89E802" w:rsidR="00AA7B7B" w:rsidRDefault="00D61B93" w:rsidP="00AA7B7B">
          <w:pPr>
            <w:pStyle w:val="TOC1"/>
            <w:jc w:val="left"/>
            <w:rPr>
              <w:rFonts w:asciiTheme="minorHAnsi" w:hAnsiTheme="minorHAnsi" w:cstheme="minorBidi"/>
              <w:noProof/>
              <w:sz w:val="22"/>
              <w:szCs w:val="22"/>
              <w:rtl/>
            </w:rPr>
          </w:pPr>
          <w:hyperlink w:anchor="_Toc493772273" w:history="1">
            <w:r w:rsidR="00AA7B7B" w:rsidRPr="00BD469D">
              <w:rPr>
                <w:rStyle w:val="Hyperlink"/>
                <w:noProof/>
              </w:rPr>
              <w:t>7.</w:t>
            </w:r>
            <w:r w:rsidR="00AA7B7B">
              <w:rPr>
                <w:rFonts w:asciiTheme="minorHAnsi" w:hAnsiTheme="minorHAnsi" w:cstheme="minorBidi"/>
                <w:noProof/>
                <w:sz w:val="22"/>
                <w:szCs w:val="22"/>
              </w:rPr>
              <w:t xml:space="preserve"> </w:t>
            </w:r>
            <w:r w:rsidR="00AA7B7B" w:rsidRPr="00BD469D">
              <w:rPr>
                <w:rStyle w:val="Hyperlink"/>
                <w:noProof/>
              </w:rPr>
              <w:t>List of Publications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Toc493772273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31</w:t>
            </w:r>
            <w:r w:rsidR="00AA7B7B">
              <w:rPr>
                <w:noProof/>
                <w:webHidden/>
                <w:rtl/>
              </w:rPr>
              <w:fldChar w:fldCharType="end"/>
            </w:r>
          </w:hyperlink>
        </w:p>
        <w:p w14:paraId="6A55371D" w14:textId="29A8F4DA" w:rsidR="00AA7B7B" w:rsidRDefault="00D61B93" w:rsidP="00AA7B7B">
          <w:pPr>
            <w:pStyle w:val="TOC1"/>
            <w:jc w:val="left"/>
            <w:rPr>
              <w:rFonts w:asciiTheme="minorHAnsi" w:hAnsiTheme="minorHAnsi" w:cstheme="minorBidi"/>
              <w:noProof/>
              <w:sz w:val="22"/>
              <w:szCs w:val="22"/>
              <w:rtl/>
            </w:rPr>
          </w:pPr>
          <w:hyperlink w:anchor="_Toc493772274" w:history="1">
            <w:r w:rsidR="00AA7B7B" w:rsidRPr="00BD469D">
              <w:rPr>
                <w:rStyle w:val="Hyperlink"/>
                <w:rFonts w:asciiTheme="majorBidi" w:hAnsiTheme="majorBidi"/>
                <w:noProof/>
              </w:rPr>
              <w:t>8.</w:t>
            </w:r>
            <w:r w:rsidR="00AA7B7B">
              <w:rPr>
                <w:rFonts w:asciiTheme="minorHAnsi" w:hAnsiTheme="minorHAnsi" w:cstheme="minorBidi"/>
                <w:noProof/>
                <w:sz w:val="22"/>
                <w:szCs w:val="22"/>
              </w:rPr>
              <w:t xml:space="preserve"> </w:t>
            </w:r>
            <w:r w:rsidR="00AA7B7B" w:rsidRPr="00BD469D">
              <w:rPr>
                <w:rStyle w:val="Hyperlink"/>
                <w:rFonts w:asciiTheme="majorBidi" w:hAnsiTheme="majorBidi"/>
                <w:noProof/>
              </w:rPr>
              <w:t>References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Toc493772274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32</w:t>
            </w:r>
            <w:r w:rsidR="00AA7B7B">
              <w:rPr>
                <w:noProof/>
                <w:webHidden/>
                <w:rtl/>
              </w:rPr>
              <w:fldChar w:fldCharType="end"/>
            </w:r>
          </w:hyperlink>
        </w:p>
        <w:p w14:paraId="4098031D" w14:textId="156CF083" w:rsidR="00647193" w:rsidRDefault="00647193" w:rsidP="00AA7B7B">
          <w:pPr>
            <w:jc w:val="left"/>
          </w:pPr>
          <w:r>
            <w:rPr>
              <w:b/>
              <w:bCs/>
              <w:noProof/>
            </w:rPr>
            <w:fldChar w:fldCharType="end"/>
          </w:r>
        </w:p>
      </w:sdtContent>
    </w:sdt>
    <w:p w14:paraId="1D5CDAB0" w14:textId="77777777" w:rsidR="00580039" w:rsidRDefault="00580039" w:rsidP="00AA7B7B">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AA7B7B">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6896A52F" w14:textId="332340C6" w:rsidR="00AA7B7B" w:rsidRDefault="003D3E5F" w:rsidP="00AA7B7B">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3772310" w:history="1">
        <w:r w:rsidR="00AA7B7B" w:rsidRPr="006D370B">
          <w:rPr>
            <w:rStyle w:val="Hyperlink"/>
            <w:noProof/>
          </w:rPr>
          <w:t>Figure 1 Pharma Compound Funnel</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w:t>
        </w:r>
        <w:r w:rsidR="00AA7B7B">
          <w:rPr>
            <w:noProof/>
            <w:webHidden/>
            <w:rtl/>
          </w:rPr>
          <w:fldChar w:fldCharType="end"/>
        </w:r>
      </w:hyperlink>
    </w:p>
    <w:p w14:paraId="764BDC5B" w14:textId="5561D62E" w:rsidR="00AA7B7B" w:rsidRDefault="00D61B93" w:rsidP="00AA7B7B">
      <w:pPr>
        <w:pStyle w:val="TableofFigures"/>
        <w:tabs>
          <w:tab w:val="right" w:pos="8296"/>
        </w:tabs>
        <w:bidi w:val="0"/>
        <w:rPr>
          <w:rFonts w:cstheme="minorBidi"/>
          <w:caps w:val="0"/>
          <w:noProof/>
          <w:sz w:val="22"/>
          <w:szCs w:val="22"/>
          <w:rtl/>
        </w:rPr>
      </w:pPr>
      <w:hyperlink w:anchor="_Toc493772311" w:history="1">
        <w:r w:rsidR="00AA7B7B" w:rsidRPr="006D370B">
          <w:rPr>
            <w:rStyle w:val="Hyperlink"/>
            <w:noProof/>
          </w:rPr>
          <w:t>Figure 2 Capabilities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Toc493772311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14</w:t>
        </w:r>
        <w:r w:rsidR="00AA7B7B">
          <w:rPr>
            <w:noProof/>
            <w:webHidden/>
            <w:rtl/>
          </w:rPr>
          <w:fldChar w:fldCharType="end"/>
        </w:r>
      </w:hyperlink>
    </w:p>
    <w:p w14:paraId="5751788E" w14:textId="0DF10E8F" w:rsidR="00AA7B7B" w:rsidRDefault="00D61B93" w:rsidP="00AA7B7B">
      <w:pPr>
        <w:pStyle w:val="TableofFigures"/>
        <w:tabs>
          <w:tab w:val="right" w:pos="8296"/>
        </w:tabs>
        <w:bidi w:val="0"/>
        <w:rPr>
          <w:rFonts w:cstheme="minorBidi"/>
          <w:caps w:val="0"/>
          <w:noProof/>
          <w:sz w:val="22"/>
          <w:szCs w:val="22"/>
          <w:rtl/>
        </w:rPr>
      </w:pPr>
      <w:hyperlink w:anchor="_Toc493772312" w:history="1">
        <w:r w:rsidR="00AA7B7B" w:rsidRPr="006D370B">
          <w:rPr>
            <w:rStyle w:val="Hyperlink"/>
            <w:noProof/>
          </w:rPr>
          <w:t>Figure 3 random sample test</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Toc493772312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21</w:t>
        </w:r>
        <w:r w:rsidR="00AA7B7B">
          <w:rPr>
            <w:noProof/>
            <w:webHidden/>
            <w:rtl/>
          </w:rPr>
          <w:fldChar w:fldCharType="end"/>
        </w:r>
      </w:hyperlink>
    </w:p>
    <w:p w14:paraId="6B8AD632" w14:textId="23AB8F60" w:rsidR="00AA7B7B" w:rsidRDefault="00D61B93" w:rsidP="00AA7B7B">
      <w:pPr>
        <w:pStyle w:val="TableofFigures"/>
        <w:tabs>
          <w:tab w:val="right" w:pos="8296"/>
        </w:tabs>
        <w:bidi w:val="0"/>
        <w:rPr>
          <w:rFonts w:cstheme="minorBidi"/>
          <w:caps w:val="0"/>
          <w:noProof/>
          <w:sz w:val="22"/>
          <w:szCs w:val="22"/>
          <w:rtl/>
        </w:rPr>
      </w:pPr>
      <w:hyperlink w:anchor="_Toc493772313" w:history="1">
        <w:r w:rsidR="00AA7B7B" w:rsidRPr="006D370B">
          <w:rPr>
            <w:rStyle w:val="Hyperlink"/>
            <w:noProof/>
          </w:rPr>
          <w:t>Figure 4 Bitterness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Toc493772313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22</w:t>
        </w:r>
        <w:r w:rsidR="00AA7B7B">
          <w:rPr>
            <w:noProof/>
            <w:webHidden/>
            <w:rtl/>
          </w:rPr>
          <w:fldChar w:fldCharType="end"/>
        </w:r>
      </w:hyperlink>
    </w:p>
    <w:p w14:paraId="48482A9C" w14:textId="559C0782" w:rsidR="00AA7B7B" w:rsidRDefault="00D61B93" w:rsidP="00AA7B7B">
      <w:pPr>
        <w:pStyle w:val="TableofFigures"/>
        <w:tabs>
          <w:tab w:val="right" w:pos="8296"/>
        </w:tabs>
        <w:bidi w:val="0"/>
        <w:rPr>
          <w:rFonts w:cstheme="minorBidi"/>
          <w:caps w:val="0"/>
          <w:noProof/>
          <w:sz w:val="22"/>
          <w:szCs w:val="22"/>
          <w:rtl/>
        </w:rPr>
      </w:pPr>
      <w:hyperlink w:anchor="_Toc493772314" w:history="1">
        <w:r w:rsidR="00AA7B7B" w:rsidRPr="006D370B">
          <w:rPr>
            <w:rStyle w:val="Hyperlink"/>
            <w:noProof/>
          </w:rPr>
          <w:t>Figure 5 Dopamine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Toc493772314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23</w:t>
        </w:r>
        <w:r w:rsidR="00AA7B7B">
          <w:rPr>
            <w:noProof/>
            <w:webHidden/>
            <w:rtl/>
          </w:rPr>
          <w:fldChar w:fldCharType="end"/>
        </w:r>
      </w:hyperlink>
    </w:p>
    <w:p w14:paraId="139772A0" w14:textId="4FF0BE92" w:rsidR="00AA7B7B" w:rsidRDefault="00D61B93" w:rsidP="00AA7B7B">
      <w:pPr>
        <w:pStyle w:val="TableofFigures"/>
        <w:tabs>
          <w:tab w:val="right" w:pos="8296"/>
        </w:tabs>
        <w:bidi w:val="0"/>
        <w:rPr>
          <w:rFonts w:cstheme="minorBidi"/>
          <w:caps w:val="0"/>
          <w:noProof/>
          <w:sz w:val="22"/>
          <w:szCs w:val="22"/>
          <w:rtl/>
        </w:rPr>
      </w:pPr>
      <w:hyperlink w:anchor="_Toc493772315" w:history="1">
        <w:r w:rsidR="00AA7B7B" w:rsidRPr="006D370B">
          <w:rPr>
            <w:rStyle w:val="Hyperlink"/>
            <w:noProof/>
          </w:rPr>
          <w:t>Figure 6 Adrenoceptor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Toc493772315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24</w:t>
        </w:r>
        <w:r w:rsidR="00AA7B7B">
          <w:rPr>
            <w:noProof/>
            <w:webHidden/>
            <w:rtl/>
          </w:rPr>
          <w:fldChar w:fldCharType="end"/>
        </w:r>
      </w:hyperlink>
    </w:p>
    <w:p w14:paraId="34151055" w14:textId="00A7ECEA" w:rsidR="00AA7B7B" w:rsidRDefault="00D61B93" w:rsidP="00AA7B7B">
      <w:pPr>
        <w:pStyle w:val="TableofFigures"/>
        <w:tabs>
          <w:tab w:val="right" w:pos="8296"/>
        </w:tabs>
        <w:bidi w:val="0"/>
        <w:rPr>
          <w:rFonts w:cstheme="minorBidi"/>
          <w:caps w:val="0"/>
          <w:noProof/>
          <w:sz w:val="22"/>
          <w:szCs w:val="22"/>
          <w:rtl/>
        </w:rPr>
      </w:pPr>
      <w:hyperlink w:anchor="_Toc493772316" w:history="1">
        <w:r w:rsidR="00AA7B7B" w:rsidRPr="006D370B">
          <w:rPr>
            <w:rStyle w:val="Hyperlink"/>
            <w:noProof/>
          </w:rPr>
          <w:t>Figure 7 Histamine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Toc493772316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25</w:t>
        </w:r>
        <w:r w:rsidR="00AA7B7B">
          <w:rPr>
            <w:noProof/>
            <w:webHidden/>
            <w:rtl/>
          </w:rPr>
          <w:fldChar w:fldCharType="end"/>
        </w:r>
      </w:hyperlink>
    </w:p>
    <w:p w14:paraId="27206D2A" w14:textId="42DFA6BF" w:rsidR="00AA7B7B" w:rsidRDefault="00D61B93" w:rsidP="00AA7B7B">
      <w:pPr>
        <w:pStyle w:val="TableofFigures"/>
        <w:tabs>
          <w:tab w:val="right" w:pos="8296"/>
        </w:tabs>
        <w:bidi w:val="0"/>
        <w:rPr>
          <w:rFonts w:cstheme="minorBidi"/>
          <w:caps w:val="0"/>
          <w:noProof/>
          <w:sz w:val="22"/>
          <w:szCs w:val="22"/>
          <w:rtl/>
        </w:rPr>
      </w:pPr>
      <w:hyperlink w:anchor="_Toc493772317" w:history="1">
        <w:r w:rsidR="00AA7B7B" w:rsidRPr="006D370B">
          <w:rPr>
            <w:rStyle w:val="Hyperlink"/>
            <w:noProof/>
          </w:rPr>
          <w:t>Figure 8 Muscarinic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Toc493772317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26</w:t>
        </w:r>
        <w:r w:rsidR="00AA7B7B">
          <w:rPr>
            <w:noProof/>
            <w:webHidden/>
            <w:rtl/>
          </w:rPr>
          <w:fldChar w:fldCharType="end"/>
        </w:r>
      </w:hyperlink>
    </w:p>
    <w:p w14:paraId="2208A765" w14:textId="5BE390D6" w:rsidR="00AA7B7B" w:rsidRDefault="00D61B93" w:rsidP="00AA7B7B">
      <w:pPr>
        <w:pStyle w:val="TableofFigures"/>
        <w:tabs>
          <w:tab w:val="right" w:pos="8296"/>
        </w:tabs>
        <w:bidi w:val="0"/>
        <w:rPr>
          <w:rFonts w:cstheme="minorBidi"/>
          <w:caps w:val="0"/>
          <w:noProof/>
          <w:sz w:val="22"/>
          <w:szCs w:val="22"/>
          <w:rtl/>
        </w:rPr>
      </w:pPr>
      <w:hyperlink w:anchor="_Toc493772318" w:history="1">
        <w:r w:rsidR="00AA7B7B" w:rsidRPr="006D370B">
          <w:rPr>
            <w:rStyle w:val="Hyperlink"/>
            <w:noProof/>
          </w:rPr>
          <w:t>Figure 9</w:t>
        </w:r>
        <w:r w:rsidR="00AA7B7B" w:rsidRPr="006D370B">
          <w:rPr>
            <w:rStyle w:val="Hyperlink"/>
            <w:noProof/>
            <w:rtl/>
          </w:rPr>
          <w:t xml:space="preserve"> </w:t>
        </w:r>
        <w:r w:rsidR="00AA7B7B" w:rsidRPr="006D370B">
          <w:rPr>
            <w:rStyle w:val="Hyperlink"/>
            <w:noProof/>
          </w:rPr>
          <w:t xml:space="preserve"> Muscarinic Results Magnified</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Toc493772318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27</w:t>
        </w:r>
        <w:r w:rsidR="00AA7B7B">
          <w:rPr>
            <w:noProof/>
            <w:webHidden/>
            <w:rtl/>
          </w:rPr>
          <w:fldChar w:fldCharType="end"/>
        </w:r>
      </w:hyperlink>
    </w:p>
    <w:p w14:paraId="410A9DF1" w14:textId="3F0B9E0C" w:rsidR="00AA7B7B" w:rsidRDefault="00D61B93" w:rsidP="00AA7B7B">
      <w:pPr>
        <w:pStyle w:val="TableofFigures"/>
        <w:tabs>
          <w:tab w:val="right" w:pos="8296"/>
        </w:tabs>
        <w:bidi w:val="0"/>
        <w:rPr>
          <w:rFonts w:cstheme="minorBidi"/>
          <w:caps w:val="0"/>
          <w:noProof/>
          <w:sz w:val="22"/>
          <w:szCs w:val="22"/>
          <w:rtl/>
        </w:rPr>
      </w:pPr>
      <w:hyperlink w:anchor="_Toc493772319" w:history="1">
        <w:r w:rsidR="00AA7B7B" w:rsidRPr="006D370B">
          <w:rPr>
            <w:rStyle w:val="Hyperlink"/>
            <w:noProof/>
          </w:rPr>
          <w:t>Figure 10 Serotonin Results</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Toc493772319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28</w:t>
        </w:r>
        <w:r w:rsidR="00AA7B7B">
          <w:rPr>
            <w:noProof/>
            <w:webHidden/>
            <w:rtl/>
          </w:rPr>
          <w:fldChar w:fldCharType="end"/>
        </w:r>
      </w:hyperlink>
    </w:p>
    <w:p w14:paraId="74353FB1" w14:textId="32B51941" w:rsidR="003D3E5F" w:rsidRDefault="003D3E5F" w:rsidP="00AA7B7B">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AA7B7B">
      <w:pPr>
        <w:rPr>
          <w:sz w:val="28"/>
          <w:szCs w:val="28"/>
          <w:rtl/>
        </w:rPr>
      </w:pPr>
      <w:r>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5" w:name="_Toc488420172"/>
      <w:bookmarkStart w:id="6" w:name="_Toc493772219"/>
      <w:commentRangeStart w:id="7"/>
      <w:r>
        <w:t>Abstract</w:t>
      </w:r>
      <w:bookmarkEnd w:id="5"/>
      <w:bookmarkEnd w:id="6"/>
      <w:commentRangeEnd w:id="7"/>
      <w:r w:rsidR="001E1AE2">
        <w:rPr>
          <w:rStyle w:val="CommentReference"/>
          <w:rFonts w:asciiTheme="minorHAnsi" w:eastAsiaTheme="minorEastAsia" w:hAnsiTheme="minorHAnsi" w:cstheme="minorBidi"/>
          <w:b w:val="0"/>
          <w:bCs w:val="0"/>
          <w:caps w:val="0"/>
          <w:spacing w:val="0"/>
        </w:rPr>
        <w:commentReference w:id="7"/>
      </w:r>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7069360D" w14:textId="583ED55C" w:rsidR="00E452C6" w:rsidRDefault="00E452C6" w:rsidP="00E452C6">
      <w:pPr>
        <w:spacing w:line="240" w:lineRule="auto"/>
        <w:jc w:val="center"/>
        <w:rPr>
          <w:rFonts w:ascii="URWPalladioL-Bold" w:hAnsi="URWPalladioL-Bold" w:cs="URWPalladioL-Bold"/>
          <w:b/>
          <w:bCs/>
        </w:rPr>
      </w:pPr>
      <w:r w:rsidRPr="001C0A2A">
        <w:rPr>
          <w:rFonts w:ascii="URWPalladioL-Bold" w:hAnsi="URWPalladioL-Bold" w:cs="URWPalladioL-Bold"/>
          <w:b/>
          <w:bCs/>
        </w:rPr>
        <w:t>Using Machine Learning Optimizing Pharma Research Discovery Phase</w:t>
      </w:r>
    </w:p>
    <w:p w14:paraId="0F4B86F7" w14:textId="77777777"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311B1A8F" w:rsidR="00E452C6" w:rsidRDefault="00E452C6" w:rsidP="00E2065F">
      <w:pPr>
        <w:pStyle w:val="PaparStyle1"/>
      </w:pPr>
      <w:r>
        <w:t xml:space="preserve">The process </w:t>
      </w:r>
      <w:del w:id="8" w:author="Abraham Yosipof" w:date="2017-10-05T11:51:00Z">
        <w:r w:rsidDel="00E2065F">
          <w:delText>for researching and developing new medicines</w:delText>
        </w:r>
      </w:del>
      <w:ins w:id="9" w:author="Abraham Yosipof" w:date="2017-10-05T11:52:00Z">
        <w:r w:rsidR="00E2065F">
          <w:t>of drug design</w:t>
        </w:r>
      </w:ins>
      <w:r>
        <w:t xml:space="preserve"> keeps growing in difficulty and length and the average cost</w:t>
      </w:r>
      <w:del w:id="10" w:author="Abraham Yosipof" w:date="2017-10-05T11:53:00Z">
        <w:r w:rsidDel="00E2065F">
          <w:delText xml:space="preserve"> to research and develop each</w:delText>
        </w:r>
      </w:del>
      <w:ins w:id="11" w:author="Abraham Yosipof" w:date="2017-10-05T11:53:00Z">
        <w:r w:rsidR="00E2065F">
          <w:t xml:space="preserve">for </w:t>
        </w:r>
      </w:ins>
      <w:r>
        <w:t xml:space="preserve"> successful drug is estimated by the pharmaceutical companies to be </w:t>
      </w:r>
      <w:del w:id="12" w:author="Abraham Yosipof" w:date="2017-10-05T11:53:00Z">
        <w:r w:rsidR="00485DD4" w:rsidDel="00E2065F">
          <w:delText>five and a half</w:delText>
        </w:r>
      </w:del>
      <w:ins w:id="13" w:author="Abraham Yosipof" w:date="2017-10-05T11:53:00Z">
        <w:r w:rsidR="00E2065F">
          <w:rPr>
            <w:rFonts w:hint="cs"/>
            <w:rtl/>
          </w:rPr>
          <w:t>5.5</w:t>
        </w:r>
      </w:ins>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6C34695E" w:rsidR="00E452C6" w:rsidRDefault="00E452C6" w:rsidP="00E452C6">
      <w:pPr>
        <w:pStyle w:val="PaparStyle1"/>
      </w:pPr>
      <w:commentRangeStart w:id="14"/>
      <w:r>
        <w:t>The</w:t>
      </w:r>
      <w:commentRangeEnd w:id="14"/>
      <w:r w:rsidR="001E1AE2">
        <w:rPr>
          <w:rStyle w:val="CommentReference"/>
          <w:rFonts w:asciiTheme="minorHAnsi" w:hAnsiTheme="minorHAnsi" w:cstheme="minorBidi"/>
        </w:rPr>
        <w:commentReference w:id="14"/>
      </w:r>
      <w:r>
        <w:t xml:space="preserve"> pre-clinical phase is considered</w:t>
      </w:r>
      <w:r w:rsidR="0085369B">
        <w:t xml:space="preserve"> by the industry</w:t>
      </w:r>
      <w:r>
        <w:t xml:space="preserve"> to be so risky and unprofitable that the pharmaceutical industry has abandoned it completely to </w:t>
      </w:r>
      <w:commentRangeStart w:id="15"/>
      <w:ins w:id="16" w:author="Abraham Yosipof" w:date="2017-10-05T11:55:00Z">
        <w:r w:rsidR="001E1AE2">
          <w:t>(</w:t>
        </w:r>
      </w:ins>
      <w:r>
        <w:t>NGOs</w:t>
      </w:r>
      <w:ins w:id="17" w:author="Abraham Yosipof" w:date="2017-10-05T11:55:00Z">
        <w:r w:rsidR="001E1AE2">
          <w:t>)</w:t>
        </w:r>
      </w:ins>
      <w:r>
        <w:t xml:space="preserve"> </w:t>
      </w:r>
      <w:commentRangeEnd w:id="15"/>
      <w:r w:rsidR="001E1AE2">
        <w:rPr>
          <w:rStyle w:val="CommentReference"/>
          <w:rFonts w:asciiTheme="minorHAnsi" w:hAnsiTheme="minorHAnsi" w:cstheme="minorBidi"/>
        </w:rPr>
        <w:commentReference w:id="15"/>
      </w:r>
      <w:r>
        <w:t xml:space="preserve">and academic institutions which pursue the discovery of new drugs for </w:t>
      </w:r>
      <w:ins w:id="18" w:author="Abraham Yosipof" w:date="2017-10-05T11:56:00Z">
        <w:r w:rsidR="001E1AE2">
          <w:t xml:space="preserve">research </w:t>
        </w:r>
      </w:ins>
      <w:r>
        <w:t>motives other than profit.</w:t>
      </w:r>
    </w:p>
    <w:p w14:paraId="1C81F343" w14:textId="59E059EF" w:rsidR="00473E08" w:rsidRDefault="00473E08" w:rsidP="001E1AE2">
      <w:pPr>
        <w:pStyle w:val="PaparStyle1"/>
        <w:rPr>
          <w:rtl/>
        </w:rPr>
      </w:pPr>
      <w:commentRangeStart w:id="19"/>
      <w:r>
        <w:t xml:space="preserve">The hypothesis of this </w:t>
      </w:r>
      <w:del w:id="20" w:author="Abraham Yosipof" w:date="2017-10-05T11:56:00Z">
        <w:r w:rsidDel="001E1AE2">
          <w:delText xml:space="preserve">pater </w:delText>
        </w:r>
      </w:del>
      <w:ins w:id="21" w:author="Abraham Yosipof" w:date="2017-10-05T11:57:00Z">
        <w:r w:rsidR="001E1AE2">
          <w:t>work</w:t>
        </w:r>
      </w:ins>
      <w:ins w:id="22" w:author="Abraham Yosipof" w:date="2017-10-05T11:56:00Z">
        <w:r w:rsidR="001E1AE2">
          <w:t xml:space="preserve"> </w:t>
        </w:r>
      </w:ins>
      <w:r>
        <w:t>is that a cost effective computational method could be utilized to significantly reduce the costs of the pre-clinical phase to the degree they would be cost effective</w:t>
      </w:r>
      <w:r w:rsidR="00E452C6">
        <w:t>.</w:t>
      </w:r>
      <w:ins w:id="23" w:author="Abraham Yosipof" w:date="2017-10-05T12:00:00Z">
        <w:r w:rsidR="001E1AE2">
          <w:t xml:space="preserve"> </w:t>
        </w:r>
        <w:r w:rsidR="001E1AE2">
          <w:rPr>
            <w:rFonts w:hint="cs"/>
            <w:rtl/>
          </w:rPr>
          <w:t>מה שם השיטה מהי עושה זה המקום!</w:t>
        </w:r>
      </w:ins>
    </w:p>
    <w:p w14:paraId="5CF63DEE" w14:textId="0AC99347" w:rsidR="00473E08" w:rsidRDefault="00473E08" w:rsidP="00473E08">
      <w:pPr>
        <w:pStyle w:val="PaparStyle1"/>
        <w:sectPr w:rsidR="00473E08" w:rsidSect="003D3E5F">
          <w:headerReference w:type="default" r:id="rId12"/>
          <w:footerReference w:type="default" r:id="rId13"/>
          <w:headerReference w:type="first" r:id="rId14"/>
          <w:pgSz w:w="11906" w:h="16838"/>
          <w:pgMar w:top="1440" w:right="1800" w:bottom="1440" w:left="1800" w:header="706" w:footer="706" w:gutter="0"/>
          <w:pgNumType w:fmt="lowerRoman"/>
          <w:cols w:space="708"/>
          <w:titlePg/>
          <w:bidi/>
          <w:rtlGutter/>
          <w:docGrid w:linePitch="360"/>
        </w:sectPr>
      </w:pPr>
      <w:r>
        <w:t xml:space="preserve">Having used a database </w:t>
      </w:r>
      <w:ins w:id="24" w:author="Abraham Yosipof" w:date="2017-10-05T12:00:00Z">
        <w:r w:rsidR="001E1AE2">
          <w:rPr>
            <w:rFonts w:hint="cs"/>
            <w:rtl/>
          </w:rPr>
          <w:t xml:space="preserve">איזה בסיס נתונים </w:t>
        </w:r>
      </w:ins>
      <w:ins w:id="25" w:author="Abraham Yosipof" w:date="2017-10-05T12:01:00Z">
        <w:r w:rsidR="001E1AE2">
          <w:rPr>
            <w:rFonts w:hint="cs"/>
            <w:rtl/>
          </w:rPr>
          <w:t xml:space="preserve">של מה </w:t>
        </w:r>
      </w:ins>
      <w:r>
        <w:t xml:space="preserve">of over seven thousand compounds having 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commentRangeEnd w:id="19"/>
      <w:r w:rsidR="001E1AE2">
        <w:rPr>
          <w:rStyle w:val="CommentReference"/>
          <w:rFonts w:asciiTheme="minorHAnsi" w:hAnsiTheme="minorHAnsi" w:cstheme="minorBidi"/>
        </w:rPr>
        <w:commentReference w:id="19"/>
      </w:r>
    </w:p>
    <w:p w14:paraId="2D7FAE2F" w14:textId="1AC49EC7" w:rsidR="00165CF4" w:rsidRDefault="00144BDE" w:rsidP="00B94D6E">
      <w:pPr>
        <w:pStyle w:val="Heading1"/>
        <w:numPr>
          <w:ilvl w:val="0"/>
          <w:numId w:val="3"/>
        </w:numPr>
      </w:pPr>
      <w:bookmarkStart w:id="26" w:name="_Toc489124778"/>
      <w:bookmarkStart w:id="27" w:name="_Toc489124907"/>
      <w:bookmarkStart w:id="28" w:name="_Toc489129893"/>
      <w:bookmarkStart w:id="29" w:name="_Toc489130023"/>
      <w:bookmarkStart w:id="30" w:name="_Toc489130682"/>
      <w:bookmarkStart w:id="31" w:name="_Toc489131169"/>
      <w:bookmarkStart w:id="32" w:name="_Toc489124798"/>
      <w:bookmarkStart w:id="33" w:name="_Toc489124927"/>
      <w:bookmarkStart w:id="34" w:name="_Toc489129913"/>
      <w:bookmarkStart w:id="35" w:name="_Toc489130043"/>
      <w:bookmarkStart w:id="36" w:name="_Toc489130702"/>
      <w:bookmarkStart w:id="37" w:name="_Toc489131189"/>
      <w:bookmarkStart w:id="38" w:name="_Toc489124799"/>
      <w:bookmarkStart w:id="39" w:name="_Toc489124928"/>
      <w:bookmarkStart w:id="40" w:name="_Toc489129914"/>
      <w:bookmarkStart w:id="41" w:name="_Toc489130044"/>
      <w:bookmarkStart w:id="42" w:name="_Toc489130703"/>
      <w:bookmarkStart w:id="43" w:name="_Toc489131190"/>
      <w:bookmarkStart w:id="44" w:name="_Toc489124808"/>
      <w:bookmarkStart w:id="45" w:name="_Toc489124937"/>
      <w:bookmarkStart w:id="46" w:name="_Toc489129923"/>
      <w:bookmarkStart w:id="47" w:name="_Toc489130053"/>
      <w:bookmarkStart w:id="48" w:name="_Toc489130712"/>
      <w:bookmarkStart w:id="49" w:name="_Toc489131199"/>
      <w:bookmarkStart w:id="50" w:name="_Toc489124809"/>
      <w:bookmarkStart w:id="51" w:name="_Toc489124938"/>
      <w:bookmarkStart w:id="52" w:name="_Toc489129924"/>
      <w:bookmarkStart w:id="53" w:name="_Toc489130054"/>
      <w:bookmarkStart w:id="54" w:name="_Toc489130713"/>
      <w:bookmarkStart w:id="55" w:name="_Toc489131200"/>
      <w:bookmarkStart w:id="56" w:name="_Toc489124810"/>
      <w:bookmarkStart w:id="57" w:name="_Toc489124939"/>
      <w:bookmarkStart w:id="58" w:name="_Toc489129925"/>
      <w:bookmarkStart w:id="59" w:name="_Toc489130055"/>
      <w:bookmarkStart w:id="60" w:name="_Toc489130714"/>
      <w:bookmarkStart w:id="61" w:name="_Toc489131201"/>
      <w:bookmarkStart w:id="62" w:name="_Toc493772220"/>
      <w:bookmarkEnd w:id="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Introduction</w:t>
      </w:r>
      <w:bookmarkEnd w:id="62"/>
      <w:r w:rsidR="00937424" w:rsidRPr="008170D4">
        <w:t xml:space="preserve"> </w:t>
      </w:r>
    </w:p>
    <w:p w14:paraId="17D60DE9" w14:textId="75917264" w:rsidR="00D10D1B" w:rsidRPr="00D10D1B" w:rsidRDefault="00D10D1B" w:rsidP="00B94D6E">
      <w:pPr>
        <w:pStyle w:val="Heading2"/>
        <w:numPr>
          <w:ilvl w:val="1"/>
          <w:numId w:val="3"/>
        </w:numPr>
      </w:pPr>
      <w:bookmarkStart w:id="63" w:name="_Toc493772221"/>
      <w:r>
        <w:t>Motivation</w:t>
      </w:r>
      <w:bookmarkEnd w:id="63"/>
    </w:p>
    <w:p w14:paraId="7A922F09" w14:textId="24C43C4B" w:rsidR="00FB69D7" w:rsidRDefault="00485DD4" w:rsidP="00485DD4">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p>
    <w:p w14:paraId="4EFA8D78" w14:textId="21BA84AD" w:rsidR="001D74BA" w:rsidRDefault="00197676" w:rsidP="00C7482A">
      <w:r w:rsidRPr="00197676">
        <w:rPr>
          <w:noProof/>
        </w:rPr>
        <w:drawing>
          <wp:inline distT="0" distB="0" distL="0" distR="0" wp14:anchorId="380102CC" wp14:editId="44E8C5DB">
            <wp:extent cx="4280535" cy="2495973"/>
            <wp:effectExtent l="0" t="0" r="329565" b="3238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5CA5DE8" w14:textId="7CAC4B5A" w:rsidR="00F71172" w:rsidRDefault="001D74BA" w:rsidP="009038F0">
      <w:pPr>
        <w:pStyle w:val="Caption"/>
        <w:jc w:val="center"/>
      </w:pPr>
      <w:bookmarkStart w:id="64" w:name="_Toc493772310"/>
      <w:r>
        <w:t xml:space="preserve">Figure </w:t>
      </w:r>
      <w:r w:rsidR="00E2065F">
        <w:fldChar w:fldCharType="begin"/>
      </w:r>
      <w:r w:rsidR="00E2065F">
        <w:instrText xml:space="preserve"> SEQ Figure \* ARABIC </w:instrText>
      </w:r>
      <w:r w:rsidR="00E2065F">
        <w:fldChar w:fldCharType="separate"/>
      </w:r>
      <w:r w:rsidR="00473E08">
        <w:rPr>
          <w:noProof/>
        </w:rPr>
        <w:t>1</w:t>
      </w:r>
      <w:r w:rsidR="00E2065F">
        <w:rPr>
          <w:noProof/>
        </w:rPr>
        <w:fldChar w:fldCharType="end"/>
      </w:r>
      <w:r>
        <w:t xml:space="preserve"> Pharma </w:t>
      </w:r>
      <w:r w:rsidR="009038F0">
        <w:t>Compound</w:t>
      </w:r>
      <w:r>
        <w:t xml:space="preserve"> Funnel</w:t>
      </w:r>
      <w:bookmarkEnd w:id="64"/>
    </w:p>
    <w:p w14:paraId="4FC8616F" w14:textId="04E69120" w:rsidR="00CA5BE0" w:rsidRDefault="00CA5BE0" w:rsidP="00ED55F0">
      <w:pPr>
        <w:pStyle w:val="PaparStyle1"/>
      </w:pPr>
      <w:r>
        <w:t xml:space="preserve">According to the U.S. food and drug administration (FDA) before a new drug hits the </w:t>
      </w:r>
      <w:commentRangeStart w:id="65"/>
      <w:r>
        <w:t>market there are 4 required steps</w:t>
      </w:r>
      <w:r w:rsidR="00485DD4">
        <w:t xml:space="preserve"> (see figure 1)</w:t>
      </w:r>
      <w:r>
        <w:t>:</w:t>
      </w:r>
      <w:commentRangeEnd w:id="65"/>
      <w:r w:rsidR="006C78BD">
        <w:rPr>
          <w:rStyle w:val="CommentReference"/>
          <w:rFonts w:asciiTheme="minorHAnsi" w:hAnsiTheme="minorHAnsi" w:cstheme="minorBidi"/>
          <w:rtl/>
        </w:rPr>
        <w:commentReference w:id="65"/>
      </w:r>
    </w:p>
    <w:p w14:paraId="554EC394" w14:textId="77777777" w:rsidR="00CA5BE0" w:rsidRDefault="00CA5BE0" w:rsidP="00B94D6E">
      <w:pPr>
        <w:pStyle w:val="PaparStyle1"/>
        <w:numPr>
          <w:ilvl w:val="0"/>
          <w:numId w:val="8"/>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9B1DFF4" w14:textId="77777777" w:rsidR="00CA5BE0" w:rsidRDefault="00CA5BE0" w:rsidP="00ED55F0">
      <w:pPr>
        <w:pStyle w:val="PaparStyle1"/>
        <w:ind w:left="528"/>
      </w:pPr>
      <w:commentRangeStart w:id="66"/>
      <w:r>
        <w:t>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commentRangeEnd w:id="66"/>
      <w:r w:rsidR="00B90555">
        <w:rPr>
          <w:rStyle w:val="CommentReference"/>
          <w:rFonts w:asciiTheme="minorHAnsi" w:hAnsiTheme="minorHAnsi" w:cstheme="minorBidi"/>
          <w:rtl/>
        </w:rPr>
        <w:commentReference w:id="66"/>
      </w:r>
    </w:p>
    <w:p w14:paraId="47E96FA7" w14:textId="77777777" w:rsidR="00CA5BE0" w:rsidRDefault="00CA5BE0" w:rsidP="00B94D6E">
      <w:pPr>
        <w:pStyle w:val="PaparStyle1"/>
        <w:numPr>
          <w:ilvl w:val="0"/>
          <w:numId w:val="8"/>
        </w:numPr>
      </w:pPr>
      <w:r>
        <w:lastRenderedPageBreak/>
        <w:t>Preclinical Research: Before human trials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16D359A" w14:textId="77777777"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7995CB22" w14:textId="4908A375" w:rsidR="00CA5BE0" w:rsidRDefault="00CA5BE0" w:rsidP="00B94D6E">
      <w:pPr>
        <w:pStyle w:val="PaparStyle1"/>
        <w:numPr>
          <w:ilvl w:val="0"/>
          <w:numId w:val="8"/>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67" w:name="_Hlk493338671"/>
      <w:r>
        <w:t>.</w:t>
      </w:r>
      <w:bookmarkEnd w:id="67"/>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68" w:name="_Toc493772222"/>
      <w:r>
        <w:t xml:space="preserve">Research </w:t>
      </w:r>
      <w:r w:rsidR="00034CEA">
        <w:t>Hypothesis</w:t>
      </w:r>
      <w:bookmarkEnd w:id="68"/>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w:t>
      </w:r>
      <w:r>
        <w:lastRenderedPageBreak/>
        <w:t xml:space="preserve">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496C3C56" w14:textId="24A8DFF5" w:rsidR="008D355E" w:rsidRDefault="00E21D83" w:rsidP="00E21D83">
      <w:pPr>
        <w:pStyle w:val="Heading3"/>
      </w:pPr>
      <w:bookmarkStart w:id="69" w:name="_Toc493772223"/>
      <w:commentRangeStart w:id="70"/>
      <w:r>
        <w:t>Research Objectives</w:t>
      </w:r>
      <w:bookmarkEnd w:id="69"/>
      <w:commentRangeEnd w:id="70"/>
      <w:r w:rsidR="00B90555">
        <w:rPr>
          <w:rStyle w:val="CommentReference"/>
          <w:rFonts w:asciiTheme="minorHAnsi" w:eastAsiaTheme="minorEastAsia" w:hAnsiTheme="minorHAnsi" w:cstheme="minorBidi"/>
          <w:spacing w:val="0"/>
        </w:rPr>
        <w:commentReference w:id="70"/>
      </w:r>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71" w:name="_Toc493772224"/>
      <w:r>
        <w:t>Application</w:t>
      </w:r>
      <w:bookmarkEnd w:id="71"/>
    </w:p>
    <w:p w14:paraId="600E3802" w14:textId="466EDB8D"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commentRangeStart w:id="72"/>
      <w:r>
        <w:t xml:space="preserve">(BOCKAERT, </w:t>
      </w:r>
      <w:r w:rsidRPr="005D6CD8">
        <w:t>PIN</w:t>
      </w:r>
      <w:commentRangeEnd w:id="72"/>
      <w:r w:rsidR="00C0185F">
        <w:rPr>
          <w:rStyle w:val="CommentReference"/>
          <w:rFonts w:asciiTheme="minorHAnsi" w:hAnsiTheme="minorHAnsi" w:cstheme="minorBidi"/>
        </w:rPr>
        <w:commentReference w:id="72"/>
      </w:r>
      <w:r>
        <w:t>, 1999)</w:t>
      </w:r>
      <w:r w:rsidRPr="005D6CD8">
        <w:t>. It has been estimated that GPCRs</w:t>
      </w:r>
      <w:r w:rsidR="00BD77A8">
        <w:t xml:space="preserve">, </w:t>
      </w:r>
      <w:commentRangeStart w:id="73"/>
      <w:r w:rsidR="00BD77A8">
        <w:rPr>
          <w:rFonts w:ascii="URWPalladioL-Roma" w:hAnsi="URWPalladioL-Roma" w:cs="URWPalladioL-Roma"/>
        </w:rPr>
        <w:t xml:space="preserve">while being </w:t>
      </w:r>
      <w:r w:rsidR="00BD77A8" w:rsidRPr="00F8349F">
        <w:rPr>
          <w:rFonts w:ascii="URWPalladioL-Roma" w:hAnsi="URWPalladioL-Roma" w:cs="URWPalladioL-Roma"/>
        </w:rPr>
        <w:t>only around 3% of known molecular targets</w:t>
      </w:r>
      <w:commentRangeEnd w:id="73"/>
      <w:r w:rsidR="00B90555">
        <w:rPr>
          <w:rStyle w:val="CommentReference"/>
          <w:rFonts w:asciiTheme="minorHAnsi" w:hAnsiTheme="minorHAnsi" w:cstheme="minorBidi"/>
        </w:rPr>
        <w:commentReference w:id="73"/>
      </w:r>
      <w:r w:rsidR="00BD77A8">
        <w:rPr>
          <w:rFonts w:ascii="URWPalladioL-Roma" w:hAnsi="URWPalladioL-Roma" w:cs="URWPalladioL-Roma"/>
        </w:rPr>
        <w:t>,</w:t>
      </w:r>
      <w:r w:rsidRPr="005D6CD8">
        <w:t xml:space="preserve"> represent as much as 45% of current drug targets </w:t>
      </w:r>
      <w:r>
        <w:t>(HOPKINS</w:t>
      </w:r>
      <w:r w:rsidRPr="005D6CD8">
        <w:t>, GROOM</w:t>
      </w:r>
      <w:r>
        <w:t xml:space="preserve">, 2002; DREWS, 2000). </w:t>
      </w:r>
      <w:r w:rsidRPr="005D6CD8">
        <w:t xml:space="preserve">Due to their excellent potential for drug discovery, GPCR targets represent up to 30% of the portfolio of many pharmaceutical companies </w:t>
      </w:r>
      <w:r>
        <w:t>(KLABUNDE</w:t>
      </w:r>
      <w:r w:rsidRPr="005D6CD8">
        <w:t>, HESSLER</w:t>
      </w:r>
      <w:r>
        <w:t>, 2002)</w:t>
      </w:r>
      <w:r w:rsidR="00BD77A8">
        <w:t>.</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w:t>
      </w:r>
      <w:r>
        <w:lastRenderedPageBreak/>
        <w:t>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74" w:name="_Toc493772225"/>
      <w:r>
        <w:t>Literature review</w:t>
      </w:r>
      <w:bookmarkEnd w:id="74"/>
    </w:p>
    <w:p w14:paraId="56655E53" w14:textId="12FC75BD" w:rsidR="000F0B3A" w:rsidRDefault="000F0B3A" w:rsidP="00B94D6E">
      <w:pPr>
        <w:pStyle w:val="Heading2"/>
        <w:numPr>
          <w:ilvl w:val="1"/>
          <w:numId w:val="17"/>
        </w:numPr>
      </w:pPr>
      <w:bookmarkStart w:id="75" w:name="_Toc493772226"/>
      <w:commentRangeStart w:id="76"/>
      <w:r w:rsidRPr="000F0B3A">
        <w:t>Pharmaceutical Research</w:t>
      </w:r>
      <w:r>
        <w:t xml:space="preserve"> </w:t>
      </w:r>
      <w:r w:rsidRPr="000F0B3A">
        <w:t>Challenge</w:t>
      </w:r>
      <w:bookmarkEnd w:id="75"/>
      <w:commentRangeEnd w:id="76"/>
      <w:r w:rsidR="00B90555">
        <w:rPr>
          <w:rStyle w:val="CommentReference"/>
          <w:rFonts w:asciiTheme="minorHAnsi" w:eastAsiaTheme="minorEastAsia" w:hAnsiTheme="minorHAnsi" w:cstheme="minorBidi"/>
          <w:b w:val="0"/>
          <w:bCs w:val="0"/>
        </w:rPr>
        <w:commentReference w:id="76"/>
      </w:r>
    </w:p>
    <w:p w14:paraId="09E075EA" w14:textId="2FC2A535"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106C8AB3" w:rsidR="00196103" w:rsidRDefault="00196103" w:rsidP="002E5F77">
      <w:pPr>
        <w:pStyle w:val="PaparStyle1"/>
      </w:pPr>
      <w:r>
        <w:t xml:space="preserve">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r w:rsidR="00C0165C" w:rsidRPr="00637EAD">
        <w:rPr>
          <w:rFonts w:eastAsia="Times New Roman" w:cstheme="minorHAnsi"/>
        </w:rPr>
        <w:t>Winegarden</w:t>
      </w:r>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pharmaceutical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6EF0A7E0" w:rsidR="00196103" w:rsidRPr="00E940ED" w:rsidRDefault="00196103" w:rsidP="00B90555">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 xml:space="preserve">(Waring,  </w:t>
      </w:r>
      <w:del w:id="77" w:author="Abraham Yosipof" w:date="2017-10-05T12:08:00Z">
        <w:r w:rsidRPr="00E940ED" w:rsidDel="00B90555">
          <w:rPr>
            <w:rFonts w:eastAsia="Times New Roman" w:cstheme="minorHAnsi"/>
          </w:rPr>
          <w:delText>Arrowsmith , Leach,</w:delText>
        </w:r>
        <w:r w:rsidR="000C1EB6" w:rsidDel="00B90555">
          <w:rPr>
            <w:rFonts w:eastAsia="Times New Roman" w:cstheme="minorHAnsi"/>
          </w:rPr>
          <w:delText xml:space="preserve"> </w:delText>
        </w:r>
        <w:r w:rsidRPr="00E940ED" w:rsidDel="00B90555">
          <w:rPr>
            <w:rFonts w:eastAsia="Times New Roman" w:cstheme="minorHAnsi"/>
          </w:rPr>
          <w:delText xml:space="preserve"> Leeson, Mandrell, Owen, Pairaudeau, Pennie, Pickett, Wang, Wallace, Weir</w:delText>
        </w:r>
      </w:del>
      <w:ins w:id="78" w:author="Abraham Yosipof" w:date="2017-10-05T12:08:00Z">
        <w:r w:rsidR="00B90555">
          <w:rPr>
            <w:rFonts w:eastAsia="Times New Roman" w:cstheme="minorHAnsi"/>
          </w:rPr>
          <w:t>et al.</w:t>
        </w:r>
      </w:ins>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37B40425"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79" w:name="_Toc493772227"/>
      <w:r>
        <w:t xml:space="preserve">Machine Learning in </w:t>
      </w:r>
      <w:r w:rsidRPr="000F0B3A">
        <w:t>Pharmaceutical Research</w:t>
      </w:r>
      <w:bookmarkEnd w:id="79"/>
      <w:r>
        <w:t xml:space="preserve"> </w:t>
      </w:r>
    </w:p>
    <w:p w14:paraId="396B76CF" w14:textId="656C3182" w:rsidR="00872577" w:rsidRDefault="004F3C7D" w:rsidP="002E5F77">
      <w:pPr>
        <w:pStyle w:val="PaparStyle1"/>
      </w:pPr>
      <w:r>
        <w:t>The secretive nature of pharmaceutical research severely limits the number of publications on the issue. There are a few however.</w:t>
      </w:r>
    </w:p>
    <w:p w14:paraId="49B33E58" w14:textId="67C190D3" w:rsidR="004F3C7D" w:rsidRPr="00196103" w:rsidRDefault="004F3C7D" w:rsidP="002E5F77">
      <w:pPr>
        <w:pStyle w:val="PaparStyle1"/>
        <w:rPr>
          <w:rFonts w:eastAsia="Times New Roman" w:cstheme="minorHAnsi"/>
        </w:rPr>
      </w:pPr>
      <w:r>
        <w:t>In 2011 Chapel Hill (</w:t>
      </w:r>
      <w:r w:rsidRPr="004F3C7D">
        <w:t>University of North Carolina</w:t>
      </w:r>
      <w:r>
        <w:t>) published “</w:t>
      </w:r>
      <w:r w:rsidRPr="004F3C7D">
        <w:t>THE QSAROME OF THE RECEPTOROME</w:t>
      </w:r>
      <w:r>
        <w:t xml:space="preserve">” </w:t>
      </w:r>
      <w:r w:rsidR="00196103">
        <w:rPr>
          <w:rFonts w:eastAsia="Times New Roman" w:cstheme="minorHAnsi"/>
        </w:rPr>
        <w:t xml:space="preserve">(Zhao, 2011) </w:t>
      </w:r>
      <w:r>
        <w:t xml:space="preserve">which is a research paper dealing with modeling sets of multiple receptors and its </w:t>
      </w:r>
      <w:r w:rsidR="001E064E">
        <w:t xml:space="preserve">relation with </w:t>
      </w:r>
      <w:r w:rsidR="001E064E" w:rsidRPr="00F8349F">
        <w:rPr>
          <w:rFonts w:ascii="URWPalladioL-Roma" w:hAnsi="URWPalladioL-Roma" w:cs="URWPalladioL-Roma"/>
        </w:rPr>
        <w:t>GPCRs</w:t>
      </w:r>
      <w:r w:rsidR="001E064E">
        <w:rPr>
          <w:rFonts w:ascii="URWPalladioL-Roma" w:hAnsi="URWPalladioL-Roma" w:cs="URWPalladioL-Roma"/>
        </w:rPr>
        <w:t xml:space="preserve">. It uses a </w:t>
      </w:r>
      <w:r w:rsidR="001E064E" w:rsidRPr="001E064E">
        <w:rPr>
          <w:rFonts w:ascii="URWPalladioL-Roma" w:hAnsi="URWPalladioL-Roma" w:cs="URWPalladioL-Roma"/>
        </w:rPr>
        <w:t xml:space="preserve">combinatorial QSAR </w:t>
      </w:r>
      <w:r w:rsidR="001E064E">
        <w:rPr>
          <w:rFonts w:ascii="URWPalladioL-Roma" w:hAnsi="URWPalladioL-Roma" w:cs="URWPalladioL-Roma"/>
        </w:rPr>
        <w:t>(</w:t>
      </w:r>
      <w:r w:rsidR="001E064E" w:rsidRPr="001E064E">
        <w:rPr>
          <w:rFonts w:ascii="URWPalladioL-Roma" w:hAnsi="URWPalladioL-Roma" w:cs="URWPalladioL-Roma"/>
        </w:rPr>
        <w:t>Quantitative structure–activity relationship</w:t>
      </w:r>
      <w:r w:rsidR="001E064E">
        <w:rPr>
          <w:rFonts w:ascii="URWPalladioL-Roma" w:hAnsi="URWPalladioL-Roma" w:cs="URWPalladioL-Roma"/>
        </w:rPr>
        <w:t xml:space="preserve">) </w:t>
      </w:r>
      <w:r w:rsidR="001E064E" w:rsidRPr="001E064E">
        <w:rPr>
          <w:rFonts w:ascii="URWPalladioL-Roma" w:hAnsi="URWPalladioL-Roma" w:cs="URWPalladioL-Roma"/>
        </w:rPr>
        <w:t>framework</w:t>
      </w:r>
      <w:r w:rsidR="001E064E">
        <w:rPr>
          <w:rFonts w:ascii="URWPalladioL-Roma" w:hAnsi="URWPalladioL-Roma" w:cs="URWPalladioL-Roma"/>
        </w:rPr>
        <w:t xml:space="preserve"> heavily reliant on a </w:t>
      </w:r>
      <w:r w:rsidR="001E064E" w:rsidRPr="001E064E">
        <w:rPr>
          <w:rFonts w:ascii="URWPalladioL-Roma" w:hAnsi="URWPalladioL-Roma" w:cs="URWPalladioL-Roma"/>
        </w:rPr>
        <w:t>Distance Weighted Discrimination</w:t>
      </w:r>
      <w:r w:rsidR="001E064E">
        <w:rPr>
          <w:rFonts w:ascii="URWPalladioL-Roma" w:hAnsi="URWPalladioL-Roma" w:cs="URWPalladioL-Roma"/>
        </w:rPr>
        <w:t xml:space="preserve"> (similar to the results of t-SNE) as a score generator and a cost/benefit ratio applied using Decision Trees.</w:t>
      </w:r>
    </w:p>
    <w:p w14:paraId="07CE75D1" w14:textId="77777777" w:rsidR="009450F0" w:rsidRDefault="0073256E" w:rsidP="002E5F77">
      <w:pPr>
        <w:pStyle w:val="PaparStyle1"/>
        <w:rPr>
          <w:rFonts w:ascii="URWPalladioL-Roma" w:hAnsi="URWPalladioL-Roma" w:cs="URWPalladioL-Roma"/>
        </w:rPr>
      </w:pPr>
      <w:commentRangeStart w:id="80"/>
      <w:r>
        <w:rPr>
          <w:rFonts w:ascii="URWPalladioL-Roma" w:hAnsi="URWPalladioL-Roma" w:cs="URWPalladioL-Roma"/>
        </w:rPr>
        <w:t xml:space="preserve">In </w:t>
      </w:r>
      <w:commentRangeEnd w:id="80"/>
      <w:r w:rsidR="00252B3E">
        <w:rPr>
          <w:rStyle w:val="CommentReference"/>
          <w:rFonts w:asciiTheme="minorHAnsi" w:hAnsiTheme="minorHAnsi" w:cstheme="minorBidi"/>
        </w:rPr>
        <w:commentReference w:id="80"/>
      </w:r>
      <w:r w:rsidR="009450F0">
        <w:rPr>
          <w:rFonts w:ascii="URWPalladioL-Roma" w:hAnsi="URWPalladioL-Roma" w:cs="URWPalladioL-Roma"/>
        </w:rPr>
        <w:t xml:space="preserve">Application of Predictive QSAR Models to Database Mining Alexander Tropsha discusses </w:t>
      </w:r>
      <w:r w:rsidR="009450F0" w:rsidRPr="009450F0">
        <w:rPr>
          <w:rFonts w:ascii="URWPalladioL-Roma" w:hAnsi="URWPalladioL-Roma" w:cs="URWPalladioL-Roma"/>
        </w:rPr>
        <w:t xml:space="preserve">a drug discovery strategy that employs variable selection quantitative structure-activity relationship (QSAR) models for chemical database mining. </w:t>
      </w:r>
    </w:p>
    <w:p w14:paraId="3D3A2274" w14:textId="441ACC1B" w:rsidR="009D3A6B" w:rsidRDefault="009450F0" w:rsidP="002E5F77">
      <w:pPr>
        <w:pStyle w:val="PaparStyle1"/>
        <w:rPr>
          <w:rFonts w:ascii="URWPalladioL-Roma" w:hAnsi="URWPalladioL-Roma" w:cs="URWPalladioL-Roma"/>
        </w:rPr>
      </w:pPr>
      <w:r>
        <w:rPr>
          <w:rFonts w:ascii="URWPalladioL-Roma" w:hAnsi="URWPalladioL-Roma" w:cs="URWPalladioL-Roma"/>
        </w:rPr>
        <w:t>Same as in the aforementioned publishing t</w:t>
      </w:r>
      <w:r w:rsidRPr="009450F0">
        <w:rPr>
          <w:rFonts w:ascii="URWPalladioL-Roma" w:hAnsi="URWPalladioL-Roma" w:cs="URWPalladioL-Roma"/>
        </w:rPr>
        <w:t>he approach starts with the development of rigorously validated QSAR models obtained with the variable selection k nearest neighbor (kNN) method</w:t>
      </w:r>
      <w:r>
        <w:rPr>
          <w:rFonts w:ascii="URWPalladioL-Roma" w:hAnsi="URWPalladioL-Roma" w:cs="URWPalladioL-Roma"/>
        </w:rPr>
        <w:t xml:space="preserve"> (as opposed to the Decision Trees method mentioned in previous article).</w:t>
      </w:r>
      <w:r w:rsidRPr="009450F0">
        <w:rPr>
          <w:rFonts w:ascii="URWPalladioL-Roma" w:hAnsi="URWPalladioL-Roma" w:cs="URWPalladioL-Roma"/>
        </w:rPr>
        <w:t xml:space="preserv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Pr>
          <w:rFonts w:ascii="URWPalladioL-Roma" w:hAnsi="URWPalladioL-Roma" w:cs="URWPalladioL-Roma"/>
        </w:rPr>
        <w:t>The most</w:t>
      </w:r>
      <w:r w:rsidRPr="009450F0">
        <w:rPr>
          <w:rFonts w:ascii="URWPalladioL-Roma" w:hAnsi="URWPalladioL-Roma" w:cs="URWPalladioL-Roma"/>
        </w:rPr>
        <w:t xml:space="preserve"> successful models </w:t>
      </w:r>
      <w:r w:rsidR="009D3A6B">
        <w:rPr>
          <w:rFonts w:ascii="URWPalladioL-Roma" w:hAnsi="URWPalladioL-Roma" w:cs="URWPalladioL-Roma"/>
        </w:rPr>
        <w:t>were</w:t>
      </w:r>
      <w:r w:rsidRPr="009450F0">
        <w:rPr>
          <w:rFonts w:ascii="URWPalladioL-Roma" w:hAnsi="URWPalladioL-Roma" w:cs="URWPalladioL-Roma"/>
        </w:rPr>
        <w:t xml:space="preserve"> employed in database mining concurrently</w:t>
      </w:r>
      <w:r w:rsidR="009D3A6B">
        <w:rPr>
          <w:rFonts w:ascii="URWPalladioL-Roma" w:hAnsi="URWPalladioL-Roma" w:cs="URWPalladioL-Roma"/>
        </w:rPr>
        <w:t xml:space="preserve"> and</w:t>
      </w:r>
      <w:r w:rsidRPr="009450F0">
        <w:rPr>
          <w:rFonts w:ascii="URWPalladioL-Roma" w:hAnsi="URWPalladioL-Roma" w:cs="URWPalladioL-Roma"/>
        </w:rPr>
        <w:t xml:space="preserve"> </w:t>
      </w:r>
      <w:r w:rsidR="009D3A6B">
        <w:rPr>
          <w:rFonts w:ascii="URWPalladioL-Roma" w:hAnsi="URWPalladioL-Roma" w:cs="URWPalladioL-Roma"/>
        </w:rPr>
        <w:t>the s</w:t>
      </w:r>
      <w:r w:rsidRPr="009450F0">
        <w:rPr>
          <w:rFonts w:ascii="URWPalladioL-Roma" w:hAnsi="URWPalladioL-Roma" w:cs="URWPalladioL-Roma"/>
        </w:rPr>
        <w:t xml:space="preserve">pecific biological activity (characteristic of the training set compounds) of external database entries found to be within a predefined similarity threshold of the training set molecules </w:t>
      </w:r>
      <w:r w:rsidR="009D3A6B">
        <w:rPr>
          <w:rFonts w:ascii="URWPalladioL-Roma" w:hAnsi="URWPalladioL-Roma" w:cs="URWPalladioL-Roma"/>
        </w:rPr>
        <w:t>were</w:t>
      </w:r>
      <w:r w:rsidRPr="009450F0">
        <w:rPr>
          <w:rFonts w:ascii="URWPalladioL-Roma" w:hAnsi="URWPalladioL-Roma" w:cs="URWPalladioL-Roma"/>
        </w:rPr>
        <w:t xml:space="preserve"> predicted </w:t>
      </w:r>
      <w:r w:rsidR="009D3A6B" w:rsidRPr="009450F0">
        <w:rPr>
          <w:rFonts w:ascii="URWPalladioL-Roma" w:hAnsi="URWPalladioL-Roma" w:cs="URWPalladioL-Roma"/>
        </w:rPr>
        <w:t>based on</w:t>
      </w:r>
      <w:r w:rsidRPr="009450F0">
        <w:rPr>
          <w:rFonts w:ascii="URWPalladioL-Roma" w:hAnsi="URWPalladioL-Roma" w:cs="URWPalladioL-Roma"/>
        </w:rPr>
        <w:t xml:space="preserve"> the validated QSAR models using the applicability domain criteria. Compounds judged to have high predicted activities by all or </w:t>
      </w:r>
      <w:r w:rsidR="009D3A6B" w:rsidRPr="009450F0">
        <w:rPr>
          <w:rFonts w:ascii="URWPalladioL-Roma" w:hAnsi="URWPalladioL-Roma" w:cs="URWPalladioL-Roma"/>
        </w:rPr>
        <w:t>most of</w:t>
      </w:r>
      <w:r w:rsidRPr="009450F0">
        <w:rPr>
          <w:rFonts w:ascii="URWPalladioL-Roma" w:hAnsi="URWPalladioL-Roma" w:cs="URWPalladioL-Roma"/>
        </w:rPr>
        <w:t xml:space="preserve"> all models ar</w:t>
      </w:r>
      <w:r w:rsidR="009D3A6B">
        <w:rPr>
          <w:rFonts w:ascii="URWPalladioL-Roma" w:hAnsi="URWPalladioL-Roma" w:cs="URWPalladioL-Roma"/>
        </w:rPr>
        <w:t>e considered as consensus hits.</w:t>
      </w:r>
    </w:p>
    <w:p w14:paraId="10E4DFF9" w14:textId="553DF540" w:rsidR="0073256E" w:rsidRDefault="009D3A6B" w:rsidP="002E5F77">
      <w:pPr>
        <w:pStyle w:val="PaparStyle1"/>
        <w:rPr>
          <w:rFonts w:ascii="URWPalladioL-Roma" w:hAnsi="URWPalladioL-Roma" w:cs="URWPalladioL-Roma"/>
        </w:rPr>
      </w:pPr>
      <w:r>
        <w:rPr>
          <w:rFonts w:ascii="URWPalladioL-Roma" w:hAnsi="URWPalladioL-Roma" w:cs="URWPalladioL-Roma"/>
        </w:rPr>
        <w:lastRenderedPageBreak/>
        <w:t xml:space="preserve">For the purpose of validating the method </w:t>
      </w:r>
      <w:r w:rsidRPr="009450F0">
        <w:rPr>
          <w:rFonts w:ascii="URWPalladioL-Roma" w:hAnsi="URWPalladioL-Roma" w:cs="URWPalladioL-Roma"/>
        </w:rPr>
        <w:t>the</w:t>
      </w:r>
      <w:r w:rsidR="009450F0" w:rsidRPr="009450F0">
        <w:rPr>
          <w:rFonts w:ascii="URWPalladioL-Roma" w:hAnsi="URWPalladioL-Roma" w:cs="URWPalladioL-Roma"/>
        </w:rPr>
        <w:t xml:space="preserve"> 10 best models were applied to mining chemical databases, and 22 compounds were selected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3F897C9C" w14:textId="6893E383" w:rsidR="00616C67" w:rsidRDefault="008E5A12" w:rsidP="00B94D6E">
      <w:pPr>
        <w:pStyle w:val="Heading2"/>
        <w:numPr>
          <w:ilvl w:val="1"/>
          <w:numId w:val="17"/>
        </w:numPr>
      </w:pPr>
      <w:bookmarkStart w:id="81" w:name="_Toc493772228"/>
      <w:r>
        <w:t>GPCRs</w:t>
      </w:r>
      <w:bookmarkEnd w:id="81"/>
    </w:p>
    <w:p w14:paraId="03AD075B" w14:textId="40397115" w:rsidR="00BE7CB7" w:rsidRDefault="00262036" w:rsidP="00262036">
      <w:pPr>
        <w:pStyle w:val="PaparStyle1"/>
      </w:pPr>
      <w:ins w:id="82" w:author="Abraham Yosipof" w:date="2017-10-05T12:16:00Z">
        <w:r>
          <w:t>The G protein-coupled receptor</w:t>
        </w:r>
      </w:ins>
      <w:ins w:id="83" w:author="Abraham Yosipof" w:date="2017-10-05T12:20:00Z">
        <w:r>
          <w:t>s</w:t>
        </w:r>
      </w:ins>
      <w:ins w:id="84" w:author="Abraham Yosipof" w:date="2017-10-05T12:16:00Z">
        <w:r>
          <w:t xml:space="preserve"> (GPCR</w:t>
        </w:r>
      </w:ins>
      <w:ins w:id="85" w:author="Abraham Yosipof" w:date="2017-10-05T12:20:00Z">
        <w:r>
          <w:t>s</w:t>
        </w:r>
      </w:ins>
      <w:ins w:id="86" w:author="Abraham Yosipof" w:date="2017-10-05T12:16:00Z">
        <w:r>
          <w:t>)</w:t>
        </w:r>
        <w:r>
          <w:rPr>
            <w:rFonts w:ascii="TimesLTMM" w:hAnsi="TimesLTMM" w:cs="TimesLTMM"/>
            <w:sz w:val="20"/>
            <w:szCs w:val="20"/>
          </w:rPr>
          <w:t xml:space="preserve"> as explained in section XXX </w:t>
        </w:r>
      </w:ins>
      <w:ins w:id="87" w:author="Abraham Yosipof" w:date="2017-10-05T12:19:00Z">
        <w:r>
          <w:rPr>
            <w:rFonts w:ascii="TimesLTMM" w:hAnsi="TimesLTMM" w:cs="TimesLTMM"/>
            <w:sz w:val="20"/>
            <w:szCs w:val="20"/>
          </w:rPr>
          <w:t>have</w:t>
        </w:r>
      </w:ins>
      <w:ins w:id="88" w:author="Abraham Yosipof" w:date="2017-10-05T12:16:00Z">
        <w:r>
          <w:rPr>
            <w:rFonts w:ascii="TimesLTMM" w:hAnsi="TimesLTMM" w:cs="TimesLTMM"/>
            <w:sz w:val="20"/>
            <w:szCs w:val="20"/>
          </w:rPr>
          <w:t xml:space="preserve"> </w:t>
        </w:r>
        <w:r w:rsidRPr="00E36A46">
          <w:rPr>
            <w:rFonts w:ascii="TimesLTMM" w:hAnsi="TimesLTMM" w:cs="TimesLTMM"/>
            <w:sz w:val="20"/>
            <w:szCs w:val="20"/>
          </w:rPr>
          <w:t>excelle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_1_134" w:hAnsi="TimesLTMM_1_134" w:cs="TimesLTMM_1_134"/>
            <w:sz w:val="20"/>
            <w:szCs w:val="20"/>
          </w:rPr>
          <w:t>p</w:t>
        </w:r>
        <w:r w:rsidRPr="00E36A46">
          <w:rPr>
            <w:rFonts w:ascii="TimesLTMM" w:hAnsi="TimesLTMM" w:cs="TimesLTMM"/>
            <w:sz w:val="20"/>
            <w:szCs w:val="20"/>
          </w:rPr>
          <w:t>o</w:t>
        </w:r>
        <w:r w:rsidRPr="00E36A46">
          <w:rPr>
            <w:rFonts w:ascii="TimesLTMM_1_534" w:hAnsi="TimesLTMM_1_534" w:cs="TimesLTMM_1_534"/>
            <w:sz w:val="20"/>
            <w:szCs w:val="20"/>
          </w:rPr>
          <w:t>t</w:t>
        </w:r>
        <w:r w:rsidRPr="00E36A46">
          <w:rPr>
            <w:rFonts w:ascii="TimesLTMM" w:hAnsi="TimesLTMM" w:cs="TimesLTMM"/>
            <w:sz w:val="20"/>
            <w:szCs w:val="20"/>
          </w:rPr>
          <w:t>e</w:t>
        </w:r>
        <w:r w:rsidRPr="00E36A46">
          <w:rPr>
            <w:rFonts w:ascii="TimesLTMM_1_467" w:hAnsi="TimesLTMM_1_467" w:cs="TimesLTMM_1_467"/>
            <w:sz w:val="20"/>
            <w:szCs w:val="20"/>
          </w:rPr>
          <w:t>n</w:t>
        </w:r>
        <w:r w:rsidRPr="00E36A46">
          <w:rPr>
            <w:rFonts w:ascii="TimesLTMM_1_534" w:hAnsi="TimesLTMM_1_534" w:cs="TimesLTMM_1_534"/>
            <w:sz w:val="20"/>
            <w:szCs w:val="20"/>
          </w:rPr>
          <w:t>t</w:t>
        </w:r>
        <w:r w:rsidRPr="00E36A46">
          <w:rPr>
            <w:rFonts w:ascii="TimesLTMM" w:hAnsi="TimesLTMM" w:cs="TimesLTMM"/>
            <w:sz w:val="20"/>
            <w:szCs w:val="20"/>
          </w:rPr>
          <w:t xml:space="preserve">ial for </w:t>
        </w:r>
        <w:r w:rsidRPr="00E36A46">
          <w:rPr>
            <w:rFonts w:ascii="TimesLTMM_1_134" w:hAnsi="TimesLTMM_1_134" w:cs="TimesLTMM_1_134"/>
            <w:sz w:val="20"/>
            <w:szCs w:val="20"/>
          </w:rPr>
          <w:t>d</w:t>
        </w:r>
        <w:r w:rsidRPr="00E36A46">
          <w:rPr>
            <w:rFonts w:ascii="TimesLTMM" w:hAnsi="TimesLTMM" w:cs="TimesLTMM"/>
            <w:sz w:val="20"/>
            <w:szCs w:val="20"/>
          </w:rPr>
          <w:t>r</w:t>
        </w:r>
        <w:r w:rsidRPr="00E36A46">
          <w:rPr>
            <w:rFonts w:ascii="TimesLTMM_1_201" w:hAnsi="TimesLTMM_1_201" w:cs="TimesLTMM_1_201"/>
            <w:sz w:val="20"/>
            <w:szCs w:val="20"/>
          </w:rPr>
          <w:t>u</w:t>
        </w:r>
        <w:r w:rsidRPr="00E36A46">
          <w:rPr>
            <w:rFonts w:ascii="TimesLTMM" w:hAnsi="TimesLTMM" w:cs="TimesLTMM"/>
            <w:sz w:val="20"/>
            <w:szCs w:val="20"/>
          </w:rPr>
          <w:t xml:space="preserve">g </w:t>
        </w:r>
        <w:r w:rsidRPr="00E36A46">
          <w:rPr>
            <w:rFonts w:ascii="TimesLTMM_1_134" w:hAnsi="TimesLTMM_1_134" w:cs="TimesLTMM_1_134"/>
            <w:sz w:val="20"/>
            <w:szCs w:val="20"/>
          </w:rPr>
          <w:t>d</w:t>
        </w:r>
        <w:r w:rsidRPr="00E36A46">
          <w:rPr>
            <w:rFonts w:ascii="TimesLTMM" w:hAnsi="TimesLTMM" w:cs="TimesLTMM"/>
            <w:sz w:val="20"/>
            <w:szCs w:val="20"/>
          </w:rPr>
          <w:t>iscovery</w:t>
        </w:r>
      </w:ins>
      <w:ins w:id="89" w:author="Abraham Yosipof" w:date="2017-10-05T12:20:00Z">
        <w:r>
          <w:rPr>
            <w:rFonts w:ascii="TimesLTMM" w:hAnsi="TimesLTMM" w:cs="TimesLTMM"/>
            <w:sz w:val="20"/>
            <w:szCs w:val="20"/>
          </w:rPr>
          <w:t>,</w:t>
        </w:r>
      </w:ins>
      <w:ins w:id="90" w:author="Abraham Yosipof" w:date="2017-10-05T12:17:00Z">
        <w:r>
          <w:rPr>
            <w:rFonts w:ascii="TimesLTMM" w:hAnsi="TimesLTMM" w:cs="TimesLTMM"/>
            <w:sz w:val="20"/>
            <w:szCs w:val="20"/>
          </w:rPr>
          <w:t xml:space="preserve"> </w:t>
        </w:r>
      </w:ins>
      <w:ins w:id="91" w:author="Abraham Yosipof" w:date="2017-10-05T12:16:00Z">
        <w:r w:rsidRPr="00E36A46">
          <w:rPr>
            <w:rFonts w:ascii="TimesLTMM" w:hAnsi="TimesLTMM" w:cs="TimesLTMM"/>
            <w:sz w:val="20"/>
            <w:szCs w:val="20"/>
          </w:rPr>
          <w:t xml:space="preserve"> </w:t>
        </w:r>
        <w:r w:rsidRPr="00E36A46">
          <w:rPr>
            <w:rFonts w:ascii="TimesLTMM_1_467" w:hAnsi="TimesLTMM_1_467" w:cs="TimesLTMM_1_467"/>
            <w:sz w:val="20"/>
            <w:szCs w:val="20"/>
          </w:rPr>
          <w:t>G</w:t>
        </w:r>
        <w:r w:rsidRPr="00E36A46">
          <w:rPr>
            <w:rFonts w:ascii="TimesLTMM" w:hAnsi="TimesLTMM" w:cs="TimesLTMM"/>
            <w:sz w:val="20"/>
            <w:szCs w:val="20"/>
          </w:rPr>
          <w:t>P</w:t>
        </w:r>
        <w:r w:rsidRPr="00E36A46">
          <w:rPr>
            <w:rFonts w:ascii="TimesLTMM_1_534" w:hAnsi="TimesLTMM_1_534" w:cs="TimesLTMM_1_534"/>
            <w:sz w:val="20"/>
            <w:szCs w:val="20"/>
          </w:rPr>
          <w:t>C</w:t>
        </w:r>
        <w:r w:rsidRPr="00E36A46">
          <w:rPr>
            <w:rFonts w:ascii="TimesLTMM" w:hAnsi="TimesLTMM" w:cs="TimesLTMM"/>
            <w:sz w:val="20"/>
            <w:szCs w:val="20"/>
          </w:rPr>
          <w:t xml:space="preserve">R </w:t>
        </w:r>
        <w:r w:rsidRPr="00E36A46">
          <w:rPr>
            <w:rFonts w:ascii="TimesLTMM_1_534" w:hAnsi="TimesLTMM_1_534" w:cs="TimesLTMM_1_534"/>
            <w:sz w:val="20"/>
            <w:szCs w:val="20"/>
          </w:rPr>
          <w:t>t</w:t>
        </w:r>
        <w:r w:rsidRPr="00E36A46">
          <w:rPr>
            <w:rFonts w:ascii="TimesLTMM" w:hAnsi="TimesLTMM" w:cs="TimesLTMM"/>
            <w:sz w:val="20"/>
            <w:szCs w:val="20"/>
          </w:rPr>
          <w:t>arge</w:t>
        </w:r>
        <w:r w:rsidRPr="00E36A46">
          <w:rPr>
            <w:rFonts w:ascii="TimesLTMM_1_534" w:hAnsi="TimesLTMM_1_534" w:cs="TimesLTMM_1_534"/>
            <w:sz w:val="20"/>
            <w:szCs w:val="20"/>
          </w:rPr>
          <w:t>t</w:t>
        </w:r>
        <w:r w:rsidRPr="00E36A46">
          <w:rPr>
            <w:rFonts w:ascii="TimesLTMM" w:hAnsi="TimesLTMM" w:cs="TimesLTMM"/>
            <w:sz w:val="20"/>
            <w:szCs w:val="20"/>
          </w:rPr>
          <w:t>s re</w:t>
        </w:r>
        <w:r w:rsidRPr="00E36A46">
          <w:rPr>
            <w:rFonts w:ascii="TimesLTMM_1_134" w:hAnsi="TimesLTMM_1_134" w:cs="TimesLTMM_1_134"/>
            <w:sz w:val="20"/>
            <w:szCs w:val="20"/>
          </w:rPr>
          <w:t>p</w:t>
        </w:r>
        <w:r w:rsidRPr="00E36A46">
          <w:rPr>
            <w:rFonts w:ascii="TimesLTMM" w:hAnsi="TimesLTMM" w:cs="TimesLTMM"/>
            <w:sz w:val="20"/>
            <w:szCs w:val="20"/>
          </w:rPr>
          <w:t>rese</w:t>
        </w:r>
        <w:r w:rsidRPr="00E36A46">
          <w:rPr>
            <w:rFonts w:ascii="TimesLTMM_1_467" w:hAnsi="TimesLTMM_1_467" w:cs="TimesLTMM_1_467"/>
            <w:sz w:val="20"/>
            <w:szCs w:val="20"/>
          </w:rPr>
          <w:t>n</w:t>
        </w:r>
        <w:r w:rsidRPr="00E36A46">
          <w:rPr>
            <w:rFonts w:ascii="TimesLTMM_1_534" w:hAnsi="TimesLTMM_1_534" w:cs="TimesLTMM_1_534"/>
            <w:sz w:val="20"/>
            <w:szCs w:val="20"/>
          </w:rPr>
          <w:t xml:space="preserve">t </w:t>
        </w:r>
        <w:r w:rsidRPr="00E36A46">
          <w:rPr>
            <w:rFonts w:ascii="TimesLTMM_1_201" w:hAnsi="TimesLTMM_1_201" w:cs="TimesLTMM_1_201"/>
            <w:sz w:val="20"/>
            <w:szCs w:val="20"/>
          </w:rPr>
          <w:t>u</w:t>
        </w:r>
        <w:r w:rsidRPr="00E36A46">
          <w:rPr>
            <w:rFonts w:ascii="TimesLTMM_1_134" w:hAnsi="TimesLTMM_1_134" w:cs="TimesLTMM_1_134"/>
            <w:sz w:val="20"/>
            <w:szCs w:val="20"/>
          </w:rPr>
          <w:t xml:space="preserve">p </w:t>
        </w:r>
        <w:r w:rsidRPr="00E36A46">
          <w:rPr>
            <w:rFonts w:ascii="TimesLTMM_1_534" w:hAnsi="TimesLTMM_1_534" w:cs="TimesLTMM_1_534"/>
            <w:sz w:val="20"/>
            <w:szCs w:val="20"/>
          </w:rPr>
          <w:t>t</w:t>
        </w:r>
        <w:r w:rsidRPr="00E36A46">
          <w:rPr>
            <w:rFonts w:ascii="TimesLTMM" w:hAnsi="TimesLTMM" w:cs="TimesLTMM"/>
            <w:sz w:val="20"/>
            <w:szCs w:val="20"/>
          </w:rPr>
          <w:t>o 30</w:t>
        </w:r>
        <w:r w:rsidRPr="00E36A46">
          <w:rPr>
            <w:rFonts w:ascii="TimesLTMM_1_68" w:hAnsi="TimesLTMM_1_68" w:cs="TimesLTMM_1_68"/>
            <w:sz w:val="20"/>
            <w:szCs w:val="20"/>
          </w:rPr>
          <w:t xml:space="preserve">% </w:t>
        </w:r>
        <w:r w:rsidRPr="00E36A46">
          <w:rPr>
            <w:rFonts w:ascii="TimesLTMM" w:hAnsi="TimesLTMM" w:cs="TimesLTMM"/>
            <w:sz w:val="20"/>
            <w:szCs w:val="20"/>
          </w:rPr>
          <w:t xml:space="preserve">of </w:t>
        </w:r>
        <w:r w:rsidRPr="00E36A46">
          <w:rPr>
            <w:rFonts w:ascii="TimesLTMM_1_534" w:hAnsi="TimesLTMM_1_534" w:cs="TimesLTMM_1_534"/>
            <w:sz w:val="20"/>
            <w:szCs w:val="20"/>
          </w:rPr>
          <w:t>t</w:t>
        </w:r>
        <w:r w:rsidRPr="00E36A46">
          <w:rPr>
            <w:rFonts w:ascii="TimesLTMM_1_267" w:hAnsi="TimesLTMM_1_267" w:cs="TimesLTMM_1_267"/>
            <w:sz w:val="20"/>
            <w:szCs w:val="20"/>
          </w:rPr>
          <w:t>h</w:t>
        </w:r>
        <w:r w:rsidRPr="00E36A46">
          <w:rPr>
            <w:rFonts w:ascii="TimesLTMM" w:hAnsi="TimesLTMM" w:cs="TimesLTMM"/>
            <w:sz w:val="20"/>
            <w:szCs w:val="20"/>
          </w:rPr>
          <w:t xml:space="preserve">e </w:t>
        </w:r>
        <w:r w:rsidRPr="00E36A46">
          <w:rPr>
            <w:rFonts w:ascii="TimesLTMM_1_134" w:hAnsi="TimesLTMM_1_134" w:cs="TimesLTMM_1_134"/>
            <w:sz w:val="20"/>
            <w:szCs w:val="20"/>
          </w:rPr>
          <w:t>p</w:t>
        </w:r>
        <w:r w:rsidRPr="00E36A46">
          <w:rPr>
            <w:rFonts w:ascii="TimesLTMM" w:hAnsi="TimesLTMM" w:cs="TimesLTMM"/>
            <w:sz w:val="20"/>
            <w:szCs w:val="20"/>
          </w:rPr>
          <w:t>or</w:t>
        </w:r>
        <w:r w:rsidRPr="00E36A46">
          <w:rPr>
            <w:rFonts w:ascii="TimesLTMM_1_534" w:hAnsi="TimesLTMM_1_534" w:cs="TimesLTMM_1_534"/>
            <w:sz w:val="20"/>
            <w:szCs w:val="20"/>
          </w:rPr>
          <w:t>t</w:t>
        </w:r>
        <w:r w:rsidRPr="00E36A46">
          <w:rPr>
            <w:rFonts w:ascii="TimesLTMM" w:hAnsi="TimesLTMM" w:cs="TimesLTMM"/>
            <w:sz w:val="20"/>
            <w:szCs w:val="20"/>
          </w:rPr>
          <w:t xml:space="preserve">folio of </w:t>
        </w:r>
        <w:r w:rsidRPr="00E36A46">
          <w:rPr>
            <w:rFonts w:ascii="TimesLTMM_1_134" w:hAnsi="TimesLTMM_1_134" w:cs="TimesLTMM_1_134"/>
            <w:sz w:val="20"/>
            <w:szCs w:val="20"/>
          </w:rPr>
          <w:t>m</w:t>
        </w:r>
        <w:r w:rsidRPr="00E36A46">
          <w:rPr>
            <w:rFonts w:ascii="TimesLTMM" w:hAnsi="TimesLTMM" w:cs="TimesLTMM"/>
            <w:sz w:val="20"/>
            <w:szCs w:val="20"/>
          </w:rPr>
          <w:t>a</w:t>
        </w:r>
        <w:r w:rsidRPr="00E36A46">
          <w:rPr>
            <w:rFonts w:ascii="TimesLTMM_1_467" w:hAnsi="TimesLTMM_1_467" w:cs="TimesLTMM_1_467"/>
            <w:sz w:val="20"/>
            <w:szCs w:val="20"/>
          </w:rPr>
          <w:t>n</w:t>
        </w:r>
        <w:r w:rsidRPr="00E36A46">
          <w:rPr>
            <w:rFonts w:ascii="TimesLTMM" w:hAnsi="TimesLTMM" w:cs="TimesLTMM"/>
            <w:sz w:val="20"/>
            <w:szCs w:val="20"/>
          </w:rPr>
          <w:t xml:space="preserve">y </w:t>
        </w:r>
        <w:r w:rsidRPr="00E36A46">
          <w:rPr>
            <w:rFonts w:ascii="TimesLTMM_1_134" w:hAnsi="TimesLTMM_1_134" w:cs="TimesLTMM_1_134"/>
            <w:sz w:val="20"/>
            <w:szCs w:val="20"/>
          </w:rPr>
          <w:t>p</w:t>
        </w:r>
        <w:r w:rsidRPr="00E36A46">
          <w:rPr>
            <w:rFonts w:ascii="TimesLTMM_1_267" w:hAnsi="TimesLTMM_1_267" w:cs="TimesLTMM_1_267"/>
            <w:sz w:val="20"/>
            <w:szCs w:val="20"/>
          </w:rPr>
          <w:t>h</w:t>
        </w:r>
        <w:r w:rsidRPr="00E36A46">
          <w:rPr>
            <w:rFonts w:ascii="TimesLTMM" w:hAnsi="TimesLTMM" w:cs="TimesLTMM"/>
            <w:sz w:val="20"/>
            <w:szCs w:val="20"/>
          </w:rPr>
          <w:t>ar</w:t>
        </w:r>
        <w:r w:rsidRPr="00E36A46">
          <w:rPr>
            <w:rFonts w:ascii="TimesLTMM_1_134" w:hAnsi="TimesLTMM_1_134" w:cs="TimesLTMM_1_134"/>
            <w:sz w:val="20"/>
            <w:szCs w:val="20"/>
          </w:rPr>
          <w:t>m</w:t>
        </w:r>
        <w:r w:rsidRPr="00E36A46">
          <w:rPr>
            <w:rFonts w:ascii="TimesLTMM" w:hAnsi="TimesLTMM" w:cs="TimesLTMM"/>
            <w:sz w:val="20"/>
            <w:szCs w:val="20"/>
          </w:rPr>
          <w:t>ace</w:t>
        </w:r>
        <w:r w:rsidRPr="00E36A46">
          <w:rPr>
            <w:rFonts w:ascii="TimesLTMM_1_201" w:hAnsi="TimesLTMM_1_201" w:cs="TimesLTMM_1_201"/>
            <w:sz w:val="20"/>
            <w:szCs w:val="20"/>
          </w:rPr>
          <w:t>u</w:t>
        </w:r>
        <w:r w:rsidRPr="00E36A46">
          <w:rPr>
            <w:rFonts w:ascii="TimesLTMM_1_534" w:hAnsi="TimesLTMM_1_534" w:cs="TimesLTMM_1_534"/>
            <w:sz w:val="20"/>
            <w:szCs w:val="20"/>
          </w:rPr>
          <w:t>t</w:t>
        </w:r>
        <w:r w:rsidRPr="00E36A46">
          <w:rPr>
            <w:rFonts w:ascii="TimesLTMM" w:hAnsi="TimesLTMM" w:cs="TimesLTMM"/>
            <w:sz w:val="20"/>
            <w:szCs w:val="20"/>
          </w:rPr>
          <w:t>ical co</w:t>
        </w:r>
        <w:r w:rsidRPr="00E36A46">
          <w:rPr>
            <w:rFonts w:ascii="TimesLTMM_1_134" w:hAnsi="TimesLTMM_1_134" w:cs="TimesLTMM_1_134"/>
            <w:sz w:val="20"/>
            <w:szCs w:val="20"/>
          </w:rPr>
          <w:t>mp</w:t>
        </w:r>
        <w:r w:rsidRPr="00E36A46">
          <w:rPr>
            <w:rFonts w:ascii="TimesLTMM" w:hAnsi="TimesLTMM" w:cs="TimesLTMM"/>
            <w:sz w:val="20"/>
            <w:szCs w:val="20"/>
          </w:rPr>
          <w:t>a</w:t>
        </w:r>
        <w:r w:rsidRPr="00E36A46">
          <w:rPr>
            <w:rFonts w:ascii="TimesLTMM_1_467" w:hAnsi="TimesLTMM_1_467" w:cs="TimesLTMM_1_467"/>
            <w:sz w:val="20"/>
            <w:szCs w:val="20"/>
          </w:rPr>
          <w:t>n</w:t>
        </w:r>
        <w:r w:rsidRPr="00E36A46">
          <w:rPr>
            <w:rFonts w:ascii="TimesLTMM" w:hAnsi="TimesLTMM" w:cs="TimesLTMM"/>
            <w:sz w:val="20"/>
            <w:szCs w:val="20"/>
          </w:rPr>
          <w:t>ies</w:t>
        </w:r>
      </w:ins>
      <w:ins w:id="92" w:author="Abraham Yosipof" w:date="2017-10-05T12:20:00Z">
        <w:r>
          <w:rPr>
            <w:rFonts w:ascii="TimesLTMM" w:hAnsi="TimesLTMM" w:cs="TimesLTMM"/>
            <w:sz w:val="20"/>
            <w:szCs w:val="20"/>
          </w:rPr>
          <w:t>.</w:t>
        </w:r>
      </w:ins>
      <w:ins w:id="93" w:author="Abraham Yosipof" w:date="2017-10-05T12:16:00Z">
        <w:r w:rsidRPr="00E36A46">
          <w:rPr>
            <w:rFonts w:ascii="TimesLTMM" w:hAnsi="TimesLTMM" w:cs="TimesLTMM"/>
            <w:sz w:val="20"/>
            <w:szCs w:val="20"/>
          </w:rPr>
          <w:t xml:space="preserve"> </w:t>
        </w:r>
      </w:ins>
      <w:del w:id="94" w:author="Abraham Yosipof" w:date="2017-10-05T12:20:00Z">
        <w:r w:rsidR="00BE7CB7" w:rsidDel="00262036">
          <w:delText>The G protein-coupled receptor (</w:delText>
        </w:r>
      </w:del>
      <w:r w:rsidR="00BE7CB7">
        <w:t>GPCR</w:t>
      </w:r>
      <w:del w:id="95" w:author="Abraham Yosipof" w:date="2017-10-05T12:20:00Z">
        <w:r w:rsidR="00BE7CB7" w:rsidDel="00262036">
          <w:delText>)</w:delText>
        </w:r>
      </w:del>
      <w:r w:rsidR="00BE7CB7">
        <w:t xml:space="preserve">,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rsidR="00BE7CB7">
        <w:t xml:space="preserve"> in the 1970s by </w:t>
      </w:r>
      <w:r w:rsidR="00C05BC7">
        <w:t xml:space="preserve">the </w:t>
      </w:r>
      <w:r w:rsidR="00BE7CB7">
        <w:t>American molecular</w:t>
      </w:r>
      <w:r w:rsidR="00C05BC7">
        <w:t xml:space="preserve"> biologist Robert J. Lefkowitz who </w:t>
      </w:r>
      <w:r w:rsidR="00BE7CB7">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xml:space="preserve">. The </w:t>
      </w:r>
      <w:r>
        <w:lastRenderedPageBreak/>
        <w:t>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3256581C"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As an example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del w:id="96" w:author="Abraham Yosipof" w:date="2017-10-06T12:59:00Z">
        <w:r w:rsidR="00BE7CB7" w:rsidDel="00581FBC">
          <w:delText>agent</w:delText>
        </w:r>
      </w:del>
      <w:ins w:id="97" w:author="Abraham Yosipof" w:date="2017-10-06T12:59:00Z">
        <w:r w:rsidR="00581FBC">
          <w:t>activity</w:t>
        </w:r>
      </w:ins>
      <w:r w:rsidR="00BE7CB7">
        <w:t>s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5AFEC139" w:rsidR="00F00E64" w:rsidRDefault="00F00E64" w:rsidP="00B94D6E">
      <w:pPr>
        <w:pStyle w:val="Heading1"/>
        <w:numPr>
          <w:ilvl w:val="0"/>
          <w:numId w:val="18"/>
        </w:numPr>
        <w:jc w:val="left"/>
      </w:pPr>
      <w:bookmarkStart w:id="98" w:name="_Toc493772229"/>
      <w:commentRangeStart w:id="99"/>
      <w:r>
        <w:t>Methodology</w:t>
      </w:r>
      <w:bookmarkEnd w:id="98"/>
      <w:commentRangeEnd w:id="99"/>
      <w:r w:rsidR="00252B3E">
        <w:rPr>
          <w:rStyle w:val="CommentReference"/>
          <w:rFonts w:asciiTheme="minorHAnsi" w:eastAsiaTheme="minorEastAsia" w:hAnsiTheme="minorHAnsi" w:cstheme="minorBidi"/>
          <w:b w:val="0"/>
          <w:bCs w:val="0"/>
          <w:caps w:val="0"/>
          <w:spacing w:val="0"/>
        </w:rPr>
        <w:commentReference w:id="99"/>
      </w:r>
    </w:p>
    <w:p w14:paraId="092F6607" w14:textId="61371D96" w:rsidR="0098774D" w:rsidRDefault="00012229" w:rsidP="00B94D6E">
      <w:pPr>
        <w:pStyle w:val="Heading2"/>
        <w:numPr>
          <w:ilvl w:val="1"/>
          <w:numId w:val="18"/>
        </w:numPr>
      </w:pPr>
      <w:bookmarkStart w:id="100" w:name="_Toc493772230"/>
      <w:r>
        <w:t>Needs</w:t>
      </w:r>
      <w:bookmarkEnd w:id="100"/>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101" w:name="_Toc493772231"/>
      <w:r>
        <w:t>Compound Features</w:t>
      </w:r>
      <w:bookmarkEnd w:id="101"/>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lastRenderedPageBreak/>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102" w:name="_Toc493772232"/>
      <w:r>
        <w:t>IC</w:t>
      </w:r>
      <w:r>
        <w:rPr>
          <w:vertAlign w:val="subscript"/>
        </w:rPr>
        <w:t>50</w:t>
      </w:r>
      <w:bookmarkEnd w:id="102"/>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103" w:name="_Toc493772233"/>
      <w:r>
        <w:t>Database Creation</w:t>
      </w:r>
      <w:bookmarkEnd w:id="103"/>
    </w:p>
    <w:p w14:paraId="6BA7FB26" w14:textId="2CFAE96A" w:rsidR="00877A31" w:rsidRDefault="00877A31" w:rsidP="002E5F77">
      <w:pPr>
        <w:pStyle w:val="PaparStyle1"/>
      </w:pPr>
      <w:r>
        <w:t xml:space="preserve">The compound database is the result of merging 5 </w:t>
      </w:r>
      <w:ins w:id="104" w:author="Abraham Yosipof" w:date="2017-10-01T14:02:00Z">
        <w:r w:rsidR="00A4700C">
          <w:t xml:space="preserve">different </w:t>
        </w:r>
      </w:ins>
      <w:ins w:id="105" w:author="Abraham Yosipof" w:date="2017-10-01T14:01:00Z">
        <w:r w:rsidR="00A4700C">
          <w:t>GP</w:t>
        </w:r>
      </w:ins>
      <w:ins w:id="106" w:author="Abraham Yosipof" w:date="2017-10-01T14:02:00Z">
        <w:r w:rsidR="00A4700C">
          <w:t xml:space="preserve">CRs families </w:t>
        </w:r>
      </w:ins>
      <w:r>
        <w:t>databases together. Those databases contained compounds tagged for their effects on D</w:t>
      </w:r>
      <w:r w:rsidRPr="00841661">
        <w:t>opamine</w:t>
      </w:r>
      <w:ins w:id="107" w:author="Abraham Yosipof" w:date="2017-10-01T14:02:00Z">
        <w:r w:rsidR="00A4700C">
          <w:t xml:space="preserve"> (XXX compunds) </w:t>
        </w:r>
      </w:ins>
      <w:r>
        <w:t>, Histamine</w:t>
      </w:r>
      <w:ins w:id="108" w:author="Abraham Yosipof" w:date="2017-10-01T14:03:00Z">
        <w:r w:rsidR="00A4700C">
          <w:t xml:space="preserve"> (XXX compunds)</w:t>
        </w:r>
      </w:ins>
      <w:r>
        <w:t>, Serotonin</w:t>
      </w:r>
      <w:ins w:id="109" w:author="Abraham Yosipof" w:date="2017-10-01T14:03:00Z">
        <w:r w:rsidR="00A4700C">
          <w:t xml:space="preserve"> (XXX compunds)</w:t>
        </w:r>
      </w:ins>
      <w:r>
        <w:t>, A</w:t>
      </w:r>
      <w:r w:rsidRPr="00841661">
        <w:t>drenoceptor</w:t>
      </w:r>
      <w:ins w:id="110" w:author="Abraham Yosipof" w:date="2017-10-01T14:03:00Z">
        <w:r w:rsidR="00A4700C">
          <w:t xml:space="preserve"> (XXX compunds)</w:t>
        </w:r>
      </w:ins>
      <w:r>
        <w:t xml:space="preserve"> and M</w:t>
      </w:r>
      <w:r w:rsidRPr="00841661">
        <w:t>uscarinic</w:t>
      </w:r>
      <w:r>
        <w:t xml:space="preserve"> receptors</w:t>
      </w:r>
      <w:ins w:id="111" w:author="Abraham Yosipof" w:date="2017-10-01T14:03:00Z">
        <w:r w:rsidR="00A4700C">
          <w:t xml:space="preserve"> (XXX compunds)</w:t>
        </w:r>
      </w:ins>
      <w:r>
        <w:t>.</w:t>
      </w:r>
    </w:p>
    <w:p w14:paraId="43C70A0A" w14:textId="574280B8" w:rsidR="00877A31" w:rsidRPr="00CE2E51" w:rsidRDefault="00877A31" w:rsidP="002E5F77">
      <w:pPr>
        <w:pStyle w:val="PaparStyle1"/>
      </w:pPr>
      <w:r>
        <w:lastRenderedPageBreak/>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112" w:name="_Toc493772234"/>
      <w:r>
        <w:t>Tagging</w:t>
      </w:r>
      <w:bookmarkEnd w:id="112"/>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lastRenderedPageBreak/>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2DCAC6C3"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55A09">
        <w:t>effects</w:t>
      </w:r>
      <w:r w:rsidR="00910F48">
        <w:t xml:space="preserve"> cognitive functions, including memory and learning. Modulation of serotonin at synapses is thought to be a major action of several classes of pharmacological antidepressants.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113" w:name="_Toc493772235"/>
      <w:r>
        <w:t>Operational Requirements</w:t>
      </w:r>
      <w:bookmarkEnd w:id="113"/>
    </w:p>
    <w:p w14:paraId="2EB6AFFF" w14:textId="17AB5EAE" w:rsidR="00D10D1B" w:rsidRDefault="00D10D1B" w:rsidP="002E5F77">
      <w:pPr>
        <w:pStyle w:val="PaparStyle1"/>
      </w:pPr>
      <w:r>
        <w:t>The system, however complex in its implementation, has a very simple operational r</w:t>
      </w:r>
      <w:r w:rsidR="00C870E9">
        <w:t>equirement to fulfill which is:</w:t>
      </w:r>
    </w:p>
    <w:p w14:paraId="50152FAC" w14:textId="6C5E915A" w:rsidR="00BC2437" w:rsidRPr="002E5F77" w:rsidRDefault="00BC2437" w:rsidP="002E5F77">
      <w:pPr>
        <w:pStyle w:val="PaparStyle1"/>
        <w:rPr>
          <w:b/>
          <w:bCs/>
          <w:i/>
          <w:iCs/>
        </w:rPr>
      </w:pPr>
      <w:commentRangeStart w:id="114"/>
      <w:r w:rsidRPr="002E5F77">
        <w:rPr>
          <w:b/>
          <w:bCs/>
          <w:i/>
          <w:iCs/>
        </w:rPr>
        <w:t>The system shall analyze large corpus of compound data and generate recommendations with regard to the applicability of analyzed compounds as candidates for preclinical trials.</w:t>
      </w:r>
      <w:commentRangeEnd w:id="114"/>
      <w:r w:rsidR="00D16B58">
        <w:rPr>
          <w:rStyle w:val="CommentReference"/>
          <w:rFonts w:asciiTheme="minorHAnsi" w:hAnsiTheme="minorHAnsi" w:cstheme="minorBidi"/>
          <w:rtl/>
        </w:rPr>
        <w:commentReference w:id="114"/>
      </w:r>
    </w:p>
    <w:p w14:paraId="238A2B45" w14:textId="079365B9" w:rsidR="0080351A" w:rsidRDefault="0008166F" w:rsidP="00B94D6E">
      <w:pPr>
        <w:pStyle w:val="Heading2"/>
        <w:numPr>
          <w:ilvl w:val="1"/>
          <w:numId w:val="18"/>
        </w:numPr>
      </w:pPr>
      <w:bookmarkStart w:id="115" w:name="_Toc489124827"/>
      <w:bookmarkStart w:id="116" w:name="_Toc489124956"/>
      <w:bookmarkStart w:id="117" w:name="_Toc489129942"/>
      <w:bookmarkStart w:id="118" w:name="_Toc489130072"/>
      <w:bookmarkStart w:id="119" w:name="_Toc489130731"/>
      <w:bookmarkStart w:id="120" w:name="_Toc489131218"/>
      <w:bookmarkStart w:id="121" w:name="_Toc493772236"/>
      <w:bookmarkEnd w:id="115"/>
      <w:bookmarkEnd w:id="116"/>
      <w:bookmarkEnd w:id="117"/>
      <w:bookmarkEnd w:id="118"/>
      <w:bookmarkEnd w:id="119"/>
      <w:bookmarkEnd w:id="120"/>
      <w:r>
        <w:lastRenderedPageBreak/>
        <w:t>Context</w:t>
      </w:r>
      <w:r w:rsidR="0080351A">
        <w:t xml:space="preserve"> </w:t>
      </w:r>
      <w:bookmarkStart w:id="122" w:name="_Toc488420177"/>
      <w:r w:rsidR="0080351A">
        <w:t>Analysis</w:t>
      </w:r>
      <w:bookmarkEnd w:id="121"/>
      <w:bookmarkEnd w:id="122"/>
    </w:p>
    <w:p w14:paraId="3CB22B3F" w14:textId="4C484340" w:rsidR="00C870E9" w:rsidRPr="007A1597" w:rsidRDefault="00C870E9" w:rsidP="007A1597">
      <w:pPr>
        <w:pStyle w:val="Heading3"/>
      </w:pPr>
      <w:bookmarkStart w:id="123" w:name="_Toc493772237"/>
      <w:r>
        <w:t>Corpus</w:t>
      </w:r>
      <w:bookmarkEnd w:id="123"/>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124" w:name="_Toc493772238"/>
      <w:r>
        <w:t>Timeliness</w:t>
      </w:r>
      <w:bookmarkEnd w:id="124"/>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125" w:name="_Toc493772239"/>
      <w:r>
        <w:t>Personnel and Infrastructure Qualifications</w:t>
      </w:r>
      <w:bookmarkEnd w:id="125"/>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126" w:name="_Toc493772240"/>
      <w:r>
        <w:t>System Model</w:t>
      </w:r>
      <w:bookmarkEnd w:id="126"/>
    </w:p>
    <w:p w14:paraId="28994027" w14:textId="4DB2D61A"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473E08">
        <w:t xml:space="preserve">Figure </w:t>
      </w:r>
      <w:r w:rsidR="00473E08">
        <w:rPr>
          <w:noProof/>
        </w:rPr>
        <w:t>2</w:t>
      </w:r>
      <w:r w:rsidR="008711EF">
        <w:fldChar w:fldCharType="end"/>
      </w:r>
      <w:r w:rsidR="008711EF">
        <w:t>) are as follows:</w:t>
      </w:r>
    </w:p>
    <w:p w14:paraId="6DEF3221" w14:textId="1BB6FA11" w:rsidR="008711EF" w:rsidRDefault="008711EF" w:rsidP="007A1597">
      <w:pPr>
        <w:pStyle w:val="Heading3"/>
      </w:pPr>
      <w:bookmarkStart w:id="127" w:name="_Toc493772241"/>
      <w:r>
        <w:t>Dimensionality Reduction</w:t>
      </w:r>
      <w:bookmarkEnd w:id="127"/>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128" w:name="_Toc493772242"/>
      <w:r>
        <w:t>Quality Factor</w:t>
      </w:r>
      <w:bookmarkEnd w:id="128"/>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lastRenderedPageBreak/>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129" w:name="_Toc493772243"/>
      <w:commentRangeStart w:id="130"/>
      <w:r>
        <w:t>Progressive Filtering</w:t>
      </w:r>
      <w:bookmarkEnd w:id="129"/>
      <w:commentRangeEnd w:id="130"/>
      <w:r w:rsidR="00077E35">
        <w:rPr>
          <w:rStyle w:val="CommentReference"/>
          <w:rFonts w:asciiTheme="minorHAnsi" w:eastAsiaTheme="minorEastAsia" w:hAnsiTheme="minorHAnsi" w:cstheme="minorBidi"/>
          <w:spacing w:val="0"/>
        </w:rPr>
        <w:commentReference w:id="130"/>
      </w:r>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rPr>
        <w:drawing>
          <wp:inline distT="0" distB="0" distL="0" distR="0" wp14:anchorId="1844CCE3" wp14:editId="1EBCF52D">
            <wp:extent cx="5274310" cy="3076575"/>
            <wp:effectExtent l="0" t="13335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9468986" w14:textId="3290E825" w:rsidR="009D21DF" w:rsidRDefault="009D21DF" w:rsidP="007A1597">
      <w:pPr>
        <w:pStyle w:val="Caption"/>
        <w:jc w:val="center"/>
      </w:pPr>
      <w:bookmarkStart w:id="131" w:name="_Ref489021278"/>
      <w:bookmarkStart w:id="132" w:name="_Toc493772311"/>
      <w:r>
        <w:t xml:space="preserve">Figure </w:t>
      </w:r>
      <w:r w:rsidR="00E2065F">
        <w:fldChar w:fldCharType="begin"/>
      </w:r>
      <w:r w:rsidR="00E2065F">
        <w:instrText xml:space="preserve"> SEQ Figure \* ARABIC </w:instrText>
      </w:r>
      <w:r w:rsidR="00E2065F">
        <w:fldChar w:fldCharType="separate"/>
      </w:r>
      <w:r w:rsidR="00473E08">
        <w:rPr>
          <w:noProof/>
        </w:rPr>
        <w:t>2</w:t>
      </w:r>
      <w:r w:rsidR="00E2065F">
        <w:rPr>
          <w:noProof/>
        </w:rPr>
        <w:fldChar w:fldCharType="end"/>
      </w:r>
      <w:bookmarkEnd w:id="131"/>
      <w:r>
        <w:t xml:space="preserve"> Capabilities</w:t>
      </w:r>
      <w:bookmarkEnd w:id="132"/>
    </w:p>
    <w:p w14:paraId="0B7BEC4B" w14:textId="77777777" w:rsidR="009D21DF" w:rsidRDefault="009D21DF" w:rsidP="002E5F77">
      <w:pPr>
        <w:pStyle w:val="PaparStyle1"/>
      </w:pPr>
      <w:commentRangeStart w:id="133"/>
      <w:r>
        <w:t xml:space="preserve">The system needs to be able to </w:t>
      </w:r>
      <w:commentRangeStart w:id="134"/>
      <w:r>
        <w:t xml:space="preserve">measure the distance </w:t>
      </w:r>
      <w:commentRangeEnd w:id="134"/>
      <w:r w:rsidR="003A5C95">
        <w:rPr>
          <w:rStyle w:val="CommentReference"/>
          <w:rFonts w:asciiTheme="minorHAnsi" w:hAnsiTheme="minorHAnsi" w:cstheme="minorBidi"/>
        </w:rPr>
        <w:commentReference w:id="134"/>
      </w:r>
      <w:r>
        <w:t>effectively and for that purpose needs to intelligently reduce the dimensions of the data space (as opposed to simply assuming equal weight on each dimension) and measure the quality of the dimensionality reduction by using clustering algorithm on a-priori tagged data.</w:t>
      </w:r>
      <w:commentRangeEnd w:id="133"/>
      <w:r w:rsidR="00A77CA8">
        <w:rPr>
          <w:rStyle w:val="CommentReference"/>
          <w:rFonts w:asciiTheme="minorHAnsi" w:hAnsiTheme="minorHAnsi" w:cstheme="minorBidi"/>
          <w:rtl/>
        </w:rPr>
        <w:commentReference w:id="133"/>
      </w:r>
    </w:p>
    <w:p w14:paraId="334F6968" w14:textId="20983783" w:rsidR="009D21DF" w:rsidRPr="009D21DF" w:rsidRDefault="009D21DF" w:rsidP="002E5F77">
      <w:pPr>
        <w:pStyle w:val="PaparStyle1"/>
      </w:pPr>
      <w:commentRangeStart w:id="135"/>
      <w:r>
        <w:t>The system needs to select the tested features of the data out of a large field of diverse features. For that purpose, the feature selection mechanism needs to be adaptive and to be able to progressively improve while allowing for and fixing mistakes.</w:t>
      </w:r>
      <w:commentRangeEnd w:id="135"/>
      <w:r w:rsidR="00A77CA8">
        <w:rPr>
          <w:rStyle w:val="CommentReference"/>
          <w:rFonts w:asciiTheme="minorHAnsi" w:hAnsiTheme="minorHAnsi" w:cstheme="minorBidi"/>
        </w:rPr>
        <w:commentReference w:id="135"/>
      </w:r>
    </w:p>
    <w:p w14:paraId="2BCC3538" w14:textId="1BAC81BB" w:rsidR="00A05084" w:rsidRDefault="008119E0" w:rsidP="002E5F77">
      <w:pPr>
        <w:pStyle w:val="PaparStyle1"/>
        <w:rPr>
          <w:rFonts w:eastAsia="Times New Roman"/>
        </w:rPr>
      </w:pPr>
      <w:r>
        <w:rPr>
          <w:rFonts w:eastAsia="Times New Roman"/>
        </w:rPr>
        <w:t xml:space="preserve">The designed </w:t>
      </w:r>
      <w:commentRangeStart w:id="136"/>
      <w:r w:rsidR="0080351A">
        <w:rPr>
          <w:rFonts w:eastAsia="Times New Roman"/>
        </w:rPr>
        <w:t xml:space="preserve">decision support system </w:t>
      </w:r>
      <w:commentRangeEnd w:id="136"/>
      <w:r w:rsidR="00A77CA8">
        <w:rPr>
          <w:rStyle w:val="CommentReference"/>
          <w:rFonts w:asciiTheme="minorHAnsi" w:hAnsiTheme="minorHAnsi" w:cstheme="minorBidi"/>
        </w:rPr>
        <w:commentReference w:id="136"/>
      </w:r>
      <w:r>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3D74F8A0" w:rsidR="00C870E9" w:rsidRDefault="00C870E9" w:rsidP="002E5F77">
      <w:pPr>
        <w:pStyle w:val="PaparStyle1"/>
        <w:rPr>
          <w:rFonts w:eastAsia="Times New Roman"/>
        </w:rPr>
      </w:pPr>
      <w:commentRangeStart w:id="137"/>
      <w:r>
        <w:rPr>
          <w:rFonts w:eastAsia="Times New Roman"/>
        </w:rPr>
        <w:lastRenderedPageBreak/>
        <w:t xml:space="preserve">As mentioned above the system’s goal is to cluster all potential compounds with the selected features in the way which will allow us to assume in the highest probability that the neighbor of a compound with desirable attributes is highly likely to share those attributes and the underlying assumption is that inside the data there are features which are pertinent to the classification of the compounds into classes of desired effect. </w:t>
      </w:r>
      <w:commentRangeEnd w:id="137"/>
      <w:r w:rsidR="00A4700C">
        <w:rPr>
          <w:rStyle w:val="CommentReference"/>
          <w:rFonts w:asciiTheme="minorHAnsi" w:hAnsiTheme="minorHAnsi" w:cstheme="minorBidi"/>
        </w:rPr>
        <w:commentReference w:id="137"/>
      </w:r>
    </w:p>
    <w:p w14:paraId="7CF27A40" w14:textId="3F55B69A" w:rsidR="00C870E9" w:rsidRDefault="00C870E9" w:rsidP="00A4700C">
      <w:pPr>
        <w:pStyle w:val="PaparStyle1"/>
        <w:rPr>
          <w:rFonts w:eastAsia="Times New Roman"/>
        </w:rPr>
      </w:pPr>
      <w:r>
        <w:rPr>
          <w:rFonts w:eastAsia="Times New Roman"/>
        </w:rPr>
        <w:t xml:space="preserve">The purpose behind the tool is to identify </w:t>
      </w:r>
      <w:commentRangeStart w:id="138"/>
      <w:r>
        <w:rPr>
          <w:rFonts w:eastAsia="Times New Roman"/>
        </w:rPr>
        <w:t xml:space="preserve">potentially effective compounds using </w:t>
      </w:r>
      <w:commentRangeEnd w:id="138"/>
      <w:r w:rsidR="00A4700C">
        <w:rPr>
          <w:rStyle w:val="CommentReference"/>
          <w:rFonts w:asciiTheme="minorHAnsi" w:hAnsiTheme="minorHAnsi" w:cstheme="minorBidi"/>
          <w:rtl/>
        </w:rPr>
        <w:commentReference w:id="138"/>
      </w:r>
      <w:r>
        <w:rPr>
          <w:rFonts w:eastAsia="Times New Roman"/>
        </w:rPr>
        <w:t xml:space="preserve">previously known information about a small number of compounds. For example, if we can tag a few of the compounds we can – by association – estimate with a high </w:t>
      </w:r>
      <w:del w:id="139" w:author="Abraham Yosipof" w:date="2017-10-01T14:07:00Z">
        <w:r w:rsidDel="00A4700C">
          <w:rPr>
            <w:rFonts w:eastAsia="Times New Roman"/>
          </w:rPr>
          <w:delText xml:space="preserve">probability of success whether the compounds near them in the resulting map (such as in </w:delText>
        </w:r>
        <w:r w:rsidR="00C47F4B" w:rsidDel="00A4700C">
          <w:rPr>
            <w:rFonts w:eastAsia="Times New Roman"/>
          </w:rPr>
          <w:fldChar w:fldCharType="begin"/>
        </w:r>
        <w:r w:rsidR="00C47F4B" w:rsidDel="00A4700C">
          <w:rPr>
            <w:rFonts w:eastAsia="Times New Roman"/>
          </w:rPr>
          <w:delInstrText xml:space="preserve"> REF _Ref489007614 \h </w:delInstrText>
        </w:r>
        <w:r w:rsidR="002E5F77" w:rsidDel="00A4700C">
          <w:rPr>
            <w:rFonts w:eastAsia="Times New Roman"/>
          </w:rPr>
          <w:delInstrText xml:space="preserve"> \* MERGEFORMAT </w:delInstrText>
        </w:r>
        <w:r w:rsidR="00C47F4B" w:rsidDel="00A4700C">
          <w:rPr>
            <w:rFonts w:eastAsia="Times New Roman"/>
          </w:rPr>
        </w:r>
        <w:r w:rsidR="00C47F4B" w:rsidDel="00A4700C">
          <w:rPr>
            <w:rFonts w:eastAsia="Times New Roman"/>
          </w:rPr>
          <w:fldChar w:fldCharType="separate"/>
        </w:r>
        <w:r w:rsidR="00473E08" w:rsidDel="00A4700C">
          <w:delText>Figure 6 Compounds grouped by bitterness</w:delText>
        </w:r>
        <w:r w:rsidR="00C47F4B" w:rsidDel="00A4700C">
          <w:rPr>
            <w:rFonts w:eastAsia="Times New Roman"/>
          </w:rPr>
          <w:fldChar w:fldCharType="end"/>
        </w:r>
        <w:r w:rsidDel="00A4700C">
          <w:rPr>
            <w:rFonts w:eastAsia="Times New Roman"/>
          </w:rPr>
          <w:delText>) have high effectiveness potential.</w:delText>
        </w:r>
      </w:del>
    </w:p>
    <w:p w14:paraId="0561E926" w14:textId="3B97CD5C" w:rsidR="00C870E9" w:rsidRDefault="00533D55">
      <w:pPr>
        <w:keepNext/>
        <w:suppressAutoHyphens/>
      </w:pPr>
      <w:commentRangeStart w:id="140"/>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commentRangeEnd w:id="140"/>
      <w:r w:rsidR="00A4700C">
        <w:rPr>
          <w:rStyle w:val="CommentReference"/>
        </w:rPr>
        <w:commentReference w:id="140"/>
      </w:r>
    </w:p>
    <w:p w14:paraId="7D48EBB2" w14:textId="3EECDB2F" w:rsidR="00C870E9" w:rsidRDefault="00C870E9" w:rsidP="007A1597">
      <w:pPr>
        <w:pStyle w:val="Caption"/>
        <w:jc w:val="center"/>
      </w:pPr>
      <w:bookmarkStart w:id="141" w:name="_Ref489007614"/>
      <w:r>
        <w:t xml:space="preserve">Figure </w:t>
      </w:r>
      <w:r w:rsidR="009D21DF">
        <w:t>6</w:t>
      </w:r>
      <w:r>
        <w:t xml:space="preserve"> Compounds grouped by bitterness</w:t>
      </w:r>
      <w:bookmarkEnd w:id="141"/>
    </w:p>
    <w:p w14:paraId="6E09AA76" w14:textId="4F6B4C84" w:rsidR="00C47F4B" w:rsidRDefault="00C47F4B" w:rsidP="002E5F77">
      <w:pPr>
        <w:pStyle w:val="PaparStyle1"/>
        <w:rPr>
          <w:rFonts w:eastAsia="Times New Roman"/>
        </w:rPr>
      </w:pPr>
      <w:commentRangeStart w:id="142"/>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473E08">
        <w:t xml:space="preserve">Figure 7 </w:t>
      </w:r>
      <w:r w:rsidR="00473E08"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commentRangeEnd w:id="142"/>
      <w:r w:rsidR="003A5C95">
        <w:rPr>
          <w:rStyle w:val="CommentReference"/>
          <w:rFonts w:asciiTheme="minorHAnsi" w:hAnsiTheme="minorHAnsi" w:cstheme="minorBidi"/>
        </w:rPr>
        <w:commentReference w:id="142"/>
      </w:r>
    </w:p>
    <w:p w14:paraId="03DD61CA" w14:textId="63396204" w:rsidR="00C47F4B" w:rsidRPr="00C47F4B" w:rsidRDefault="00C47F4B" w:rsidP="00B94D6E">
      <w:pPr>
        <w:pStyle w:val="PaparStyle1"/>
        <w:numPr>
          <w:ilvl w:val="0"/>
          <w:numId w:val="13"/>
        </w:numPr>
        <w:rPr>
          <w:rFonts w:eastAsia="Times New Roman"/>
        </w:rPr>
      </w:pPr>
      <w:r w:rsidRPr="00C47F4B">
        <w:rPr>
          <w:rFonts w:eastAsia="Times New Roman"/>
        </w:rPr>
        <w:t>The input database which supplies the raw data to the system</w:t>
      </w:r>
      <w:r>
        <w:rPr>
          <w:rFonts w:eastAsia="Times New Roman"/>
        </w:rPr>
        <w:t xml:space="preserve"> – </w:t>
      </w:r>
      <w:commentRangeStart w:id="143"/>
      <w:r>
        <w:rPr>
          <w:rFonts w:eastAsia="Times New Roman"/>
        </w:rPr>
        <w:t>the feature information about the all compounds and the tagging information of previously tagged compounds</w:t>
      </w:r>
      <w:r w:rsidRPr="00C47F4B">
        <w:rPr>
          <w:rFonts w:eastAsia="Times New Roman"/>
        </w:rPr>
        <w:t>.</w:t>
      </w:r>
      <w:commentRangeEnd w:id="143"/>
      <w:r w:rsidR="003A5C95">
        <w:rPr>
          <w:rStyle w:val="CommentReference"/>
          <w:rFonts w:asciiTheme="minorHAnsi" w:hAnsiTheme="minorHAnsi" w:cstheme="minorBidi"/>
        </w:rPr>
        <w:commentReference w:id="143"/>
      </w:r>
    </w:p>
    <w:p w14:paraId="5EFD2BAB" w14:textId="77777777" w:rsidR="00C47F4B" w:rsidRPr="00C47F4B" w:rsidRDefault="00C47F4B" w:rsidP="00B94D6E">
      <w:pPr>
        <w:pStyle w:val="PaparStyle1"/>
        <w:numPr>
          <w:ilvl w:val="0"/>
          <w:numId w:val="13"/>
        </w:numPr>
        <w:rPr>
          <w:rFonts w:eastAsia="Times New Roman"/>
        </w:rPr>
      </w:pPr>
      <w:r w:rsidRPr="00C47F4B">
        <w:rPr>
          <w:rFonts w:eastAsia="Times New Roman"/>
        </w:rPr>
        <w:lastRenderedPageBreak/>
        <w:t>The feature selection mechanism which (at the beginning of the process) generates a rich enough population of feature selection combination and in subsequent steps uses Genetic Algorithm to create the next generation.</w:t>
      </w:r>
    </w:p>
    <w:p w14:paraId="31811C2F" w14:textId="77777777" w:rsidR="00C47F4B" w:rsidRPr="00C47F4B" w:rsidRDefault="00C47F4B" w:rsidP="00B94D6E">
      <w:pPr>
        <w:pStyle w:val="PaparStyle1"/>
        <w:numPr>
          <w:ilvl w:val="0"/>
          <w:numId w:val="13"/>
        </w:numPr>
        <w:rPr>
          <w:rFonts w:eastAsia="Times New Roman"/>
        </w:rPr>
      </w:pPr>
      <w:r w:rsidRPr="00C47F4B">
        <w:rPr>
          <w:rFonts w:eastAsia="Times New Roman"/>
        </w:rPr>
        <w:t>The dimensionality reduction process which reduces the multi-dimensional feature space into a two-dimensional space. The process is one which attributes more weight to close distances than to long distances and therefore prioritizes keeping neighbors together over preserving ratios of long distances.</w:t>
      </w:r>
    </w:p>
    <w:p w14:paraId="4123017A" w14:textId="77777777" w:rsidR="00C47F4B" w:rsidRPr="00C47F4B" w:rsidRDefault="00C47F4B" w:rsidP="00B94D6E">
      <w:pPr>
        <w:pStyle w:val="PaparStyle1"/>
        <w:numPr>
          <w:ilvl w:val="0"/>
          <w:numId w:val="13"/>
        </w:numPr>
        <w:rPr>
          <w:rFonts w:eastAsia="Times New Roman"/>
        </w:rPr>
      </w:pPr>
      <w:r w:rsidRPr="00C47F4B">
        <w:rPr>
          <w:rFonts w:eastAsia="Times New Roman"/>
        </w:rPr>
        <w:t>A fitness function calculation using the tagged data as a measure of success. Even though a few metrics are being used for measurement the fitness function relies on the fraction of known data points with their closest known data point sharing the same tag.</w:t>
      </w:r>
    </w:p>
    <w:p w14:paraId="76FC8D51" w14:textId="77777777" w:rsidR="00C47F4B" w:rsidRPr="00C47F4B" w:rsidRDefault="00C47F4B" w:rsidP="00B94D6E">
      <w:pPr>
        <w:pStyle w:val="PaparStyle1"/>
        <w:numPr>
          <w:ilvl w:val="0"/>
          <w:numId w:val="13"/>
        </w:numPr>
        <w:rPr>
          <w:rFonts w:eastAsia="Times New Roman"/>
        </w:rPr>
      </w:pP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D61B93" w:rsidRDefault="00D61B93"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D61B93" w:rsidRDefault="00D61B93"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D61B93" w:rsidRDefault="00D61B93"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D61B93" w:rsidRDefault="00D61B93"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D61B93" w:rsidRDefault="00D61B93"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D61B93" w:rsidRDefault="00D61B93"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D61B93" w:rsidRDefault="00D61B93"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D61B93" w:rsidRDefault="00D61B93"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D61B93" w:rsidRDefault="00D61B93"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D61B93" w:rsidRDefault="00D61B93"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D61B93" w:rsidRDefault="00D61B93"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D61B93" w:rsidRDefault="00D61B93"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144" w:name="_Ref489007926"/>
      <w:r>
        <w:t xml:space="preserve">Figure </w:t>
      </w:r>
      <w:r w:rsidR="009D21DF">
        <w:t>7</w:t>
      </w:r>
      <w:r>
        <w:t xml:space="preserve"> </w:t>
      </w:r>
      <w:r w:rsidRPr="00F22274">
        <w:t>t-SNE Optimization Algorithm</w:t>
      </w:r>
      <w:bookmarkEnd w:id="144"/>
    </w:p>
    <w:p w14:paraId="1690905F" w14:textId="03C3C0D3" w:rsidR="00D119E1" w:rsidRDefault="00D119E1" w:rsidP="007A1597">
      <w:pPr>
        <w:pStyle w:val="Heading3"/>
      </w:pPr>
      <w:bookmarkStart w:id="145" w:name="_Toc493772244"/>
      <w:r>
        <w:lastRenderedPageBreak/>
        <w:t>Input Data</w:t>
      </w:r>
      <w:bookmarkEnd w:id="145"/>
    </w:p>
    <w:p w14:paraId="5900F3A5" w14:textId="0B616F29" w:rsidR="00D119E1" w:rsidRDefault="00D119E1" w:rsidP="002E5F77">
      <w:pPr>
        <w:pStyle w:val="PaparStyle1"/>
      </w:pPr>
      <w:r>
        <w:t>The first stage consists of data input</w:t>
      </w:r>
      <w:ins w:id="146" w:author="Abraham Yosipof" w:date="2017-10-01T14:05:00Z">
        <w:r w:rsidR="00A4700C">
          <w:t xml:space="preserve"> (GPCRs families as described in XXX)</w:t>
        </w:r>
      </w:ins>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147" w:name="_Toc493772245"/>
      <w:r>
        <w:t>Feature Selection</w:t>
      </w:r>
      <w:bookmarkEnd w:id="147"/>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9B2D8C0"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783E02">
        <w:t xml:space="preserve">selection, mutation and cross over </w:t>
      </w:r>
      <w:r>
        <w:t>rules</w:t>
      </w:r>
      <w:r w:rsidR="00783E02">
        <w:t xml:space="preserve"> (addressed below)</w:t>
      </w:r>
      <w:r>
        <w:t xml:space="preserve"> and uses them as parents to produce the children of the next generation. Each and every successive generations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lastRenderedPageBreak/>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148" w:name="_Toc493772246"/>
      <w:r>
        <w:t>Dimensionality Reduction</w:t>
      </w:r>
      <w:bookmarkEnd w:id="148"/>
    </w:p>
    <w:p w14:paraId="6FBACE03" w14:textId="6BFD1DD1" w:rsidR="00D119E1" w:rsidRDefault="00D119E1" w:rsidP="002E5F77">
      <w:pPr>
        <w:pStyle w:val="PaparStyle1"/>
      </w:pPr>
      <w:commentRangeStart w:id="149"/>
      <w:r>
        <w:t xml:space="preserve">t-distributed stochastic neighbor embedding (t-SNE) is a </w:t>
      </w:r>
      <w:commentRangeStart w:id="150"/>
      <w:r>
        <w:t xml:space="preserve">nonlinear dimensionality </w:t>
      </w:r>
      <w:commentRangeEnd w:id="150"/>
      <w:r w:rsidR="00AE2F91">
        <w:rPr>
          <w:rStyle w:val="CommentReference"/>
          <w:rFonts w:asciiTheme="minorHAnsi" w:hAnsiTheme="minorHAnsi" w:cstheme="minorBidi"/>
        </w:rPr>
        <w:commentReference w:id="150"/>
      </w:r>
      <w:r>
        <w:t xml:space="preserve">reduction algorithm which has been chosen because as opposed to more commonly used dimensionality reduction algorithms (such as PCA) which are mainly concerned with preserving large pairwise distances t-SNE maintains structure by putting more weight on local distances. </w:t>
      </w:r>
      <w:commentRangeEnd w:id="149"/>
      <w:r w:rsidR="00AE2F91">
        <w:rPr>
          <w:rStyle w:val="CommentReference"/>
          <w:rFonts w:asciiTheme="minorHAnsi" w:hAnsiTheme="minorHAnsi" w:cstheme="minorBidi"/>
        </w:rPr>
        <w:commentReference w:id="149"/>
      </w:r>
    </w:p>
    <w:p w14:paraId="686DC03A" w14:textId="7816E4DE" w:rsidR="00706A3A" w:rsidRDefault="00706A3A" w:rsidP="007A1597">
      <w:pPr>
        <w:pStyle w:val="Heading4"/>
      </w:pPr>
      <w:commentRangeStart w:id="151"/>
      <w:r>
        <w:t>t-SNE</w:t>
      </w:r>
      <w:commentRangeEnd w:id="151"/>
      <w:r w:rsidR="00AE2F91">
        <w:rPr>
          <w:rStyle w:val="CommentReference"/>
          <w:rFonts w:asciiTheme="minorHAnsi" w:eastAsiaTheme="minorEastAsia" w:hAnsiTheme="minorHAnsi" w:cstheme="minorBidi"/>
          <w:i w:val="0"/>
          <w:iCs w:val="0"/>
        </w:rPr>
        <w:commentReference w:id="151"/>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xml:space="preserve">, it is critical that the process of preserving large distances (which carry little data) will not affect preserving local (short) distances since the shortest distance estimation along the selected features is what determines the </w:t>
      </w:r>
      <w:r>
        <w:lastRenderedPageBreak/>
        <w:t>nearest neighbor and for our purpose of classifying untagged samples this is the most important quality.</w:t>
      </w:r>
    </w:p>
    <w:p w14:paraId="737298F1" w14:textId="4A42A2E4" w:rsidR="00D119E1" w:rsidRDefault="00D119E1" w:rsidP="007A1597">
      <w:pPr>
        <w:pStyle w:val="Heading3"/>
      </w:pPr>
      <w:bookmarkStart w:id="152" w:name="_Toc493772247"/>
      <w:commentRangeStart w:id="153"/>
      <w:r>
        <w:t>Fitness Calculation</w:t>
      </w:r>
      <w:bookmarkEnd w:id="152"/>
      <w:commentRangeEnd w:id="153"/>
      <w:r w:rsidR="00AE2F91">
        <w:rPr>
          <w:rStyle w:val="CommentReference"/>
          <w:rFonts w:asciiTheme="minorHAnsi" w:eastAsiaTheme="minorEastAsia" w:hAnsiTheme="minorHAnsi" w:cstheme="minorBidi"/>
          <w:spacing w:val="0"/>
          <w:rtl/>
        </w:rPr>
        <w:commentReference w:id="153"/>
      </w:r>
    </w:p>
    <w:p w14:paraId="3C9CE141" w14:textId="4A7670BE"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2FC37413" w:rsidR="00F963C0" w:rsidRDefault="004146FE" w:rsidP="00AC3501">
      <w:pPr>
        <w:pStyle w:val="PaparStyle1"/>
      </w:pPr>
      <w:r>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were also neighbors in the higher dimension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154" w:name="_Toc493772248"/>
      <w:r>
        <w:t>Model Selection</w:t>
      </w:r>
      <w:bookmarkEnd w:id="154"/>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55" w:name="_Toc493772192"/>
      <w:bookmarkStart w:id="156" w:name="_Toc493772249"/>
      <w:bookmarkEnd w:id="155"/>
      <w:bookmarkEnd w:id="156"/>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57" w:name="_Toc493772193"/>
      <w:bookmarkStart w:id="158" w:name="_Toc493772250"/>
      <w:bookmarkEnd w:id="157"/>
      <w:bookmarkEnd w:id="158"/>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59" w:name="_Toc493772194"/>
      <w:bookmarkStart w:id="160" w:name="_Toc493772251"/>
      <w:bookmarkEnd w:id="159"/>
      <w:bookmarkEnd w:id="160"/>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61" w:name="_Toc493772195"/>
      <w:bookmarkStart w:id="162" w:name="_Toc493772252"/>
      <w:bookmarkEnd w:id="161"/>
      <w:bookmarkEnd w:id="162"/>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63" w:name="_Toc493772196"/>
      <w:bookmarkStart w:id="164" w:name="_Toc493772253"/>
      <w:bookmarkEnd w:id="163"/>
      <w:bookmarkEnd w:id="164"/>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65" w:name="_Toc493772197"/>
      <w:bookmarkStart w:id="166" w:name="_Toc493772254"/>
      <w:bookmarkEnd w:id="165"/>
      <w:bookmarkEnd w:id="166"/>
    </w:p>
    <w:p w14:paraId="0E2F96D7" w14:textId="73CA8409" w:rsidR="003D4077" w:rsidRDefault="003D4077" w:rsidP="00B94D6E">
      <w:pPr>
        <w:pStyle w:val="Heading2"/>
        <w:numPr>
          <w:ilvl w:val="1"/>
          <w:numId w:val="16"/>
        </w:numPr>
      </w:pPr>
      <w:bookmarkStart w:id="167" w:name="_Toc493772255"/>
      <w:r>
        <w:t>Statistical Parameters for Evaluation</w:t>
      </w:r>
      <w:bookmarkEnd w:id="167"/>
    </w:p>
    <w:p w14:paraId="42E28C07" w14:textId="77777777" w:rsidR="00AD1195" w:rsidRDefault="003D4077" w:rsidP="00AC3501">
      <w:pPr>
        <w:pStyle w:val="PaparStyle1"/>
      </w:pPr>
      <w:r>
        <w:t xml:space="preserve">The success of the algorithm is tested by three statistical parameters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5EFE7E77" w:rsidR="00AD1195" w:rsidRDefault="00AD1195" w:rsidP="00AC3501">
      <w:pPr>
        <w:pStyle w:val="PaparStyle1"/>
      </w:pPr>
      <w:r w:rsidRPr="007A1597">
        <w:rPr>
          <w:b/>
        </w:rPr>
        <w:t>Three neighbors quality:</w:t>
      </w:r>
      <w:r>
        <w:t xml:space="preserve"> this is the secondary quality parameter which answers a similar question: If an untagged compound has two of its three nearest neighbors </w:t>
      </w:r>
      <w:r>
        <w:lastRenderedPageBreak/>
        <w:t>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0295482F" w14:textId="3E94F6D2" w:rsidR="0031599B" w:rsidRDefault="00E1342C" w:rsidP="0031599B">
      <w:pPr>
        <w:pStyle w:val="Heading1"/>
        <w:numPr>
          <w:ilvl w:val="0"/>
          <w:numId w:val="6"/>
        </w:numPr>
        <w:rPr>
          <w:ins w:id="168" w:author="Abraham Yosipof" w:date="2017-10-06T12:34:00Z"/>
        </w:rPr>
      </w:pPr>
      <w:bookmarkStart w:id="169" w:name="_Toc489124841"/>
      <w:bookmarkStart w:id="170" w:name="_Toc489124970"/>
      <w:bookmarkStart w:id="171" w:name="_Toc489129956"/>
      <w:bookmarkStart w:id="172" w:name="_Toc489130086"/>
      <w:bookmarkStart w:id="173" w:name="_Toc489130745"/>
      <w:bookmarkStart w:id="174" w:name="_Toc489131232"/>
      <w:bookmarkStart w:id="175" w:name="_Toc489124848"/>
      <w:bookmarkStart w:id="176" w:name="_Toc489124977"/>
      <w:bookmarkStart w:id="177" w:name="_Toc489129963"/>
      <w:bookmarkStart w:id="178" w:name="_Toc489130093"/>
      <w:bookmarkStart w:id="179" w:name="_Toc489130752"/>
      <w:bookmarkStart w:id="180" w:name="_Toc489131239"/>
      <w:bookmarkStart w:id="181" w:name="_Toc489124849"/>
      <w:bookmarkStart w:id="182" w:name="_Toc489124978"/>
      <w:bookmarkStart w:id="183" w:name="_Toc489129964"/>
      <w:bookmarkStart w:id="184" w:name="_Toc489130094"/>
      <w:bookmarkStart w:id="185" w:name="_Toc489130753"/>
      <w:bookmarkStart w:id="186" w:name="_Toc489131240"/>
      <w:bookmarkStart w:id="187" w:name="_Toc489124850"/>
      <w:bookmarkStart w:id="188" w:name="_Toc489124979"/>
      <w:bookmarkStart w:id="189" w:name="_Toc489129965"/>
      <w:bookmarkStart w:id="190" w:name="_Toc489130095"/>
      <w:bookmarkStart w:id="191" w:name="_Toc489130754"/>
      <w:bookmarkStart w:id="192" w:name="_Toc489131241"/>
      <w:bookmarkStart w:id="193" w:name="_Toc489124851"/>
      <w:bookmarkStart w:id="194" w:name="_Toc489124980"/>
      <w:bookmarkStart w:id="195" w:name="_Toc489129966"/>
      <w:bookmarkStart w:id="196" w:name="_Toc489130096"/>
      <w:bookmarkStart w:id="197" w:name="_Toc489130755"/>
      <w:bookmarkStart w:id="198" w:name="_Toc489131242"/>
      <w:bookmarkStart w:id="199" w:name="_Toc489124852"/>
      <w:bookmarkStart w:id="200" w:name="_Toc489124981"/>
      <w:bookmarkStart w:id="201" w:name="_Toc489129967"/>
      <w:bookmarkStart w:id="202" w:name="_Toc489130097"/>
      <w:bookmarkStart w:id="203" w:name="_Toc489130756"/>
      <w:bookmarkStart w:id="204" w:name="_Toc489131243"/>
      <w:bookmarkStart w:id="205" w:name="_Toc493772256"/>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t>Results</w:t>
      </w:r>
      <w:bookmarkEnd w:id="205"/>
      <w:ins w:id="206" w:author="Abraham Yosipof" w:date="2017-10-06T12:34:00Z">
        <w:r w:rsidR="0031599B">
          <w:t xml:space="preserve">  </w:t>
        </w:r>
      </w:ins>
    </w:p>
    <w:p w14:paraId="73CDA02A" w14:textId="11334C87" w:rsidR="0031599B" w:rsidRPr="0031599B" w:rsidRDefault="0031599B">
      <w:pPr>
        <w:pPrChange w:id="207" w:author="Abraham Yosipof" w:date="2017-10-06T12:34:00Z">
          <w:pPr>
            <w:pStyle w:val="Heading1"/>
            <w:numPr>
              <w:numId w:val="6"/>
            </w:numPr>
            <w:ind w:left="528" w:hanging="528"/>
          </w:pPr>
        </w:pPrChange>
      </w:pPr>
      <w:ins w:id="208" w:author="Abraham Yosipof" w:date="2017-10-06T12:34:00Z">
        <w:r>
          <w:t>To test the newly methods three tes</w:t>
        </w:r>
      </w:ins>
      <w:ins w:id="209" w:author="Abraham Yosipof" w:date="2017-10-06T12:35:00Z">
        <w:r>
          <w:t>ts were conducted…………</w:t>
        </w:r>
      </w:ins>
    </w:p>
    <w:p w14:paraId="30070A93" w14:textId="7708D85C" w:rsidR="00151AA8" w:rsidRDefault="006E6095">
      <w:pPr>
        <w:pStyle w:val="Heading2"/>
        <w:pPrChange w:id="210" w:author="Abraham Yosipof" w:date="2017-10-06T12:35:00Z">
          <w:pPr>
            <w:pStyle w:val="Heading2"/>
            <w:numPr>
              <w:ilvl w:val="1"/>
              <w:numId w:val="6"/>
            </w:numPr>
            <w:ind w:left="720" w:hanging="720"/>
          </w:pPr>
        </w:pPrChange>
      </w:pPr>
      <w:bookmarkStart w:id="211" w:name="_Toc493772257"/>
      <w:del w:id="212" w:author="Abraham Yosipof" w:date="2017-10-06T12:35:00Z">
        <w:r w:rsidDel="0031599B">
          <w:delText>Testing</w:delText>
        </w:r>
      </w:del>
      <w:bookmarkEnd w:id="211"/>
    </w:p>
    <w:p w14:paraId="192D7BC0" w14:textId="7BD0E633" w:rsidR="00151AA8" w:rsidRPr="00E73FED" w:rsidDel="0031599B" w:rsidRDefault="0031599B" w:rsidP="00151AA8">
      <w:pPr>
        <w:pStyle w:val="Heading3"/>
        <w:rPr>
          <w:del w:id="213" w:author="Abraham Yosipof" w:date="2017-10-06T12:27:00Z"/>
        </w:rPr>
      </w:pPr>
      <w:bookmarkStart w:id="214" w:name="_Toc493772258"/>
      <w:ins w:id="215" w:author="Abraham Yosipof" w:date="2017-10-06T12:27:00Z">
        <w:r>
          <w:t xml:space="preserve"> </w:t>
        </w:r>
      </w:ins>
      <w:commentRangeStart w:id="216"/>
      <w:del w:id="217" w:author="Abraham Yosipof" w:date="2017-10-06T12:27:00Z">
        <w:r w:rsidR="007B0953" w:rsidDel="0031599B">
          <w:delText>Method</w:delText>
        </w:r>
        <w:r w:rsidR="00F45482" w:rsidDel="0031599B">
          <w:delText>ology</w:delText>
        </w:r>
        <w:bookmarkEnd w:id="214"/>
        <w:commentRangeEnd w:id="216"/>
        <w:r w:rsidDel="0031599B">
          <w:rPr>
            <w:rStyle w:val="CommentReference"/>
            <w:rFonts w:asciiTheme="minorHAnsi" w:eastAsiaTheme="minorEastAsia" w:hAnsiTheme="minorHAnsi" w:cstheme="minorBidi"/>
            <w:spacing w:val="0"/>
          </w:rPr>
          <w:commentReference w:id="216"/>
        </w:r>
      </w:del>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51BC62A7" w:rsidR="00D41157" w:rsidRDefault="000C1EB6" w:rsidP="00D41157">
      <w:pPr>
        <w:pStyle w:val="Heading3"/>
      </w:pPr>
      <w:bookmarkStart w:id="218" w:name="_Toc493772259"/>
      <w:r>
        <w:t xml:space="preserve">Result </w:t>
      </w:r>
      <w:r w:rsidR="00D41157">
        <w:t>Image Title</w:t>
      </w:r>
      <w:bookmarkEnd w:id="218"/>
    </w:p>
    <w:p w14:paraId="39D3FB45" w14:textId="2A14FDDB" w:rsidR="00D41157" w:rsidRDefault="00D41157" w:rsidP="00AC3501">
      <w:pPr>
        <w:pStyle w:val="PaparStyle1"/>
      </w:pPr>
      <w:r>
        <w:t>In all of the following example the images are presented with their original titles which contain the following information:</w:t>
      </w:r>
    </w:p>
    <w:p w14:paraId="5DEB3A38" w14:textId="75EE3FA2" w:rsidR="00D41157" w:rsidRDefault="00D41157" w:rsidP="00AC3501">
      <w:pPr>
        <w:pStyle w:val="PaparStyle1"/>
      </w:pPr>
      <w:commentRangeStart w:id="219"/>
      <w:r w:rsidRPr="007A1597">
        <w:rPr>
          <w:b/>
        </w:rPr>
        <w:t xml:space="preserve">Name: </w:t>
      </w:r>
      <w:r w:rsidR="000C1EB6">
        <w:rPr>
          <w:b/>
        </w:rPr>
        <w:t xml:space="preserve">    </w:t>
      </w:r>
      <w:r w:rsidR="000C1EB6">
        <w:rPr>
          <w:b/>
        </w:rPr>
        <w:tab/>
      </w:r>
      <w:r w:rsidR="000C1EB6">
        <w:rPr>
          <w:b/>
        </w:rPr>
        <w:tab/>
      </w:r>
      <w:r w:rsidR="000C1EB6">
        <w:rPr>
          <w:b/>
        </w:rPr>
        <w:tab/>
      </w:r>
      <w:r>
        <w:t>The name of the dataset.</w:t>
      </w:r>
    </w:p>
    <w:p w14:paraId="2F7C8F9C" w14:textId="445AE19B" w:rsidR="00D41157" w:rsidRDefault="00D41157" w:rsidP="00AC3501">
      <w:pPr>
        <w:pStyle w:val="PaparStyle1"/>
      </w:pPr>
      <w:r w:rsidRPr="007A1597">
        <w:rPr>
          <w:b/>
        </w:rPr>
        <w:t>Separated feature:</w:t>
      </w:r>
      <w:r w:rsidR="000C1EB6">
        <w:rPr>
          <w:b/>
        </w:rPr>
        <w:t xml:space="preserve">  </w:t>
      </w:r>
      <w:r w:rsidR="000C1EB6">
        <w:rPr>
          <w:b/>
        </w:rPr>
        <w:tab/>
      </w:r>
      <w:r w:rsidR="000C1EB6">
        <w:rPr>
          <w:b/>
        </w:rPr>
        <w:tab/>
      </w:r>
      <w:r>
        <w:t>The name of the sought-after tag.</w:t>
      </w:r>
    </w:p>
    <w:p w14:paraId="779D498C" w14:textId="16EE3AC0" w:rsidR="00D41157" w:rsidRDefault="00D41157" w:rsidP="00AC3501">
      <w:pPr>
        <w:pStyle w:val="PaparStyle1"/>
      </w:pPr>
      <w:r w:rsidRPr="007A1597">
        <w:rPr>
          <w:b/>
        </w:rPr>
        <w:t>Single neighbor quality:</w:t>
      </w:r>
      <w:r w:rsidR="000C1EB6">
        <w:rPr>
          <w:b/>
        </w:rPr>
        <w:t xml:space="preserve">  </w:t>
      </w:r>
      <w:r w:rsidR="000C1EB6">
        <w:rPr>
          <w:b/>
        </w:rPr>
        <w:tab/>
      </w:r>
      <w:r>
        <w:t>The quality calculated by single nearest neighbor.</w:t>
      </w:r>
    </w:p>
    <w:p w14:paraId="3851D1D6" w14:textId="2F447D26" w:rsidR="00D41157" w:rsidRDefault="00D41157" w:rsidP="00AC3501">
      <w:pPr>
        <w:pStyle w:val="PaparStyle1"/>
      </w:pPr>
      <w:r w:rsidRPr="007A1597">
        <w:rPr>
          <w:b/>
        </w:rPr>
        <w:t>Three neighbors quality:</w:t>
      </w:r>
      <w:r w:rsidR="000C1EB6">
        <w:rPr>
          <w:b/>
        </w:rPr>
        <w:t xml:space="preserve"> </w:t>
      </w:r>
      <w:r w:rsidR="000C1EB6">
        <w:rPr>
          <w:b/>
        </w:rPr>
        <w:tab/>
      </w:r>
      <w:r w:rsidR="000C1EB6">
        <w:t xml:space="preserve">The </w:t>
      </w:r>
      <w:r>
        <w:t>quality calculated by two out of three nearest neighbors.</w:t>
      </w:r>
    </w:p>
    <w:p w14:paraId="05DBA955" w14:textId="1AF65917" w:rsidR="00D41157" w:rsidRDefault="00D41157" w:rsidP="00AC3501">
      <w:pPr>
        <w:pStyle w:val="PaparStyle1"/>
      </w:pPr>
      <w:r w:rsidRPr="007A1597">
        <w:rPr>
          <w:b/>
        </w:rPr>
        <w:lastRenderedPageBreak/>
        <w:t>Five neighbors quality:</w:t>
      </w:r>
      <w:r w:rsidR="000C1EB6">
        <w:rPr>
          <w:b/>
        </w:rPr>
        <w:t xml:space="preserve">  </w:t>
      </w:r>
      <w:r w:rsidR="000C1EB6">
        <w:rPr>
          <w:b/>
        </w:rPr>
        <w:tab/>
      </w:r>
      <w:r>
        <w:t>The quality calculated by three out of five nearest neighbor</w:t>
      </w:r>
      <w:r w:rsidR="008050CD">
        <w:t>s</w:t>
      </w:r>
      <w:r>
        <w:t>.</w:t>
      </w:r>
      <w:commentRangeEnd w:id="219"/>
      <w:r w:rsidR="0031599B">
        <w:rPr>
          <w:rStyle w:val="CommentReference"/>
          <w:rFonts w:asciiTheme="minorHAnsi" w:hAnsiTheme="minorHAnsi" w:cstheme="minorBidi"/>
        </w:rPr>
        <w:commentReference w:id="219"/>
      </w:r>
    </w:p>
    <w:p w14:paraId="0159CC07" w14:textId="17DAAF56" w:rsidR="00D41157" w:rsidRDefault="008050CD" w:rsidP="00AC3501">
      <w:pPr>
        <w:pStyle w:val="PaparStyle1"/>
      </w:pPr>
      <w:r w:rsidRPr="007A1597">
        <w:rPr>
          <w:b/>
        </w:rPr>
        <w:t>Trust level:</w:t>
      </w:r>
      <w:r w:rsidR="000C1EB6">
        <w:rPr>
          <w:b/>
        </w:rPr>
        <w:t xml:space="preserve">   </w:t>
      </w:r>
      <w:r w:rsidR="000C1EB6">
        <w:rPr>
          <w:b/>
        </w:rPr>
        <w:tab/>
      </w:r>
      <w:r w:rsidR="000C1EB6">
        <w:rPr>
          <w:b/>
        </w:rPr>
        <w:tab/>
      </w:r>
      <w:r w:rsidR="000C1EB6">
        <w:rPr>
          <w:b/>
        </w:rPr>
        <w:tab/>
      </w:r>
      <w:r>
        <w:t>The clustering quality metric.</w:t>
      </w:r>
    </w:p>
    <w:p w14:paraId="025B9347" w14:textId="0C3543AD" w:rsidR="00D41157" w:rsidRDefault="008050CD" w:rsidP="00AC3501">
      <w:pPr>
        <w:pStyle w:val="PaparStyle1"/>
      </w:pPr>
      <w:r w:rsidRPr="007A1597">
        <w:rPr>
          <w:b/>
        </w:rPr>
        <w:t>Selected features</w:t>
      </w:r>
      <w:r w:rsidR="000C1EB6">
        <w:rPr>
          <w:b/>
        </w:rPr>
        <w:t xml:space="preserve">  </w:t>
      </w:r>
      <w:r w:rsidR="000C1EB6">
        <w:rPr>
          <w:b/>
        </w:rPr>
        <w:tab/>
      </w:r>
      <w:r w:rsidR="000C1EB6">
        <w:rPr>
          <w:b/>
        </w:rPr>
        <w:tab/>
      </w:r>
      <w:r>
        <w:t>The selected features encoded in hexadecimal string.</w:t>
      </w:r>
    </w:p>
    <w:p w14:paraId="308904F9" w14:textId="164A5850" w:rsidR="008050CD" w:rsidRDefault="008050CD" w:rsidP="00AC3501">
      <w:pPr>
        <w:pStyle w:val="PaparStyle1"/>
      </w:pPr>
      <w:r>
        <w:t>The features are encoded binarily and displayed in hexadecimal form with each letter representing 4 features. For example if we have the following 10 features 0110101011 they will be represented as 1AB.</w:t>
      </w:r>
    </w:p>
    <w:p w14:paraId="5CC93FBE" w14:textId="2A5271E1" w:rsidR="00225A72" w:rsidRDefault="00177186" w:rsidP="007A1597">
      <w:pPr>
        <w:pStyle w:val="Heading3"/>
      </w:pPr>
      <w:bookmarkStart w:id="220" w:name="_Toc493772260"/>
      <w:commentRangeStart w:id="221"/>
      <w:r>
        <w:t>Random</w:t>
      </w:r>
      <w:r w:rsidR="00CF3D65">
        <w:t xml:space="preserve"> Dataset</w:t>
      </w:r>
      <w:bookmarkEnd w:id="220"/>
      <w:commentRangeEnd w:id="221"/>
      <w:r w:rsidR="0031599B">
        <w:rPr>
          <w:rStyle w:val="CommentReference"/>
          <w:rFonts w:asciiTheme="minorHAnsi" w:eastAsiaTheme="minorEastAsia" w:hAnsiTheme="minorHAnsi" w:cstheme="minorBidi"/>
          <w:spacing w:val="0"/>
        </w:rPr>
        <w:commentReference w:id="221"/>
      </w:r>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2CD7AF76" w:rsidR="00CF3D65" w:rsidRDefault="00177186" w:rsidP="007A1597">
      <w:pPr>
        <w:pStyle w:val="Caption"/>
        <w:jc w:val="center"/>
      </w:pPr>
      <w:bookmarkStart w:id="222" w:name="_Ref489048150"/>
      <w:bookmarkStart w:id="223" w:name="_Toc493772312"/>
      <w:r>
        <w:t xml:space="preserve">Figure </w:t>
      </w:r>
      <w:r w:rsidR="00E2065F">
        <w:fldChar w:fldCharType="begin"/>
      </w:r>
      <w:r w:rsidR="00E2065F">
        <w:instrText xml:space="preserve"> SEQ Figure \* ARABIC </w:instrText>
      </w:r>
      <w:r w:rsidR="00E2065F">
        <w:fldChar w:fldCharType="separate"/>
      </w:r>
      <w:r w:rsidR="00473E08">
        <w:rPr>
          <w:noProof/>
        </w:rPr>
        <w:t>3</w:t>
      </w:r>
      <w:r w:rsidR="00E2065F">
        <w:rPr>
          <w:noProof/>
        </w:rPr>
        <w:fldChar w:fldCharType="end"/>
      </w:r>
      <w:bookmarkEnd w:id="222"/>
      <w:r>
        <w:t xml:space="preserve"> random sample test</w:t>
      </w:r>
      <w:bookmarkEnd w:id="223"/>
    </w:p>
    <w:p w14:paraId="5D5F7292" w14:textId="4D7B9243" w:rsidR="009B1FD6" w:rsidRDefault="009B1FD6" w:rsidP="00AC3501">
      <w:pPr>
        <w:pStyle w:val="PaparStyle1"/>
        <w:rPr>
          <w:ins w:id="224" w:author="Shy Alon" w:date="2017-10-11T10:22:00Z"/>
        </w:rPr>
      </w:pPr>
      <w:r>
        <w:t>As seen in in the resulting projection map (</w:t>
      </w:r>
      <w:r>
        <w:fldChar w:fldCharType="begin"/>
      </w:r>
      <w:r>
        <w:instrText xml:space="preserve"> REF _Ref489048150 \h </w:instrText>
      </w:r>
      <w:r w:rsidR="00AC3501">
        <w:instrText xml:space="preserve"> \* MERGEFORMAT </w:instrText>
      </w:r>
      <w:r>
        <w:fldChar w:fldCharType="separate"/>
      </w:r>
      <w:r w:rsidR="00473E08">
        <w:t xml:space="preserve">Figure </w:t>
      </w:r>
      <w:r w:rsidR="00473E08">
        <w:rPr>
          <w:noProof/>
        </w:rPr>
        <w:t>3</w:t>
      </w:r>
      <w:r>
        <w:fldChar w:fldCharType="end"/>
      </w:r>
      <w:r>
        <w:t>) the quality is 0.540 – meaning that for any sample the probability of having the neighbor with the same tag is 0.54, which is as expected.</w:t>
      </w:r>
    </w:p>
    <w:p w14:paraId="63F80C59" w14:textId="7C356830" w:rsidR="00F654FE" w:rsidRDefault="00F654FE" w:rsidP="00F654FE">
      <w:pPr>
        <w:pStyle w:val="Caption"/>
        <w:keepNext/>
        <w:jc w:val="center"/>
        <w:rPr>
          <w:ins w:id="225" w:author="Shy Alon" w:date="2017-10-11T10:22:00Z"/>
        </w:rPr>
      </w:pPr>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F654FE" w14:paraId="528409D5" w14:textId="77777777" w:rsidTr="00A159B6">
        <w:trPr>
          <w:cnfStyle w:val="100000000000" w:firstRow="1" w:lastRow="0" w:firstColumn="0" w:lastColumn="0" w:oddVBand="0" w:evenVBand="0" w:oddHBand="0" w:evenHBand="0" w:firstRowFirstColumn="0" w:firstRowLastColumn="0" w:lastRowFirstColumn="0" w:lastRowLastColumn="0"/>
          <w:trHeight w:val="324"/>
          <w:ins w:id="226"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3DFEAA71" w14:textId="66EBF9F0" w:rsidR="00F654FE" w:rsidRDefault="00F654FE" w:rsidP="00F654FE">
            <w:pPr>
              <w:tabs>
                <w:tab w:val="center" w:pos="837"/>
                <w:tab w:val="left" w:pos="1590"/>
              </w:tabs>
              <w:jc w:val="left"/>
              <w:rPr>
                <w:ins w:id="227" w:author="Shy Alon" w:date="2017-10-11T10:22:00Z"/>
                <w:rFonts w:ascii="Cambria" w:eastAsia="Times New Roman" w:hAnsi="Cambria" w:cs="Calibri"/>
                <w:i/>
                <w:iCs/>
                <w:color w:val="000000"/>
                <w:sz w:val="24"/>
                <w:szCs w:val="24"/>
              </w:rPr>
              <w:pPrChange w:id="228" w:author="Shy Alon" w:date="2017-10-11T10:22:00Z">
                <w:pPr>
                  <w:jc w:val="center"/>
                </w:pPr>
              </w:pPrChange>
            </w:pPr>
            <w:bookmarkStart w:id="229" w:name="_Hlk495480715"/>
            <w:ins w:id="230" w:author="Shy Alon" w:date="2017-10-11T10:22:00Z">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ins>
          </w:p>
        </w:tc>
        <w:tc>
          <w:tcPr>
            <w:tcW w:w="1579" w:type="dxa"/>
            <w:hideMark/>
          </w:tcPr>
          <w:p w14:paraId="6DDD9168" w14:textId="77777777" w:rsidR="00F654FE" w:rsidRDefault="00F654FE" w:rsidP="00A159B6">
            <w:pPr>
              <w:jc w:val="center"/>
              <w:cnfStyle w:val="100000000000" w:firstRow="1" w:lastRow="0" w:firstColumn="0" w:lastColumn="0" w:oddVBand="0" w:evenVBand="0" w:oddHBand="0" w:evenHBand="0" w:firstRowFirstColumn="0" w:firstRowLastColumn="0" w:lastRowFirstColumn="0" w:lastRowLastColumn="0"/>
              <w:rPr>
                <w:ins w:id="231" w:author="Shy Alon" w:date="2017-10-11T10:22:00Z"/>
                <w:rFonts w:ascii="Cambria" w:eastAsia="Times New Roman" w:hAnsi="Cambria" w:cs="Calibri"/>
                <w:i/>
                <w:iCs/>
                <w:color w:val="000000"/>
                <w:sz w:val="24"/>
                <w:szCs w:val="24"/>
              </w:rPr>
            </w:pPr>
            <w:ins w:id="232" w:author="Shy Alon" w:date="2017-10-11T10:22:00Z">
              <w:r>
                <w:rPr>
                  <w:rFonts w:ascii="Cambria" w:eastAsia="Times New Roman" w:hAnsi="Cambria" w:cs="Calibri"/>
                  <w:i/>
                  <w:iCs/>
                  <w:color w:val="000000"/>
                  <w:sz w:val="24"/>
                  <w:szCs w:val="24"/>
                </w:rPr>
                <w:t>Q-1</w:t>
              </w:r>
            </w:ins>
          </w:p>
        </w:tc>
        <w:tc>
          <w:tcPr>
            <w:tcW w:w="1578" w:type="dxa"/>
            <w:hideMark/>
          </w:tcPr>
          <w:p w14:paraId="6820333F" w14:textId="77777777" w:rsidR="00F654FE" w:rsidRDefault="00F654FE" w:rsidP="00A159B6">
            <w:pPr>
              <w:jc w:val="center"/>
              <w:cnfStyle w:val="100000000000" w:firstRow="1" w:lastRow="0" w:firstColumn="0" w:lastColumn="0" w:oddVBand="0" w:evenVBand="0" w:oddHBand="0" w:evenHBand="0" w:firstRowFirstColumn="0" w:firstRowLastColumn="0" w:lastRowFirstColumn="0" w:lastRowLastColumn="0"/>
              <w:rPr>
                <w:ins w:id="233" w:author="Shy Alon" w:date="2017-10-11T10:22:00Z"/>
                <w:rFonts w:ascii="Cambria" w:eastAsia="Times New Roman" w:hAnsi="Cambria" w:cs="Calibri"/>
                <w:i/>
                <w:iCs/>
                <w:color w:val="000000"/>
                <w:sz w:val="24"/>
                <w:szCs w:val="24"/>
              </w:rPr>
            </w:pPr>
            <w:ins w:id="234" w:author="Shy Alon" w:date="2017-10-11T10:22:00Z">
              <w:r>
                <w:rPr>
                  <w:rFonts w:ascii="Cambria" w:eastAsia="Times New Roman" w:hAnsi="Cambria" w:cs="Calibri"/>
                  <w:i/>
                  <w:iCs/>
                  <w:color w:val="000000"/>
                  <w:sz w:val="24"/>
                  <w:szCs w:val="24"/>
                </w:rPr>
                <w:t>Q-3</w:t>
              </w:r>
            </w:ins>
          </w:p>
        </w:tc>
        <w:tc>
          <w:tcPr>
            <w:tcW w:w="1579" w:type="dxa"/>
            <w:hideMark/>
          </w:tcPr>
          <w:p w14:paraId="365AEA74" w14:textId="77777777" w:rsidR="00F654FE" w:rsidRDefault="00F654FE" w:rsidP="00A159B6">
            <w:pPr>
              <w:jc w:val="center"/>
              <w:cnfStyle w:val="100000000000" w:firstRow="1" w:lastRow="0" w:firstColumn="0" w:lastColumn="0" w:oddVBand="0" w:evenVBand="0" w:oddHBand="0" w:evenHBand="0" w:firstRowFirstColumn="0" w:firstRowLastColumn="0" w:lastRowFirstColumn="0" w:lastRowLastColumn="0"/>
              <w:rPr>
                <w:ins w:id="235" w:author="Shy Alon" w:date="2017-10-11T10:22:00Z"/>
                <w:rFonts w:ascii="Cambria" w:eastAsia="Times New Roman" w:hAnsi="Cambria" w:cs="Calibri"/>
                <w:i/>
                <w:iCs/>
                <w:color w:val="000000"/>
                <w:sz w:val="24"/>
                <w:szCs w:val="24"/>
              </w:rPr>
            </w:pPr>
            <w:ins w:id="236" w:author="Shy Alon" w:date="2017-10-11T10:22:00Z">
              <w:r>
                <w:rPr>
                  <w:rFonts w:ascii="Cambria" w:eastAsia="Times New Roman" w:hAnsi="Cambria" w:cs="Calibri"/>
                  <w:i/>
                  <w:iCs/>
                  <w:color w:val="000000"/>
                  <w:sz w:val="24"/>
                  <w:szCs w:val="24"/>
                </w:rPr>
                <w:t>Q-5</w:t>
              </w:r>
            </w:ins>
          </w:p>
        </w:tc>
        <w:tc>
          <w:tcPr>
            <w:tcW w:w="1579" w:type="dxa"/>
            <w:hideMark/>
          </w:tcPr>
          <w:p w14:paraId="58E13390" w14:textId="77777777" w:rsidR="00F654FE" w:rsidRDefault="00F654FE" w:rsidP="00A159B6">
            <w:pPr>
              <w:jc w:val="center"/>
              <w:cnfStyle w:val="100000000000" w:firstRow="1" w:lastRow="0" w:firstColumn="0" w:lastColumn="0" w:oddVBand="0" w:evenVBand="0" w:oddHBand="0" w:evenHBand="0" w:firstRowFirstColumn="0" w:firstRowLastColumn="0" w:lastRowFirstColumn="0" w:lastRowLastColumn="0"/>
              <w:rPr>
                <w:ins w:id="237" w:author="Shy Alon" w:date="2017-10-11T10:22:00Z"/>
                <w:rFonts w:ascii="Cambria" w:eastAsia="Times New Roman" w:hAnsi="Cambria" w:cs="Calibri"/>
                <w:i/>
                <w:iCs/>
                <w:color w:val="000000"/>
                <w:sz w:val="24"/>
                <w:szCs w:val="24"/>
              </w:rPr>
            </w:pPr>
            <w:ins w:id="238" w:author="Shy Alon" w:date="2017-10-11T10:22:00Z">
              <w:r>
                <w:rPr>
                  <w:rFonts w:ascii="Cambria" w:eastAsia="Times New Roman" w:hAnsi="Cambria" w:cs="Calibri"/>
                  <w:i/>
                  <w:iCs/>
                  <w:color w:val="000000"/>
                  <w:sz w:val="24"/>
                  <w:szCs w:val="24"/>
                </w:rPr>
                <w:t>Trust</w:t>
              </w:r>
            </w:ins>
          </w:p>
        </w:tc>
      </w:tr>
      <w:tr w:rsidR="00F654FE" w14:paraId="158AB38F" w14:textId="77777777" w:rsidTr="00A159B6">
        <w:trPr>
          <w:cnfStyle w:val="000000100000" w:firstRow="0" w:lastRow="0" w:firstColumn="0" w:lastColumn="0" w:oddVBand="0" w:evenVBand="0" w:oddHBand="1" w:evenHBand="0" w:firstRowFirstColumn="0" w:firstRowLastColumn="0" w:lastRowFirstColumn="0" w:lastRowLastColumn="0"/>
          <w:trHeight w:val="312"/>
          <w:ins w:id="239"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2E7A0726" w14:textId="77777777" w:rsidR="00F654FE" w:rsidRDefault="00F654FE" w:rsidP="00A159B6">
            <w:pPr>
              <w:jc w:val="right"/>
              <w:rPr>
                <w:ins w:id="240" w:author="Shy Alon" w:date="2017-10-11T10:22:00Z"/>
                <w:rFonts w:ascii="Cambria" w:eastAsia="Times New Roman" w:hAnsi="Cambria" w:cs="Calibri"/>
                <w:i/>
                <w:iCs/>
                <w:color w:val="000000"/>
                <w:sz w:val="24"/>
                <w:szCs w:val="24"/>
              </w:rPr>
            </w:pPr>
            <w:ins w:id="241" w:author="Shy Alon" w:date="2017-10-11T10:22:00Z">
              <w:r>
                <w:rPr>
                  <w:rFonts w:ascii="Cambria" w:eastAsia="Times New Roman" w:hAnsi="Cambria" w:cs="Calibri"/>
                  <w:i/>
                  <w:iCs/>
                  <w:color w:val="000000"/>
                  <w:sz w:val="24"/>
                  <w:szCs w:val="24"/>
                </w:rPr>
                <w:t>Dopamine</w:t>
              </w:r>
            </w:ins>
          </w:p>
        </w:tc>
        <w:tc>
          <w:tcPr>
            <w:tcW w:w="1579" w:type="dxa"/>
            <w:hideMark/>
          </w:tcPr>
          <w:p w14:paraId="1A70FD52"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42" w:author="Shy Alon" w:date="2017-10-11T10:22:00Z"/>
                <w:rFonts w:ascii="Calibri" w:eastAsia="Times New Roman" w:hAnsi="Calibri" w:cs="Calibri"/>
                <w:color w:val="000000"/>
                <w:sz w:val="24"/>
                <w:szCs w:val="24"/>
              </w:rPr>
            </w:pPr>
            <w:ins w:id="243" w:author="Shy Alon" w:date="2017-10-11T10:22:00Z">
              <w:r>
                <w:rPr>
                  <w:rFonts w:ascii="Calibri" w:eastAsia="Times New Roman" w:hAnsi="Calibri" w:cs="Calibri"/>
                  <w:color w:val="000000"/>
                  <w:sz w:val="24"/>
                  <w:szCs w:val="24"/>
                </w:rPr>
                <w:t>0.9650</w:t>
              </w:r>
            </w:ins>
          </w:p>
        </w:tc>
        <w:tc>
          <w:tcPr>
            <w:tcW w:w="1578" w:type="dxa"/>
            <w:hideMark/>
          </w:tcPr>
          <w:p w14:paraId="7BB2F552"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44" w:author="Shy Alon" w:date="2017-10-11T10:22:00Z"/>
                <w:rFonts w:ascii="Calibri" w:eastAsia="Times New Roman" w:hAnsi="Calibri" w:cs="Calibri"/>
                <w:color w:val="000000"/>
                <w:sz w:val="24"/>
                <w:szCs w:val="24"/>
              </w:rPr>
            </w:pPr>
            <w:ins w:id="245" w:author="Shy Alon" w:date="2017-10-11T10:22:00Z">
              <w:r>
                <w:rPr>
                  <w:rFonts w:ascii="Calibri" w:eastAsia="Times New Roman" w:hAnsi="Calibri" w:cs="Calibri"/>
                  <w:color w:val="000000"/>
                  <w:sz w:val="24"/>
                  <w:szCs w:val="24"/>
                </w:rPr>
                <w:t>0.9650</w:t>
              </w:r>
            </w:ins>
          </w:p>
        </w:tc>
        <w:tc>
          <w:tcPr>
            <w:tcW w:w="1579" w:type="dxa"/>
            <w:hideMark/>
          </w:tcPr>
          <w:p w14:paraId="1B7A5662"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46" w:author="Shy Alon" w:date="2017-10-11T10:22:00Z"/>
                <w:rFonts w:ascii="Calibri" w:eastAsia="Times New Roman" w:hAnsi="Calibri" w:cs="Calibri"/>
                <w:color w:val="000000"/>
                <w:sz w:val="24"/>
                <w:szCs w:val="24"/>
              </w:rPr>
            </w:pPr>
            <w:ins w:id="247" w:author="Shy Alon" w:date="2017-10-11T10:22:00Z">
              <w:r>
                <w:rPr>
                  <w:rFonts w:ascii="Calibri" w:eastAsia="Times New Roman" w:hAnsi="Calibri" w:cs="Calibri"/>
                  <w:color w:val="000000"/>
                  <w:sz w:val="24"/>
                  <w:szCs w:val="24"/>
                </w:rPr>
                <w:t>0.9610</w:t>
              </w:r>
            </w:ins>
          </w:p>
        </w:tc>
        <w:tc>
          <w:tcPr>
            <w:tcW w:w="1579" w:type="dxa"/>
            <w:hideMark/>
          </w:tcPr>
          <w:p w14:paraId="3F50B05D"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48" w:author="Shy Alon" w:date="2017-10-11T10:22:00Z"/>
                <w:rFonts w:ascii="Calibri" w:eastAsia="Times New Roman" w:hAnsi="Calibri" w:cs="Calibri"/>
                <w:color w:val="000000"/>
                <w:sz w:val="24"/>
                <w:szCs w:val="24"/>
              </w:rPr>
            </w:pPr>
            <w:ins w:id="249" w:author="Shy Alon" w:date="2017-10-11T10:22:00Z">
              <w:r>
                <w:rPr>
                  <w:rFonts w:ascii="Calibri" w:eastAsia="Times New Roman" w:hAnsi="Calibri" w:cs="Calibri"/>
                  <w:color w:val="000000"/>
                  <w:sz w:val="24"/>
                  <w:szCs w:val="24"/>
                </w:rPr>
                <w:t>0.0870</w:t>
              </w:r>
            </w:ins>
          </w:p>
        </w:tc>
      </w:tr>
      <w:tr w:rsidR="00F654FE" w14:paraId="7BC05C6E" w14:textId="77777777" w:rsidTr="00A159B6">
        <w:trPr>
          <w:trHeight w:val="312"/>
          <w:ins w:id="250"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05172B47" w14:textId="77777777" w:rsidR="00F654FE" w:rsidRDefault="00F654FE" w:rsidP="00A159B6">
            <w:pPr>
              <w:jc w:val="right"/>
              <w:rPr>
                <w:ins w:id="251" w:author="Shy Alon" w:date="2017-10-11T10:22:00Z"/>
                <w:rFonts w:ascii="Cambria" w:eastAsia="Times New Roman" w:hAnsi="Cambria" w:cs="Calibri"/>
                <w:i/>
                <w:iCs/>
                <w:color w:val="000000"/>
                <w:sz w:val="24"/>
                <w:szCs w:val="24"/>
              </w:rPr>
            </w:pPr>
            <w:ins w:id="252" w:author="Shy Alon" w:date="2017-10-11T10:22:00Z">
              <w:r>
                <w:rPr>
                  <w:rFonts w:ascii="Cambria" w:eastAsia="Times New Roman" w:hAnsi="Cambria" w:cs="Calibri"/>
                  <w:i/>
                  <w:iCs/>
                  <w:color w:val="000000"/>
                  <w:sz w:val="24"/>
                  <w:szCs w:val="24"/>
                </w:rPr>
                <w:t>Adrenoceptors</w:t>
              </w:r>
            </w:ins>
          </w:p>
        </w:tc>
        <w:tc>
          <w:tcPr>
            <w:tcW w:w="1579" w:type="dxa"/>
            <w:hideMark/>
          </w:tcPr>
          <w:p w14:paraId="64E3EA5A"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53" w:author="Shy Alon" w:date="2017-10-11T10:22:00Z"/>
                <w:rFonts w:ascii="Calibri" w:eastAsia="Times New Roman" w:hAnsi="Calibri" w:cs="Calibri"/>
                <w:color w:val="000000"/>
                <w:sz w:val="24"/>
                <w:szCs w:val="24"/>
              </w:rPr>
            </w:pPr>
            <w:ins w:id="254" w:author="Shy Alon" w:date="2017-10-11T10:22:00Z">
              <w:r>
                <w:rPr>
                  <w:rFonts w:ascii="Calibri" w:eastAsia="Times New Roman" w:hAnsi="Calibri" w:cs="Calibri"/>
                  <w:color w:val="000000"/>
                  <w:sz w:val="24"/>
                  <w:szCs w:val="24"/>
                </w:rPr>
                <w:t>0.9830</w:t>
              </w:r>
            </w:ins>
          </w:p>
        </w:tc>
        <w:tc>
          <w:tcPr>
            <w:tcW w:w="1578" w:type="dxa"/>
            <w:hideMark/>
          </w:tcPr>
          <w:p w14:paraId="16A27B4E"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55" w:author="Shy Alon" w:date="2017-10-11T10:22:00Z"/>
                <w:rFonts w:ascii="Calibri" w:eastAsia="Times New Roman" w:hAnsi="Calibri" w:cs="Calibri"/>
                <w:color w:val="000000"/>
                <w:sz w:val="24"/>
                <w:szCs w:val="24"/>
              </w:rPr>
            </w:pPr>
            <w:ins w:id="256" w:author="Shy Alon" w:date="2017-10-11T10:22:00Z">
              <w:r>
                <w:rPr>
                  <w:rFonts w:ascii="Calibri" w:eastAsia="Times New Roman" w:hAnsi="Calibri" w:cs="Calibri"/>
                  <w:color w:val="000000"/>
                  <w:sz w:val="24"/>
                  <w:szCs w:val="24"/>
                </w:rPr>
                <w:t>0.9850</w:t>
              </w:r>
            </w:ins>
          </w:p>
        </w:tc>
        <w:tc>
          <w:tcPr>
            <w:tcW w:w="1579" w:type="dxa"/>
            <w:hideMark/>
          </w:tcPr>
          <w:p w14:paraId="7261156E"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57" w:author="Shy Alon" w:date="2017-10-11T10:22:00Z"/>
                <w:rFonts w:ascii="Calibri" w:eastAsia="Times New Roman" w:hAnsi="Calibri" w:cs="Calibri"/>
                <w:color w:val="000000"/>
                <w:sz w:val="24"/>
                <w:szCs w:val="24"/>
              </w:rPr>
            </w:pPr>
            <w:ins w:id="258" w:author="Shy Alon" w:date="2017-10-11T10:22:00Z">
              <w:r>
                <w:rPr>
                  <w:rFonts w:ascii="Calibri" w:eastAsia="Times New Roman" w:hAnsi="Calibri" w:cs="Calibri"/>
                  <w:color w:val="000000"/>
                  <w:sz w:val="24"/>
                  <w:szCs w:val="24"/>
                </w:rPr>
                <w:t>0.9840</w:t>
              </w:r>
            </w:ins>
          </w:p>
        </w:tc>
        <w:tc>
          <w:tcPr>
            <w:tcW w:w="1579" w:type="dxa"/>
            <w:hideMark/>
          </w:tcPr>
          <w:p w14:paraId="118022B6"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59" w:author="Shy Alon" w:date="2017-10-11T10:22:00Z"/>
                <w:rFonts w:ascii="Calibri" w:eastAsia="Times New Roman" w:hAnsi="Calibri" w:cs="Calibri"/>
                <w:color w:val="000000"/>
                <w:sz w:val="24"/>
                <w:szCs w:val="24"/>
              </w:rPr>
            </w:pPr>
            <w:ins w:id="260" w:author="Shy Alon" w:date="2017-10-11T10:22:00Z">
              <w:r>
                <w:rPr>
                  <w:rFonts w:ascii="Calibri" w:eastAsia="Times New Roman" w:hAnsi="Calibri" w:cs="Calibri"/>
                  <w:color w:val="000000"/>
                  <w:sz w:val="24"/>
                  <w:szCs w:val="24"/>
                </w:rPr>
                <w:t>0.0770</w:t>
              </w:r>
            </w:ins>
          </w:p>
        </w:tc>
      </w:tr>
      <w:tr w:rsidR="00F654FE" w14:paraId="4F0F4451" w14:textId="77777777" w:rsidTr="00A159B6">
        <w:trPr>
          <w:cnfStyle w:val="000000100000" w:firstRow="0" w:lastRow="0" w:firstColumn="0" w:lastColumn="0" w:oddVBand="0" w:evenVBand="0" w:oddHBand="1" w:evenHBand="0" w:firstRowFirstColumn="0" w:firstRowLastColumn="0" w:lastRowFirstColumn="0" w:lastRowLastColumn="0"/>
          <w:trHeight w:val="312"/>
          <w:ins w:id="261"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1DA6F0A2" w14:textId="77777777" w:rsidR="00F654FE" w:rsidRDefault="00F654FE" w:rsidP="00A159B6">
            <w:pPr>
              <w:jc w:val="right"/>
              <w:rPr>
                <w:ins w:id="262" w:author="Shy Alon" w:date="2017-10-11T10:22:00Z"/>
                <w:rFonts w:ascii="Cambria" w:eastAsia="Times New Roman" w:hAnsi="Cambria" w:cs="Calibri"/>
                <w:i/>
                <w:iCs/>
                <w:color w:val="000000"/>
                <w:sz w:val="24"/>
                <w:szCs w:val="24"/>
              </w:rPr>
            </w:pPr>
            <w:ins w:id="263" w:author="Shy Alon" w:date="2017-10-11T10:22:00Z">
              <w:r>
                <w:rPr>
                  <w:rFonts w:ascii="Cambria" w:eastAsia="Times New Roman" w:hAnsi="Cambria" w:cs="Calibri"/>
                  <w:i/>
                  <w:iCs/>
                  <w:color w:val="000000"/>
                  <w:sz w:val="24"/>
                  <w:szCs w:val="24"/>
                </w:rPr>
                <w:t>Histamine</w:t>
              </w:r>
            </w:ins>
          </w:p>
        </w:tc>
        <w:tc>
          <w:tcPr>
            <w:tcW w:w="1579" w:type="dxa"/>
            <w:hideMark/>
          </w:tcPr>
          <w:p w14:paraId="286A3651"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64" w:author="Shy Alon" w:date="2017-10-11T10:22:00Z"/>
                <w:rFonts w:ascii="Calibri" w:eastAsia="Times New Roman" w:hAnsi="Calibri" w:cs="Calibri"/>
                <w:color w:val="000000"/>
                <w:sz w:val="24"/>
                <w:szCs w:val="24"/>
              </w:rPr>
            </w:pPr>
            <w:ins w:id="265" w:author="Shy Alon" w:date="2017-10-11T10:22:00Z">
              <w:r>
                <w:rPr>
                  <w:rFonts w:ascii="Calibri" w:eastAsia="Times New Roman" w:hAnsi="Calibri" w:cs="Calibri"/>
                  <w:color w:val="000000"/>
                  <w:sz w:val="24"/>
                  <w:szCs w:val="24"/>
                </w:rPr>
                <w:t>0.9670</w:t>
              </w:r>
            </w:ins>
          </w:p>
        </w:tc>
        <w:tc>
          <w:tcPr>
            <w:tcW w:w="1578" w:type="dxa"/>
            <w:hideMark/>
          </w:tcPr>
          <w:p w14:paraId="0DB29580"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66" w:author="Shy Alon" w:date="2017-10-11T10:22:00Z"/>
                <w:rFonts w:ascii="Calibri" w:eastAsia="Times New Roman" w:hAnsi="Calibri" w:cs="Calibri"/>
                <w:color w:val="000000"/>
                <w:sz w:val="24"/>
                <w:szCs w:val="24"/>
              </w:rPr>
            </w:pPr>
            <w:ins w:id="267" w:author="Shy Alon" w:date="2017-10-11T10:22:00Z">
              <w:r>
                <w:rPr>
                  <w:rFonts w:ascii="Calibri" w:eastAsia="Times New Roman" w:hAnsi="Calibri" w:cs="Calibri"/>
                  <w:color w:val="000000"/>
                  <w:sz w:val="24"/>
                  <w:szCs w:val="24"/>
                </w:rPr>
                <w:t>0.9630</w:t>
              </w:r>
            </w:ins>
          </w:p>
        </w:tc>
        <w:tc>
          <w:tcPr>
            <w:tcW w:w="1579" w:type="dxa"/>
            <w:hideMark/>
          </w:tcPr>
          <w:p w14:paraId="171DFB56"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68" w:author="Shy Alon" w:date="2017-10-11T10:22:00Z"/>
                <w:rFonts w:ascii="Calibri" w:eastAsia="Times New Roman" w:hAnsi="Calibri" w:cs="Calibri"/>
                <w:color w:val="000000"/>
                <w:sz w:val="24"/>
                <w:szCs w:val="24"/>
              </w:rPr>
            </w:pPr>
            <w:ins w:id="269" w:author="Shy Alon" w:date="2017-10-11T10:22:00Z">
              <w:r>
                <w:rPr>
                  <w:rFonts w:ascii="Calibri" w:eastAsia="Times New Roman" w:hAnsi="Calibri" w:cs="Calibri"/>
                  <w:color w:val="000000"/>
                  <w:sz w:val="24"/>
                  <w:szCs w:val="24"/>
                </w:rPr>
                <w:t>0.9640</w:t>
              </w:r>
            </w:ins>
          </w:p>
        </w:tc>
        <w:tc>
          <w:tcPr>
            <w:tcW w:w="1579" w:type="dxa"/>
            <w:hideMark/>
          </w:tcPr>
          <w:p w14:paraId="743FCFAE"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70" w:author="Shy Alon" w:date="2017-10-11T10:22:00Z"/>
                <w:rFonts w:ascii="Calibri" w:eastAsia="Times New Roman" w:hAnsi="Calibri" w:cs="Calibri"/>
                <w:color w:val="000000"/>
                <w:sz w:val="24"/>
                <w:szCs w:val="24"/>
              </w:rPr>
            </w:pPr>
            <w:ins w:id="271" w:author="Shy Alon" w:date="2017-10-11T10:22:00Z">
              <w:r>
                <w:rPr>
                  <w:rFonts w:ascii="Calibri" w:eastAsia="Times New Roman" w:hAnsi="Calibri" w:cs="Calibri"/>
                  <w:color w:val="000000"/>
                  <w:sz w:val="24"/>
                  <w:szCs w:val="24"/>
                </w:rPr>
                <w:t>0.0780</w:t>
              </w:r>
            </w:ins>
          </w:p>
        </w:tc>
      </w:tr>
      <w:tr w:rsidR="00F654FE" w14:paraId="2CBA472E" w14:textId="77777777" w:rsidTr="00A159B6">
        <w:trPr>
          <w:trHeight w:val="312"/>
          <w:ins w:id="272"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17BCA5E1" w14:textId="77777777" w:rsidR="00F654FE" w:rsidRDefault="00F654FE" w:rsidP="00A159B6">
            <w:pPr>
              <w:jc w:val="right"/>
              <w:rPr>
                <w:ins w:id="273" w:author="Shy Alon" w:date="2017-10-11T10:22:00Z"/>
                <w:rFonts w:ascii="Cambria" w:eastAsia="Times New Roman" w:hAnsi="Cambria" w:cs="Calibri"/>
                <w:i/>
                <w:iCs/>
                <w:color w:val="000000"/>
                <w:sz w:val="24"/>
                <w:szCs w:val="24"/>
              </w:rPr>
            </w:pPr>
            <w:ins w:id="274" w:author="Shy Alon" w:date="2017-10-11T10:22:00Z">
              <w:r>
                <w:rPr>
                  <w:rFonts w:ascii="Cambria" w:eastAsia="Times New Roman" w:hAnsi="Cambria" w:cs="Calibri"/>
                  <w:i/>
                  <w:iCs/>
                  <w:color w:val="000000"/>
                  <w:sz w:val="24"/>
                  <w:szCs w:val="24"/>
                </w:rPr>
                <w:t>Muscarinic</w:t>
              </w:r>
            </w:ins>
          </w:p>
        </w:tc>
        <w:tc>
          <w:tcPr>
            <w:tcW w:w="1579" w:type="dxa"/>
            <w:hideMark/>
          </w:tcPr>
          <w:p w14:paraId="3B346308"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75" w:author="Shy Alon" w:date="2017-10-11T10:22:00Z"/>
                <w:rFonts w:ascii="Calibri" w:eastAsia="Times New Roman" w:hAnsi="Calibri" w:cs="Calibri"/>
                <w:color w:val="000000"/>
                <w:sz w:val="24"/>
                <w:szCs w:val="24"/>
              </w:rPr>
            </w:pPr>
            <w:ins w:id="276" w:author="Shy Alon" w:date="2017-10-11T10:22:00Z">
              <w:r>
                <w:rPr>
                  <w:rFonts w:ascii="Calibri" w:eastAsia="Times New Roman" w:hAnsi="Calibri" w:cs="Calibri"/>
                  <w:color w:val="000000"/>
                  <w:sz w:val="24"/>
                  <w:szCs w:val="24"/>
                </w:rPr>
                <w:t>0.9930</w:t>
              </w:r>
            </w:ins>
          </w:p>
        </w:tc>
        <w:tc>
          <w:tcPr>
            <w:tcW w:w="1578" w:type="dxa"/>
            <w:hideMark/>
          </w:tcPr>
          <w:p w14:paraId="63C80FE2"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77" w:author="Shy Alon" w:date="2017-10-11T10:22:00Z"/>
                <w:rFonts w:ascii="Calibri" w:eastAsia="Times New Roman" w:hAnsi="Calibri" w:cs="Calibri"/>
                <w:color w:val="000000"/>
                <w:sz w:val="24"/>
                <w:szCs w:val="24"/>
              </w:rPr>
            </w:pPr>
            <w:ins w:id="278" w:author="Shy Alon" w:date="2017-10-11T10:22:00Z">
              <w:r>
                <w:rPr>
                  <w:rFonts w:ascii="Calibri" w:eastAsia="Times New Roman" w:hAnsi="Calibri" w:cs="Calibri"/>
                  <w:color w:val="000000"/>
                  <w:sz w:val="24"/>
                  <w:szCs w:val="24"/>
                </w:rPr>
                <w:t>0.9930</w:t>
              </w:r>
            </w:ins>
          </w:p>
        </w:tc>
        <w:tc>
          <w:tcPr>
            <w:tcW w:w="1579" w:type="dxa"/>
            <w:hideMark/>
          </w:tcPr>
          <w:p w14:paraId="0D16331C"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79" w:author="Shy Alon" w:date="2017-10-11T10:22:00Z"/>
                <w:rFonts w:ascii="Calibri" w:eastAsia="Times New Roman" w:hAnsi="Calibri" w:cs="Calibri"/>
                <w:color w:val="000000"/>
                <w:sz w:val="24"/>
                <w:szCs w:val="24"/>
              </w:rPr>
            </w:pPr>
            <w:ins w:id="280" w:author="Shy Alon" w:date="2017-10-11T10:22:00Z">
              <w:r>
                <w:rPr>
                  <w:rFonts w:ascii="Calibri" w:eastAsia="Times New Roman" w:hAnsi="Calibri" w:cs="Calibri"/>
                  <w:color w:val="000000"/>
                  <w:sz w:val="24"/>
                  <w:szCs w:val="24"/>
                </w:rPr>
                <w:t>0.9930</w:t>
              </w:r>
            </w:ins>
          </w:p>
        </w:tc>
        <w:tc>
          <w:tcPr>
            <w:tcW w:w="1579" w:type="dxa"/>
            <w:hideMark/>
          </w:tcPr>
          <w:p w14:paraId="27B38321"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81" w:author="Shy Alon" w:date="2017-10-11T10:22:00Z"/>
                <w:rFonts w:ascii="Calibri" w:eastAsia="Times New Roman" w:hAnsi="Calibri" w:cs="Calibri"/>
                <w:color w:val="000000"/>
                <w:sz w:val="24"/>
                <w:szCs w:val="24"/>
              </w:rPr>
            </w:pPr>
            <w:ins w:id="282" w:author="Shy Alon" w:date="2017-10-11T10:22:00Z">
              <w:r>
                <w:rPr>
                  <w:rFonts w:ascii="Calibri" w:eastAsia="Times New Roman" w:hAnsi="Calibri" w:cs="Calibri"/>
                  <w:color w:val="000000"/>
                  <w:sz w:val="24"/>
                  <w:szCs w:val="24"/>
                </w:rPr>
                <w:t>0.0760</w:t>
              </w:r>
            </w:ins>
          </w:p>
        </w:tc>
      </w:tr>
      <w:tr w:rsidR="00F654FE" w14:paraId="1E32F2E1" w14:textId="77777777" w:rsidTr="00A159B6">
        <w:trPr>
          <w:cnfStyle w:val="000000100000" w:firstRow="0" w:lastRow="0" w:firstColumn="0" w:lastColumn="0" w:oddVBand="0" w:evenVBand="0" w:oddHBand="1" w:evenHBand="0" w:firstRowFirstColumn="0" w:firstRowLastColumn="0" w:lastRowFirstColumn="0" w:lastRowLastColumn="0"/>
          <w:trHeight w:val="312"/>
          <w:ins w:id="283"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0149806A" w14:textId="77777777" w:rsidR="00F654FE" w:rsidRDefault="00F654FE" w:rsidP="00A159B6">
            <w:pPr>
              <w:jc w:val="right"/>
              <w:rPr>
                <w:ins w:id="284" w:author="Shy Alon" w:date="2017-10-11T10:22:00Z"/>
                <w:rFonts w:ascii="Cambria" w:eastAsia="Times New Roman" w:hAnsi="Cambria" w:cs="Calibri"/>
                <w:i/>
                <w:iCs/>
                <w:color w:val="000000"/>
                <w:sz w:val="24"/>
                <w:szCs w:val="24"/>
              </w:rPr>
            </w:pPr>
            <w:ins w:id="285" w:author="Shy Alon" w:date="2017-10-11T10:22:00Z">
              <w:r>
                <w:rPr>
                  <w:rFonts w:ascii="Cambria" w:eastAsia="Times New Roman" w:hAnsi="Cambria" w:cs="Calibri"/>
                  <w:i/>
                  <w:iCs/>
                  <w:color w:val="000000"/>
                  <w:sz w:val="24"/>
                  <w:szCs w:val="24"/>
                </w:rPr>
                <w:t>Serotonin</w:t>
              </w:r>
            </w:ins>
          </w:p>
        </w:tc>
        <w:tc>
          <w:tcPr>
            <w:tcW w:w="1579" w:type="dxa"/>
            <w:hideMark/>
          </w:tcPr>
          <w:p w14:paraId="7BD007AB"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86" w:author="Shy Alon" w:date="2017-10-11T10:22:00Z"/>
                <w:rFonts w:ascii="Calibri" w:eastAsia="Times New Roman" w:hAnsi="Calibri" w:cs="Calibri"/>
                <w:color w:val="000000"/>
                <w:sz w:val="24"/>
                <w:szCs w:val="24"/>
              </w:rPr>
            </w:pPr>
            <w:ins w:id="287" w:author="Shy Alon" w:date="2017-10-11T10:22:00Z">
              <w:r>
                <w:rPr>
                  <w:rFonts w:ascii="Calibri" w:eastAsia="Times New Roman" w:hAnsi="Calibri" w:cs="Calibri"/>
                  <w:color w:val="000000"/>
                  <w:sz w:val="24"/>
                  <w:szCs w:val="24"/>
                </w:rPr>
                <w:t>0.9380</w:t>
              </w:r>
            </w:ins>
          </w:p>
        </w:tc>
        <w:tc>
          <w:tcPr>
            <w:tcW w:w="1578" w:type="dxa"/>
            <w:hideMark/>
          </w:tcPr>
          <w:p w14:paraId="76C32EEB"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88" w:author="Shy Alon" w:date="2017-10-11T10:22:00Z"/>
                <w:rFonts w:ascii="Calibri" w:eastAsia="Times New Roman" w:hAnsi="Calibri" w:cs="Calibri"/>
                <w:color w:val="000000"/>
                <w:sz w:val="24"/>
                <w:szCs w:val="24"/>
              </w:rPr>
            </w:pPr>
            <w:ins w:id="289" w:author="Shy Alon" w:date="2017-10-11T10:22:00Z">
              <w:r>
                <w:rPr>
                  <w:rFonts w:ascii="Calibri" w:eastAsia="Times New Roman" w:hAnsi="Calibri" w:cs="Calibri"/>
                  <w:color w:val="000000"/>
                  <w:sz w:val="24"/>
                  <w:szCs w:val="24"/>
                </w:rPr>
                <w:t>0.9340</w:t>
              </w:r>
            </w:ins>
          </w:p>
        </w:tc>
        <w:tc>
          <w:tcPr>
            <w:tcW w:w="1579" w:type="dxa"/>
            <w:hideMark/>
          </w:tcPr>
          <w:p w14:paraId="38EBE63B"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90" w:author="Shy Alon" w:date="2017-10-11T10:22:00Z"/>
                <w:rFonts w:ascii="Calibri" w:eastAsia="Times New Roman" w:hAnsi="Calibri" w:cs="Calibri"/>
                <w:color w:val="000000"/>
                <w:sz w:val="24"/>
                <w:szCs w:val="24"/>
              </w:rPr>
            </w:pPr>
            <w:ins w:id="291" w:author="Shy Alon" w:date="2017-10-11T10:22:00Z">
              <w:r>
                <w:rPr>
                  <w:rFonts w:ascii="Calibri" w:eastAsia="Times New Roman" w:hAnsi="Calibri" w:cs="Calibri"/>
                  <w:color w:val="000000"/>
                  <w:sz w:val="24"/>
                  <w:szCs w:val="24"/>
                </w:rPr>
                <w:t>0.9210</w:t>
              </w:r>
            </w:ins>
          </w:p>
        </w:tc>
        <w:tc>
          <w:tcPr>
            <w:tcW w:w="1579" w:type="dxa"/>
            <w:hideMark/>
          </w:tcPr>
          <w:p w14:paraId="4CEC3ED3" w14:textId="77777777" w:rsidR="00F654FE" w:rsidRDefault="00F654FE" w:rsidP="00A159B6">
            <w:pPr>
              <w:jc w:val="center"/>
              <w:cnfStyle w:val="000000100000" w:firstRow="0" w:lastRow="0" w:firstColumn="0" w:lastColumn="0" w:oddVBand="0" w:evenVBand="0" w:oddHBand="1" w:evenHBand="0" w:firstRowFirstColumn="0" w:firstRowLastColumn="0" w:lastRowFirstColumn="0" w:lastRowLastColumn="0"/>
              <w:rPr>
                <w:ins w:id="292" w:author="Shy Alon" w:date="2017-10-11T10:22:00Z"/>
                <w:rFonts w:ascii="Calibri" w:eastAsia="Times New Roman" w:hAnsi="Calibri" w:cs="Calibri"/>
                <w:color w:val="000000"/>
                <w:sz w:val="24"/>
                <w:szCs w:val="24"/>
              </w:rPr>
            </w:pPr>
            <w:ins w:id="293" w:author="Shy Alon" w:date="2017-10-11T10:22:00Z">
              <w:r>
                <w:rPr>
                  <w:rFonts w:ascii="Calibri" w:eastAsia="Times New Roman" w:hAnsi="Calibri" w:cs="Calibri"/>
                  <w:color w:val="000000"/>
                  <w:sz w:val="24"/>
                  <w:szCs w:val="24"/>
                </w:rPr>
                <w:t>0.0900</w:t>
              </w:r>
            </w:ins>
          </w:p>
        </w:tc>
      </w:tr>
      <w:tr w:rsidR="00F654FE" w14:paraId="2779EA9C" w14:textId="77777777" w:rsidTr="00A159B6">
        <w:trPr>
          <w:trHeight w:val="312"/>
          <w:ins w:id="294" w:author="Shy Alon" w:date="2017-10-11T10:22:00Z"/>
        </w:trPr>
        <w:tc>
          <w:tcPr>
            <w:cnfStyle w:val="001000000000" w:firstRow="0" w:lastRow="0" w:firstColumn="1" w:lastColumn="0" w:oddVBand="0" w:evenVBand="0" w:oddHBand="0" w:evenHBand="0" w:firstRowFirstColumn="0" w:firstRowLastColumn="0" w:lastRowFirstColumn="0" w:lastRowLastColumn="0"/>
            <w:tcW w:w="1890" w:type="dxa"/>
            <w:hideMark/>
          </w:tcPr>
          <w:p w14:paraId="239C6D7E" w14:textId="77777777" w:rsidR="00F654FE" w:rsidRDefault="00F654FE" w:rsidP="00A159B6">
            <w:pPr>
              <w:jc w:val="right"/>
              <w:rPr>
                <w:ins w:id="295" w:author="Shy Alon" w:date="2017-10-11T10:22:00Z"/>
                <w:rFonts w:ascii="Cambria" w:eastAsia="Times New Roman" w:hAnsi="Cambria" w:cs="Calibri"/>
                <w:i/>
                <w:iCs/>
                <w:color w:val="000000"/>
                <w:sz w:val="24"/>
                <w:szCs w:val="24"/>
              </w:rPr>
            </w:pPr>
            <w:ins w:id="296" w:author="Shy Alon" w:date="2017-10-11T10:22:00Z">
              <w:r>
                <w:rPr>
                  <w:rFonts w:ascii="Cambria" w:eastAsia="Times New Roman" w:hAnsi="Cambria" w:cs="Calibri"/>
                  <w:i/>
                  <w:iCs/>
                  <w:color w:val="000000"/>
                  <w:sz w:val="24"/>
                  <w:szCs w:val="24"/>
                </w:rPr>
                <w:t>Average</w:t>
              </w:r>
            </w:ins>
          </w:p>
        </w:tc>
        <w:tc>
          <w:tcPr>
            <w:tcW w:w="1579" w:type="dxa"/>
            <w:hideMark/>
          </w:tcPr>
          <w:p w14:paraId="432146C0"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97" w:author="Shy Alon" w:date="2017-10-11T10:22:00Z"/>
                <w:rFonts w:ascii="Calibri" w:eastAsia="Times New Roman" w:hAnsi="Calibri" w:cs="Calibri"/>
                <w:i/>
                <w:iCs/>
                <w:color w:val="000000"/>
                <w:sz w:val="24"/>
                <w:szCs w:val="24"/>
              </w:rPr>
            </w:pPr>
            <w:ins w:id="298" w:author="Shy Alon" w:date="2017-10-11T10:22:00Z">
              <w:r>
                <w:rPr>
                  <w:rFonts w:ascii="Calibri" w:eastAsia="Times New Roman" w:hAnsi="Calibri" w:cs="Calibri"/>
                  <w:i/>
                  <w:iCs/>
                  <w:color w:val="000000"/>
                  <w:sz w:val="24"/>
                  <w:szCs w:val="24"/>
                </w:rPr>
                <w:t>0.9692</w:t>
              </w:r>
            </w:ins>
          </w:p>
        </w:tc>
        <w:tc>
          <w:tcPr>
            <w:tcW w:w="1578" w:type="dxa"/>
            <w:hideMark/>
          </w:tcPr>
          <w:p w14:paraId="6EA414A1"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299" w:author="Shy Alon" w:date="2017-10-11T10:22:00Z"/>
                <w:rFonts w:ascii="Calibri" w:eastAsia="Times New Roman" w:hAnsi="Calibri" w:cs="Calibri"/>
                <w:i/>
                <w:iCs/>
                <w:color w:val="000000"/>
                <w:sz w:val="24"/>
                <w:szCs w:val="24"/>
              </w:rPr>
            </w:pPr>
            <w:ins w:id="300" w:author="Shy Alon" w:date="2017-10-11T10:22:00Z">
              <w:r>
                <w:rPr>
                  <w:rFonts w:ascii="Calibri" w:eastAsia="Times New Roman" w:hAnsi="Calibri" w:cs="Calibri"/>
                  <w:i/>
                  <w:iCs/>
                  <w:color w:val="000000"/>
                  <w:sz w:val="24"/>
                  <w:szCs w:val="24"/>
                </w:rPr>
                <w:t>0.9680</w:t>
              </w:r>
            </w:ins>
          </w:p>
        </w:tc>
        <w:tc>
          <w:tcPr>
            <w:tcW w:w="1579" w:type="dxa"/>
            <w:hideMark/>
          </w:tcPr>
          <w:p w14:paraId="27B85F5F"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301" w:author="Shy Alon" w:date="2017-10-11T10:22:00Z"/>
                <w:rFonts w:ascii="Calibri" w:eastAsia="Times New Roman" w:hAnsi="Calibri" w:cs="Calibri"/>
                <w:i/>
                <w:iCs/>
                <w:color w:val="000000"/>
                <w:sz w:val="24"/>
                <w:szCs w:val="24"/>
              </w:rPr>
            </w:pPr>
            <w:ins w:id="302" w:author="Shy Alon" w:date="2017-10-11T10:22:00Z">
              <w:r>
                <w:rPr>
                  <w:rFonts w:ascii="Calibri" w:eastAsia="Times New Roman" w:hAnsi="Calibri" w:cs="Calibri"/>
                  <w:i/>
                  <w:iCs/>
                  <w:color w:val="000000"/>
                  <w:sz w:val="24"/>
                  <w:szCs w:val="24"/>
                </w:rPr>
                <w:t>0.9646</w:t>
              </w:r>
            </w:ins>
          </w:p>
        </w:tc>
        <w:tc>
          <w:tcPr>
            <w:tcW w:w="1579" w:type="dxa"/>
            <w:hideMark/>
          </w:tcPr>
          <w:p w14:paraId="672F9527" w14:textId="77777777" w:rsidR="00F654FE" w:rsidRDefault="00F654FE" w:rsidP="00A159B6">
            <w:pPr>
              <w:jc w:val="center"/>
              <w:cnfStyle w:val="000000000000" w:firstRow="0" w:lastRow="0" w:firstColumn="0" w:lastColumn="0" w:oddVBand="0" w:evenVBand="0" w:oddHBand="0" w:evenHBand="0" w:firstRowFirstColumn="0" w:firstRowLastColumn="0" w:lastRowFirstColumn="0" w:lastRowLastColumn="0"/>
              <w:rPr>
                <w:ins w:id="303" w:author="Shy Alon" w:date="2017-10-11T10:22:00Z"/>
                <w:rFonts w:ascii="Calibri" w:eastAsia="Times New Roman" w:hAnsi="Calibri" w:cs="Calibri"/>
                <w:i/>
                <w:iCs/>
                <w:color w:val="000000"/>
                <w:sz w:val="24"/>
                <w:szCs w:val="24"/>
              </w:rPr>
            </w:pPr>
            <w:ins w:id="304" w:author="Shy Alon" w:date="2017-10-11T10:22:00Z">
              <w:r>
                <w:rPr>
                  <w:rFonts w:ascii="Calibri" w:eastAsia="Times New Roman" w:hAnsi="Calibri" w:cs="Calibri"/>
                  <w:i/>
                  <w:iCs/>
                  <w:color w:val="000000"/>
                  <w:sz w:val="24"/>
                  <w:szCs w:val="24"/>
                </w:rPr>
                <w:t>0.0816</w:t>
              </w:r>
            </w:ins>
          </w:p>
        </w:tc>
      </w:tr>
      <w:bookmarkEnd w:id="229"/>
    </w:tbl>
    <w:p w14:paraId="18A6E4F7" w14:textId="77777777" w:rsidR="00D61B93" w:rsidRPr="007A1597" w:rsidRDefault="00D61B93" w:rsidP="00AC3501">
      <w:pPr>
        <w:pStyle w:val="PaparStyle1"/>
      </w:pPr>
    </w:p>
    <w:p w14:paraId="4CFDDD8B" w14:textId="372A6641" w:rsidR="00EF3A24" w:rsidRDefault="00EF3A24" w:rsidP="007A1597">
      <w:pPr>
        <w:pStyle w:val="Heading3"/>
      </w:pPr>
      <w:bookmarkStart w:id="305" w:name="_Toc493772261"/>
      <w:commentRangeStart w:id="306"/>
      <w:r>
        <w:t>Bitterness Dataset</w:t>
      </w:r>
      <w:bookmarkEnd w:id="305"/>
      <w:commentRangeEnd w:id="306"/>
      <w:r w:rsidR="0031599B">
        <w:rPr>
          <w:rStyle w:val="CommentReference"/>
          <w:rFonts w:asciiTheme="minorHAnsi" w:eastAsiaTheme="minorEastAsia" w:hAnsiTheme="minorHAnsi" w:cstheme="minorBidi"/>
          <w:spacing w:val="0"/>
        </w:rPr>
        <w:commentReference w:id="306"/>
      </w:r>
    </w:p>
    <w:p w14:paraId="1453B1BF" w14:textId="234F314C" w:rsidR="00CF3D65" w:rsidRDefault="00EF3A24" w:rsidP="00AC3501">
      <w:pPr>
        <w:pStyle w:val="PaparStyle1"/>
      </w:pPr>
      <w:r>
        <w:t>The bitterness database consists of 2074 compounds with 19 features and their bitterness quality. We can see in the result (</w:t>
      </w:r>
      <w:r>
        <w:fldChar w:fldCharType="begin"/>
      </w:r>
      <w:r>
        <w:instrText xml:space="preserve"> REF _Ref489112441 \h </w:instrText>
      </w:r>
      <w:r w:rsidR="00AC3501">
        <w:instrText xml:space="preserve"> \* MERGEFORMAT </w:instrText>
      </w:r>
      <w:r>
        <w:fldChar w:fldCharType="separate"/>
      </w:r>
      <w:r w:rsidR="00473E08">
        <w:t xml:space="preserve">Figure </w:t>
      </w:r>
      <w:r w:rsidR="00473E08">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F653A69" w:rsidR="00CF3D65" w:rsidRDefault="00EF3A24" w:rsidP="007A1597">
      <w:pPr>
        <w:pStyle w:val="Caption"/>
        <w:jc w:val="center"/>
      </w:pPr>
      <w:bookmarkStart w:id="307" w:name="_Ref489112441"/>
      <w:bookmarkStart w:id="308" w:name="_Toc493772313"/>
      <w:r>
        <w:t xml:space="preserve">Figure </w:t>
      </w:r>
      <w:r w:rsidR="00E2065F">
        <w:fldChar w:fldCharType="begin"/>
      </w:r>
      <w:r w:rsidR="00E2065F">
        <w:instrText xml:space="preserve"> SEQ Figure \* ARABIC </w:instrText>
      </w:r>
      <w:r w:rsidR="00E2065F">
        <w:fldChar w:fldCharType="separate"/>
      </w:r>
      <w:r w:rsidR="00473E08">
        <w:rPr>
          <w:noProof/>
        </w:rPr>
        <w:t>4</w:t>
      </w:r>
      <w:r w:rsidR="00E2065F">
        <w:rPr>
          <w:noProof/>
        </w:rPr>
        <w:fldChar w:fldCharType="end"/>
      </w:r>
      <w:bookmarkEnd w:id="307"/>
      <w:r>
        <w:t xml:space="preserve"> Bitterness Results</w:t>
      </w:r>
      <w:bookmarkEnd w:id="308"/>
    </w:p>
    <w:p w14:paraId="317F2501" w14:textId="09EAD3D3" w:rsidR="007E48FE" w:rsidRDefault="00A433F1" w:rsidP="00B94D6E">
      <w:pPr>
        <w:pStyle w:val="Heading2"/>
        <w:numPr>
          <w:ilvl w:val="1"/>
          <w:numId w:val="6"/>
        </w:numPr>
      </w:pPr>
      <w:bookmarkStart w:id="309" w:name="_Toc493772262"/>
      <w:bookmarkStart w:id="310" w:name="_Toc488420181"/>
      <w:del w:id="311" w:author="Abraham Yosipof" w:date="2017-10-06T12:33:00Z">
        <w:r w:rsidDel="0031599B">
          <w:delText xml:space="preserve">Final </w:delText>
        </w:r>
        <w:r w:rsidR="007E48FE" w:rsidDel="0031599B">
          <w:delText>Results</w:delText>
        </w:r>
      </w:del>
      <w:bookmarkEnd w:id="309"/>
      <w:ins w:id="312" w:author="Abraham Yosipof" w:date="2017-10-06T12:33:00Z">
        <w:r w:rsidR="0031599B">
          <w:t>GPCR</w:t>
        </w:r>
      </w:ins>
    </w:p>
    <w:bookmarkEnd w:id="310"/>
    <w:p w14:paraId="2DD01223" w14:textId="0B9901CA" w:rsidR="001D1A42" w:rsidRDefault="00CB33D1" w:rsidP="00AD166E">
      <w:pPr>
        <w:pStyle w:val="PaparStyle1"/>
      </w:pPr>
      <w:ins w:id="313" w:author="Abraham Yosipof" w:date="2017-10-06T12:38:00Z">
        <w:r>
          <w:t>The GPCR data base contained XXX compounds</w:t>
        </w:r>
      </w:ins>
      <w:ins w:id="314" w:author="Abraham Yosipof" w:date="2017-10-06T12:40:00Z">
        <w:r>
          <w:t xml:space="preserve"> of five GPCR families.</w:t>
        </w:r>
      </w:ins>
      <w:ins w:id="315" w:author="Abraham Yosipof" w:date="2017-10-06T12:41:00Z">
        <w:r>
          <w:t xml:space="preserve"> </w:t>
        </w:r>
      </w:ins>
      <w:ins w:id="316" w:author="Abraham Yosipof" w:date="2017-10-06T12:33:00Z">
        <w:r w:rsidR="0031599B">
          <w:t xml:space="preserve"> </w:t>
        </w:r>
      </w:ins>
      <w:r w:rsidR="004B7F6E">
        <w:fldChar w:fldCharType="begin"/>
      </w:r>
      <w:r w:rsidR="004B7F6E">
        <w:instrText xml:space="preserve"> REF _Ref493524861 \h </w:instrText>
      </w:r>
      <w:r w:rsidR="00AC3501">
        <w:instrText xml:space="preserve"> \* MERGEFORMAT </w:instrText>
      </w:r>
      <w:r w:rsidR="004B7F6E">
        <w:fldChar w:fldCharType="separate"/>
      </w:r>
      <w:r w:rsidR="00473E08">
        <w:t xml:space="preserve">Table </w:t>
      </w:r>
      <w:r w:rsidR="00473E08">
        <w:rPr>
          <w:noProof/>
        </w:rPr>
        <w:t>1</w:t>
      </w:r>
      <w:r w:rsidR="00473E08">
        <w:t xml:space="preserve"> </w:t>
      </w:r>
      <w:del w:id="317" w:author="Abraham Yosipof" w:date="2017-10-06T12:48:00Z">
        <w:r w:rsidR="00473E08" w:rsidDel="00AD166E">
          <w:delText>Result</w:delText>
        </w:r>
      </w:del>
      <w:r w:rsidR="004B7F6E">
        <w:fldChar w:fldCharType="end"/>
      </w:r>
      <w:r w:rsidR="00E51E3A">
        <w:t xml:space="preserve"> </w:t>
      </w:r>
      <w:r w:rsidR="001D1A42" w:rsidRPr="001D1A42">
        <w:t>represents the results obtained of the t-</w:t>
      </w:r>
      <w:r w:rsidR="004B7F6E">
        <w:t>SNE</w:t>
      </w:r>
      <w:r w:rsidR="001D1A42" w:rsidRPr="001D1A42">
        <w:t xml:space="preserve"> optimization algorithm for the five GPCR families</w:t>
      </w:r>
      <w:bookmarkStart w:id="318" w:name="_Hlk495482113"/>
      <w:r w:rsidR="001D1A42" w:rsidRPr="001D1A42">
        <w:t>.</w:t>
      </w:r>
      <w:ins w:id="319" w:author="Abraham Yosipof" w:date="2017-10-06T12:41:00Z">
        <w:r>
          <w:t xml:space="preserve"> </w:t>
        </w:r>
      </w:ins>
      <w:ins w:id="320" w:author="Abraham Yosipof" w:date="2017-10-06T12:43:00Z">
        <w:r>
          <w:t>For each family a model was preformed</w:t>
        </w:r>
      </w:ins>
      <w:ins w:id="321" w:author="Abraham Yosipof" w:date="2017-10-06T12:45:00Z">
        <w:r>
          <w:t xml:space="preserve">, to locate the </w:t>
        </w:r>
      </w:ins>
      <w:ins w:id="322" w:author="Abraham Yosipof" w:date="2017-10-06T12:46:00Z">
        <w:r>
          <w:t xml:space="preserve">feature space that </w:t>
        </w:r>
        <w:r>
          <w:lastRenderedPageBreak/>
          <w:t>provide th</w:t>
        </w:r>
      </w:ins>
      <w:ins w:id="323" w:author="Abraham Yosipof" w:date="2017-10-06T12:47:00Z">
        <w:r w:rsidR="00DA0498">
          <w:t>e best separation between the family and the rest</w:t>
        </w:r>
        <w:bookmarkEnd w:id="318"/>
        <w:r w:rsidR="00DA0498">
          <w:t>.</w:t>
        </w:r>
      </w:ins>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324" w:name="_Toc493772263"/>
      <w:r>
        <w:t>Result Summary Table</w:t>
      </w:r>
      <w:bookmarkEnd w:id="324"/>
    </w:p>
    <w:p w14:paraId="06E1D948" w14:textId="416A23FF" w:rsidR="00E51E3A" w:rsidRDefault="00E51E3A" w:rsidP="00E51E3A">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p w14:paraId="043F4912" w14:textId="77777777" w:rsidR="0028363A" w:rsidRDefault="0028363A" w:rsidP="0028363A">
      <w:pPr>
        <w:pStyle w:val="Caption"/>
        <w:keepNext/>
        <w:jc w:val="center"/>
      </w:pPr>
      <w:r>
        <w:t xml:space="preserve">Table </w:t>
      </w:r>
      <w:r w:rsidR="00E2065F">
        <w:fldChar w:fldCharType="begin"/>
      </w:r>
      <w:r w:rsidR="00E2065F">
        <w:instrText xml:space="preserve"> SEQ Table \* ARABIC </w:instrText>
      </w:r>
      <w:r w:rsidR="00E2065F">
        <w:fldChar w:fldCharType="separate"/>
      </w:r>
      <w:r>
        <w:rPr>
          <w:noProof/>
        </w:rPr>
        <w:t>1</w:t>
      </w:r>
      <w:r w:rsidR="00E2065F">
        <w:rPr>
          <w:noProof/>
        </w:rPr>
        <w:fldChar w:fldCharType="end"/>
      </w:r>
      <w:r>
        <w:t xml:space="preserve"> Result Summary</w:t>
      </w:r>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07ECAB1A" w:rsidR="001D1A42" w:rsidRDefault="001D1A42" w:rsidP="007A1597">
      <w:pPr>
        <w:rPr>
          <w:ins w:id="325" w:author="Shy Alon" w:date="2017-10-11T10:47:00Z"/>
        </w:rPr>
      </w:pPr>
    </w:p>
    <w:p w14:paraId="44599D12" w14:textId="77777777" w:rsidR="007E4917" w:rsidRDefault="007E4917" w:rsidP="007E4917">
      <w:pPr>
        <w:pStyle w:val="PaparStyle1"/>
        <w:rPr>
          <w:ins w:id="326" w:author="Shy Alon" w:date="2017-10-11T10:47:00Z"/>
        </w:rPr>
      </w:pPr>
      <w:ins w:id="327" w:author="Shy Alon" w:date="2017-10-11T10:47:00Z">
        <w:r>
          <w:t>The compound database is the result of merging 5 databases of GPCR families together. Those databases contained compounds tagged for their effects on D</w:t>
        </w:r>
        <w:r w:rsidRPr="00841661">
          <w:t>opamine</w:t>
        </w:r>
        <w:r>
          <w:t xml:space="preserve"> (1705 compounds), Histamine (</w:t>
        </w:r>
        <w:bookmarkStart w:id="328" w:name="_Hlk495482405"/>
        <w:r>
          <w:t xml:space="preserve">1714 </w:t>
        </w:r>
        <w:bookmarkEnd w:id="328"/>
        <w:r>
          <w:t>compounds), Serotonin (</w:t>
        </w:r>
        <w:bookmarkStart w:id="329" w:name="_Hlk495482473"/>
        <w:r>
          <w:t xml:space="preserve">2762 </w:t>
        </w:r>
        <w:bookmarkEnd w:id="329"/>
        <w:r>
          <w:t>compounds), A</w:t>
        </w:r>
        <w:r w:rsidRPr="00841661">
          <w:t>drenoceptor</w:t>
        </w:r>
        <w:r>
          <w:t xml:space="preserve"> (</w:t>
        </w:r>
        <w:bookmarkStart w:id="330" w:name="_Hlk495482374"/>
        <w:r>
          <w:t xml:space="preserve">637 </w:t>
        </w:r>
        <w:bookmarkEnd w:id="330"/>
        <w:r>
          <w:t>compounds) and M</w:t>
        </w:r>
        <w:r w:rsidRPr="00841661">
          <w:t>uscarinic</w:t>
        </w:r>
        <w:r>
          <w:t xml:space="preserve"> (</w:t>
        </w:r>
        <w:bookmarkStart w:id="331" w:name="_Hlk495482449"/>
        <w:r>
          <w:t xml:space="preserve">458 </w:t>
        </w:r>
        <w:bookmarkEnd w:id="331"/>
        <w:r>
          <w:t>compounds) receptors.</w:t>
        </w:r>
      </w:ins>
    </w:p>
    <w:p w14:paraId="1D6CB8F9" w14:textId="77777777" w:rsidR="007E4917" w:rsidRDefault="007E4917" w:rsidP="007A1597"/>
    <w:p w14:paraId="2AAF756C" w14:textId="202E945A" w:rsidR="007E48FE" w:rsidRDefault="007E48FE" w:rsidP="007E48FE">
      <w:pPr>
        <w:pStyle w:val="Heading3"/>
        <w:rPr>
          <w:rtl/>
        </w:rPr>
      </w:pPr>
      <w:bookmarkStart w:id="332" w:name="_Toc493772264"/>
      <w:r>
        <w:t>Results Analysis</w:t>
      </w:r>
      <w:bookmarkEnd w:id="332"/>
    </w:p>
    <w:p w14:paraId="0B550D37" w14:textId="77777777" w:rsidR="00ED3292" w:rsidRDefault="00ED3292" w:rsidP="00ED3292">
      <w:pPr>
        <w:pStyle w:val="Heading4"/>
      </w:pPr>
      <w:commentRangeStart w:id="333"/>
      <w:r>
        <w:t>Dopamine</w:t>
      </w:r>
      <w:commentRangeEnd w:id="333"/>
      <w:r w:rsidR="00AD166E">
        <w:rPr>
          <w:rStyle w:val="CommentReference"/>
          <w:rFonts w:asciiTheme="minorHAnsi" w:eastAsiaTheme="minorEastAsia" w:hAnsiTheme="minorHAnsi" w:cstheme="minorBidi"/>
          <w:i w:val="0"/>
          <w:iCs w:val="0"/>
        </w:rPr>
        <w:commentReference w:id="333"/>
      </w:r>
    </w:p>
    <w:p w14:paraId="211C4B23" w14:textId="387A7D7F" w:rsidR="006C38B9" w:rsidRDefault="006C38B9" w:rsidP="00AC3501">
      <w:pPr>
        <w:pStyle w:val="PaparStyle1"/>
      </w:pPr>
      <w:r>
        <w:t>The low trust level demonstrates the high level of the algorithm aggressiveness – compounds which were close in the high dimensional space were not close in the resulting mapping.</w:t>
      </w:r>
    </w:p>
    <w:p w14:paraId="0E270712" w14:textId="05C1F933" w:rsidR="006C38B9" w:rsidRDefault="006C38B9" w:rsidP="00AC3501">
      <w:pPr>
        <w:pStyle w:val="PaparStyle1"/>
      </w:pPr>
      <w:r>
        <w:t>The high-quality level though indicates that the system was successful in clustering the similarly tagged compounds together.</w:t>
      </w:r>
    </w:p>
    <w:p w14:paraId="6116F5A0" w14:textId="33DB1CCE" w:rsidR="006C38B9" w:rsidRDefault="001A0194" w:rsidP="007A1597">
      <w:pPr>
        <w:keepNext/>
      </w:pPr>
      <w:commentRangeStart w:id="334"/>
      <w:r>
        <w:rPr>
          <w:noProof/>
        </w:rPr>
        <w:lastRenderedPageBreak/>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commentRangeEnd w:id="334"/>
      <w:r w:rsidR="00AD166E">
        <w:rPr>
          <w:rStyle w:val="CommentReference"/>
        </w:rPr>
        <w:commentReference w:id="334"/>
      </w:r>
    </w:p>
    <w:p w14:paraId="1146A039" w14:textId="22FCB0CE" w:rsidR="006C38B9" w:rsidRDefault="006C38B9" w:rsidP="007A1597">
      <w:pPr>
        <w:pStyle w:val="Caption"/>
        <w:jc w:val="center"/>
        <w:rPr>
          <w:ins w:id="335" w:author="Shy Alon" w:date="2017-10-11T16:20:00Z"/>
        </w:rPr>
      </w:pPr>
      <w:bookmarkStart w:id="336" w:name="_Ref489118312"/>
      <w:bookmarkStart w:id="337" w:name="_Toc493772314"/>
      <w:r>
        <w:t xml:space="preserve">Figure </w:t>
      </w:r>
      <w:r w:rsidR="00E2065F">
        <w:fldChar w:fldCharType="begin"/>
      </w:r>
      <w:r w:rsidR="00E2065F">
        <w:instrText xml:space="preserve"> SEQ Figure \* ARABIC </w:instrText>
      </w:r>
      <w:r w:rsidR="00E2065F">
        <w:fldChar w:fldCharType="separate"/>
      </w:r>
      <w:r w:rsidR="00473E08">
        <w:rPr>
          <w:noProof/>
        </w:rPr>
        <w:t>5</w:t>
      </w:r>
      <w:r w:rsidR="00E2065F">
        <w:rPr>
          <w:noProof/>
        </w:rPr>
        <w:fldChar w:fldCharType="end"/>
      </w:r>
      <w:bookmarkEnd w:id="336"/>
      <w:r>
        <w:t xml:space="preserve"> Dopamine Results</w:t>
      </w:r>
      <w:bookmarkEnd w:id="337"/>
    </w:p>
    <w:p w14:paraId="53178C5A" w14:textId="77777777" w:rsidR="009B0E1E" w:rsidRPr="009B0E1E" w:rsidRDefault="009B0E1E" w:rsidP="009B0E1E">
      <w:pPr>
        <w:pPrChange w:id="338" w:author="Shy Alon" w:date="2017-10-11T16:20:00Z">
          <w:pPr>
            <w:pStyle w:val="Caption"/>
            <w:jc w:val="center"/>
          </w:pPr>
        </w:pPrChange>
      </w:pPr>
    </w:p>
    <w:p w14:paraId="4CFAC75F" w14:textId="77777777" w:rsidR="00ED3292" w:rsidRDefault="00ED3292" w:rsidP="00ED3292">
      <w:pPr>
        <w:pStyle w:val="Heading4"/>
      </w:pPr>
      <w:r>
        <w:t>A</w:t>
      </w:r>
      <w:r w:rsidRPr="00684E63">
        <w:t>drenoceptors</w:t>
      </w:r>
    </w:p>
    <w:p w14:paraId="2FFC7581" w14:textId="18C10394"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473E08">
        <w:t xml:space="preserve">Figure </w:t>
      </w:r>
      <w:r w:rsidR="00473E08">
        <w:rPr>
          <w:noProof/>
        </w:rPr>
        <w:t>6</w:t>
      </w:r>
      <w:r w:rsidR="007A2364">
        <w:fldChar w:fldCharType="end"/>
      </w:r>
      <w:r w:rsidR="007A2364">
        <w:t>)</w:t>
      </w:r>
      <w:r w:rsidR="006C38B9">
        <w:t>.</w:t>
      </w:r>
    </w:p>
    <w:p w14:paraId="127E59D3" w14:textId="1EC381E7" w:rsidR="005C79C1" w:rsidRDefault="00AC736E">
      <w:pPr>
        <w:keepNext/>
      </w:pPr>
      <w:r>
        <w:rPr>
          <w:noProof/>
        </w:rPr>
        <w:lastRenderedPageBreak/>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CE591F4" w:rsidR="006C38B9" w:rsidRDefault="005C79C1" w:rsidP="007A1597">
      <w:pPr>
        <w:pStyle w:val="Caption"/>
        <w:jc w:val="center"/>
      </w:pPr>
      <w:bookmarkStart w:id="339" w:name="_Ref489118921"/>
      <w:bookmarkStart w:id="340" w:name="_Toc493772315"/>
      <w:r>
        <w:t xml:space="preserve">Figure </w:t>
      </w:r>
      <w:r w:rsidR="00E2065F">
        <w:fldChar w:fldCharType="begin"/>
      </w:r>
      <w:r w:rsidR="00E2065F">
        <w:instrText xml:space="preserve"> SEQ Figure \* ARABIC </w:instrText>
      </w:r>
      <w:r w:rsidR="00E2065F">
        <w:fldChar w:fldCharType="separate"/>
      </w:r>
      <w:r w:rsidR="00473E08">
        <w:rPr>
          <w:noProof/>
        </w:rPr>
        <w:t>6</w:t>
      </w:r>
      <w:r w:rsidR="00E2065F">
        <w:rPr>
          <w:noProof/>
        </w:rPr>
        <w:fldChar w:fldCharType="end"/>
      </w:r>
      <w:bookmarkEnd w:id="339"/>
      <w:r>
        <w:t xml:space="preserve"> Adrenoceptor Results</w:t>
      </w:r>
      <w:bookmarkEnd w:id="340"/>
    </w:p>
    <w:p w14:paraId="4BBF5B22" w14:textId="3F9EA66A" w:rsidR="00ED3292" w:rsidRDefault="00ED3292" w:rsidP="00ED3292"/>
    <w:p w14:paraId="0717F61B" w14:textId="77777777" w:rsidR="00ED3292" w:rsidRDefault="00ED3292" w:rsidP="00ED3292">
      <w:pPr>
        <w:pStyle w:val="Heading4"/>
      </w:pPr>
      <w:r w:rsidRPr="00910F48">
        <w:t xml:space="preserve">Histamine </w:t>
      </w:r>
    </w:p>
    <w:p w14:paraId="10F0E2F3" w14:textId="650DEB3B"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473E08">
        <w:t xml:space="preserve">Figure </w:t>
      </w:r>
      <w:r w:rsidR="00473E08">
        <w:rPr>
          <w:noProof/>
        </w:rPr>
        <w:t>7</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28B7A6B8" w:rsidR="00EB3320" w:rsidRDefault="00EB3320" w:rsidP="007A1597">
      <w:pPr>
        <w:pStyle w:val="Caption"/>
        <w:jc w:val="center"/>
      </w:pPr>
      <w:bookmarkStart w:id="341" w:name="_Ref489119275"/>
      <w:bookmarkStart w:id="342" w:name="_Toc493772316"/>
      <w:r>
        <w:t xml:space="preserve">Figure </w:t>
      </w:r>
      <w:r w:rsidR="00E2065F">
        <w:fldChar w:fldCharType="begin"/>
      </w:r>
      <w:r w:rsidR="00E2065F">
        <w:instrText xml:space="preserve"> SEQ Figure \* ARABIC </w:instrText>
      </w:r>
      <w:r w:rsidR="00E2065F">
        <w:fldChar w:fldCharType="separate"/>
      </w:r>
      <w:r w:rsidR="00473E08">
        <w:rPr>
          <w:noProof/>
        </w:rPr>
        <w:t>7</w:t>
      </w:r>
      <w:r w:rsidR="00E2065F">
        <w:rPr>
          <w:noProof/>
        </w:rPr>
        <w:fldChar w:fldCharType="end"/>
      </w:r>
      <w:bookmarkEnd w:id="341"/>
      <w:r>
        <w:t xml:space="preserve"> Histamine Results</w:t>
      </w:r>
      <w:bookmarkEnd w:id="342"/>
    </w:p>
    <w:p w14:paraId="19D82B8D" w14:textId="3E0502F3" w:rsidR="00ED3292" w:rsidRDefault="00ED3292" w:rsidP="007A1597">
      <w:pPr>
        <w:pStyle w:val="Heading4"/>
      </w:pPr>
      <w:r>
        <w:t>Muscarinic</w:t>
      </w:r>
    </w:p>
    <w:p w14:paraId="59B12B13" w14:textId="6754E289"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473E08">
        <w:t xml:space="preserve">Figure </w:t>
      </w:r>
      <w:r w:rsidR="00473E08">
        <w:rPr>
          <w:noProof/>
        </w:rPr>
        <w:t>9</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0C506FBF" w:rsidR="00A84934" w:rsidRDefault="003F6C5F" w:rsidP="007A1597">
      <w:pPr>
        <w:pStyle w:val="Caption"/>
        <w:jc w:val="center"/>
        <w:rPr>
          <w:rtl/>
        </w:rPr>
      </w:pPr>
      <w:bookmarkStart w:id="343" w:name="_Ref489120518"/>
      <w:bookmarkStart w:id="344" w:name="_Toc493772317"/>
      <w:r>
        <w:t xml:space="preserve">Figure </w:t>
      </w:r>
      <w:r w:rsidR="00E2065F">
        <w:fldChar w:fldCharType="begin"/>
      </w:r>
      <w:r w:rsidR="00E2065F">
        <w:instrText xml:space="preserve"> SEQ Figure \* ARABIC </w:instrText>
      </w:r>
      <w:r w:rsidR="00E2065F">
        <w:fldChar w:fldCharType="separate"/>
      </w:r>
      <w:r w:rsidR="00473E08">
        <w:rPr>
          <w:noProof/>
        </w:rPr>
        <w:t>8</w:t>
      </w:r>
      <w:r w:rsidR="00E2065F">
        <w:rPr>
          <w:noProof/>
        </w:rPr>
        <w:fldChar w:fldCharType="end"/>
      </w:r>
      <w:bookmarkEnd w:id="343"/>
      <w:r>
        <w:t xml:space="preserve"> Muscarinic Results</w:t>
      </w:r>
      <w:bookmarkEnd w:id="344"/>
    </w:p>
    <w:p w14:paraId="3ED133C4" w14:textId="67F64D1F" w:rsidR="004B6266" w:rsidRDefault="00B74989" w:rsidP="00C119D8">
      <w:pPr>
        <w:keepNext/>
        <w:jc w:val="center"/>
      </w:pPr>
      <w:r>
        <w:rPr>
          <w:noProof/>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5539AE10" w:rsidR="004B6266" w:rsidRPr="007A1597" w:rsidRDefault="004B6266" w:rsidP="007A1597">
      <w:pPr>
        <w:pStyle w:val="Caption"/>
        <w:jc w:val="center"/>
      </w:pPr>
      <w:bookmarkStart w:id="345" w:name="_Ref489121192"/>
      <w:bookmarkStart w:id="346" w:name="_Toc493772318"/>
      <w:r>
        <w:t xml:space="preserve">Figure </w:t>
      </w:r>
      <w:r w:rsidR="00E2065F">
        <w:fldChar w:fldCharType="begin"/>
      </w:r>
      <w:r w:rsidR="00E2065F">
        <w:instrText xml:space="preserve"> SEQ Figure \* ARABIC </w:instrText>
      </w:r>
      <w:r w:rsidR="00E2065F">
        <w:fldChar w:fldCharType="separate"/>
      </w:r>
      <w:r w:rsidR="00473E08">
        <w:rPr>
          <w:noProof/>
        </w:rPr>
        <w:t>9</w:t>
      </w:r>
      <w:r w:rsidR="00E2065F">
        <w:rPr>
          <w:noProof/>
        </w:rPr>
        <w:fldChar w:fldCharType="end"/>
      </w:r>
      <w:bookmarkEnd w:id="345"/>
      <w:r>
        <w:rPr>
          <w:noProof/>
          <w:rtl/>
        </w:rPr>
        <w:t xml:space="preserve"> </w:t>
      </w:r>
      <w:r>
        <w:rPr>
          <w:noProof/>
        </w:rPr>
        <w:t xml:space="preserve"> Muscarinic Results Magnified</w:t>
      </w:r>
      <w:bookmarkEnd w:id="346"/>
    </w:p>
    <w:p w14:paraId="74A45D36" w14:textId="77777777" w:rsidR="00ED3292" w:rsidRDefault="00ED3292" w:rsidP="00ED3292">
      <w:pPr>
        <w:pStyle w:val="Heading4"/>
      </w:pPr>
      <w:r>
        <w:lastRenderedPageBreak/>
        <w:t>S</w:t>
      </w:r>
      <w:r w:rsidRPr="00910F48">
        <w:t>erotonin</w:t>
      </w:r>
    </w:p>
    <w:p w14:paraId="16D21D1E" w14:textId="568771F2" w:rsidR="004B6266" w:rsidRDefault="004B6266" w:rsidP="00AC3501">
      <w:pPr>
        <w:pStyle w:val="PaparStyle1"/>
      </w:pPr>
      <w:r>
        <w:t>As the most dominant effect in the dataset (with regard to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F77D6F4" w:rsidR="007E48FE" w:rsidRDefault="004B6266" w:rsidP="007A1597">
      <w:pPr>
        <w:pStyle w:val="Caption"/>
        <w:jc w:val="center"/>
      </w:pPr>
      <w:bookmarkStart w:id="347" w:name="_Toc493772319"/>
      <w:r>
        <w:t xml:space="preserve">Figure </w:t>
      </w:r>
      <w:r w:rsidR="00E2065F">
        <w:fldChar w:fldCharType="begin"/>
      </w:r>
      <w:r w:rsidR="00E2065F">
        <w:instrText xml:space="preserve"> SEQ Figure \* ARABIC </w:instrText>
      </w:r>
      <w:r w:rsidR="00E2065F">
        <w:fldChar w:fldCharType="separate"/>
      </w:r>
      <w:r w:rsidR="00473E08">
        <w:rPr>
          <w:noProof/>
        </w:rPr>
        <w:t>10</w:t>
      </w:r>
      <w:r w:rsidR="00E2065F">
        <w:rPr>
          <w:noProof/>
        </w:rPr>
        <w:fldChar w:fldCharType="end"/>
      </w:r>
      <w:r>
        <w:t xml:space="preserve"> Serotonin Results</w:t>
      </w:r>
      <w:bookmarkEnd w:id="347"/>
    </w:p>
    <w:p w14:paraId="4B51833A" w14:textId="64274DAF" w:rsidR="00F267B9" w:rsidRDefault="00F267B9" w:rsidP="00B94D6E">
      <w:pPr>
        <w:pStyle w:val="Heading1"/>
        <w:numPr>
          <w:ilvl w:val="0"/>
          <w:numId w:val="6"/>
        </w:numPr>
      </w:pPr>
      <w:bookmarkStart w:id="348" w:name="_Toc493772265"/>
      <w:commentRangeStart w:id="349"/>
      <w:r>
        <w:t>Discussion</w:t>
      </w:r>
      <w:bookmarkEnd w:id="348"/>
      <w:commentRangeEnd w:id="349"/>
      <w:r w:rsidR="00581FBC">
        <w:rPr>
          <w:rStyle w:val="CommentReference"/>
          <w:rFonts w:asciiTheme="minorHAnsi" w:eastAsiaTheme="minorEastAsia" w:hAnsiTheme="minorHAnsi" w:cstheme="minorBidi"/>
          <w:b w:val="0"/>
          <w:bCs w:val="0"/>
          <w:caps w:val="0"/>
          <w:spacing w:val="0"/>
        </w:rPr>
        <w:commentReference w:id="349"/>
      </w:r>
    </w:p>
    <w:p w14:paraId="0EC3C640" w14:textId="09FD0776" w:rsidR="00F51680" w:rsidRDefault="00F51680" w:rsidP="00581FBC">
      <w:pPr>
        <w:pStyle w:val="PaparStyle1"/>
      </w:pPr>
      <w:r>
        <w:t xml:space="preserve">The algorithm was designed to provide us with a classification of the </w:t>
      </w:r>
      <w:commentRangeStart w:id="350"/>
      <w:r>
        <w:t xml:space="preserve">corpus </w:t>
      </w:r>
      <w:commentRangeEnd w:id="350"/>
      <w:r w:rsidR="00AD166E">
        <w:rPr>
          <w:rStyle w:val="CommentReference"/>
          <w:rFonts w:asciiTheme="minorHAnsi" w:hAnsiTheme="minorHAnsi" w:cstheme="minorBidi"/>
        </w:rPr>
        <w:commentReference w:id="350"/>
      </w:r>
      <w:r>
        <w:t xml:space="preserve">with respect to an effect on a specific biological </w:t>
      </w:r>
      <w:del w:id="351" w:author="Abraham Yosipof" w:date="2017-10-06T12:56:00Z">
        <w:r w:rsidDel="00AD166E">
          <w:delText>agent</w:delText>
        </w:r>
      </w:del>
      <w:ins w:id="352" w:author="Abraham Yosipof" w:date="2017-10-06T12:56:00Z">
        <w:r w:rsidR="00AD166E">
          <w:t>activity (IC50)</w:t>
        </w:r>
      </w:ins>
      <w:r>
        <w:t xml:space="preserve">. The value of the algorithm is measured by its success in correctly partitioning the </w:t>
      </w:r>
      <w:commentRangeStart w:id="353"/>
      <w:r>
        <w:t xml:space="preserve">corpus </w:t>
      </w:r>
      <w:commentRangeEnd w:id="353"/>
      <w:r w:rsidR="00581FBC">
        <w:rPr>
          <w:rStyle w:val="CommentReference"/>
          <w:rFonts w:asciiTheme="minorHAnsi" w:hAnsiTheme="minorHAnsi" w:cstheme="minorBidi"/>
        </w:rPr>
        <w:commentReference w:id="353"/>
      </w:r>
      <w:r>
        <w:t xml:space="preserve">of compounds into active and inactive compounds with respect to each biological </w:t>
      </w:r>
      <w:del w:id="354" w:author="Abraham Yosipof" w:date="2017-10-06T12:57:00Z">
        <w:r w:rsidDel="00581FBC">
          <w:delText>agent</w:delText>
        </w:r>
      </w:del>
      <w:ins w:id="355" w:author="Abraham Yosipof" w:date="2017-10-06T12:57:00Z">
        <w:r w:rsidR="00581FBC">
          <w:t>activity</w:t>
        </w:r>
      </w:ins>
      <w:r>
        <w:t>.</w:t>
      </w:r>
    </w:p>
    <w:p w14:paraId="62DDC114" w14:textId="78D2CFD3" w:rsidR="00F51680" w:rsidRDefault="00F51680" w:rsidP="00AC3501">
      <w:pPr>
        <w:pStyle w:val="PaparStyle1"/>
      </w:pPr>
      <w:r>
        <w:t xml:space="preserve">The measures of partition used to evaluate the algorithm are (as mentioned above) the portions of the positively tagged compounds (meaning having an effect on the specific </w:t>
      </w:r>
      <w:del w:id="356" w:author="Abraham Yosipof" w:date="2017-10-06T12:59:00Z">
        <w:r w:rsidDel="00581FBC">
          <w:delText>agent</w:delText>
        </w:r>
      </w:del>
      <w:ins w:id="357" w:author="Abraham Yosipof" w:date="2017-10-06T12:59:00Z">
        <w:r w:rsidR="00581FBC">
          <w:t>activity</w:t>
        </w:r>
      </w:ins>
      <w:r>
        <w:t>) with K out of N neighbors having the same tagging, K and N being (1,1), (2,3) and (3,5).</w:t>
      </w:r>
    </w:p>
    <w:p w14:paraId="5F205047" w14:textId="05BC2CA3" w:rsidR="00581FBC" w:rsidRDefault="00D83D73" w:rsidP="00581FBC">
      <w:pPr>
        <w:pStyle w:val="PaparStyle1"/>
      </w:pPr>
      <w:r>
        <w:t xml:space="preserve">On average the results (97.7% accuracy for 1NN, 97.65% accuracy for 3NN and 97.55% for 5NN) indicate that we have a very good classification process. The average </w:t>
      </w:r>
      <w:r>
        <w:lastRenderedPageBreak/>
        <w:t xml:space="preserve">trust level of 7.95% indicate that the process selected the features in a manner which was not linearly related to the original multi-dimensional representation of the data. </w:t>
      </w:r>
    </w:p>
    <w:p w14:paraId="5E6F430D" w14:textId="6820CC6E" w:rsidR="007E48FE" w:rsidRDefault="007E48FE" w:rsidP="00B94D6E">
      <w:pPr>
        <w:pStyle w:val="Heading2"/>
        <w:numPr>
          <w:ilvl w:val="1"/>
          <w:numId w:val="6"/>
        </w:numPr>
      </w:pPr>
      <w:bookmarkStart w:id="358" w:name="_Toc493772266"/>
      <w:commentRangeStart w:id="359"/>
      <w:r>
        <w:t>Validation</w:t>
      </w:r>
      <w:bookmarkEnd w:id="358"/>
      <w:commentRangeEnd w:id="359"/>
      <w:r w:rsidR="00AD166E">
        <w:rPr>
          <w:rStyle w:val="CommentReference"/>
          <w:rFonts w:asciiTheme="minorHAnsi" w:eastAsiaTheme="minorEastAsia" w:hAnsiTheme="minorHAnsi" w:cstheme="minorBidi"/>
          <w:b w:val="0"/>
          <w:bCs w:val="0"/>
        </w:rPr>
        <w:commentReference w:id="359"/>
      </w:r>
    </w:p>
    <w:p w14:paraId="6D6C388A" w14:textId="043C9DB4" w:rsidR="007E48FE" w:rsidRDefault="00E928B5" w:rsidP="007E48FE">
      <w:pPr>
        <w:pStyle w:val="Heading3"/>
      </w:pPr>
      <w:bookmarkStart w:id="360" w:name="_Toc493772267"/>
      <w:r>
        <w:t>Tagging Compounds with Unknown Qualities</w:t>
      </w:r>
      <w:bookmarkEnd w:id="360"/>
    </w:p>
    <w:p w14:paraId="12FD077D" w14:textId="762D176E" w:rsidR="00E928B5" w:rsidRDefault="00E928B5" w:rsidP="00AC3501">
      <w:pPr>
        <w:pStyle w:val="PaparStyle1"/>
      </w:pPr>
      <w:r>
        <w:t>We have shown that in the tested cases the system placed compounds with similar effects near each other. This supports the conclusion that with enough tagged compounds the system can be relied upon to make the required recommendation and identify the compounds which are most lik</w:t>
      </w:r>
      <w:r w:rsidR="002A239B">
        <w:t>ely to have the desired effect.</w:t>
      </w:r>
    </w:p>
    <w:p w14:paraId="3AE8BD63" w14:textId="38D4BB66" w:rsidR="002A239B" w:rsidRDefault="002A239B" w:rsidP="00AC3501">
      <w:pPr>
        <w:pStyle w:val="PaparStyle1"/>
      </w:pPr>
      <w:commentRangeStart w:id="361"/>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r w:rsidR="00684EF7">
        <w:t>.</w:t>
      </w:r>
      <w:commentRangeEnd w:id="361"/>
      <w:r w:rsidR="00E379F8">
        <w:rPr>
          <w:rStyle w:val="CommentReference"/>
          <w:rFonts w:asciiTheme="minorHAnsi" w:hAnsiTheme="minorHAnsi" w:cstheme="minorBidi"/>
          <w:rtl/>
        </w:rPr>
        <w:commentReference w:id="361"/>
      </w:r>
    </w:p>
    <w:p w14:paraId="2DC34FAF" w14:textId="1820E823" w:rsidR="00684EF7" w:rsidRPr="007A1597" w:rsidRDefault="00684EF7" w:rsidP="00AC3501">
      <w:pPr>
        <w:pStyle w:val="PaparStyle1"/>
      </w:pPr>
      <w:commentRangeStart w:id="362"/>
      <w:r>
        <w:t xml:space="preserve">These solutions, even though potentially speeding up the process by a factor of at least 160, might prove insufficient since the </w:t>
      </w:r>
      <w:r w:rsidR="00F46A25">
        <w:t xml:space="preserve">t-SNE algorithm has both time and space quadratic complexities. Even with industrial power machines and cloud computing databases of 100000 entries might have unrealistic computing power requirements – which means a powerful pre-processing will be required </w:t>
      </w:r>
      <w:r w:rsidR="001A1386">
        <w:t>or a variant of t-SNE with lower complexity (there are some ongoing research efforts into that objective) will be used.</w:t>
      </w:r>
      <w:commentRangeEnd w:id="362"/>
      <w:r w:rsidR="00E379F8">
        <w:rPr>
          <w:rStyle w:val="CommentReference"/>
          <w:rFonts w:asciiTheme="minorHAnsi" w:hAnsiTheme="minorHAnsi" w:cstheme="minorBidi"/>
        </w:rPr>
        <w:commentReference w:id="362"/>
      </w:r>
    </w:p>
    <w:p w14:paraId="73E24956" w14:textId="25798810" w:rsidR="00E928B5" w:rsidRPr="00E73FED" w:rsidRDefault="00E928B5" w:rsidP="00B94D6E">
      <w:pPr>
        <w:pStyle w:val="Heading1"/>
        <w:numPr>
          <w:ilvl w:val="0"/>
          <w:numId w:val="6"/>
        </w:numPr>
      </w:pPr>
      <w:bookmarkStart w:id="363" w:name="_Toc493772268"/>
      <w:r>
        <w:t>Conclusions</w:t>
      </w:r>
      <w:bookmarkEnd w:id="363"/>
    </w:p>
    <w:p w14:paraId="4B245915" w14:textId="78525EBA" w:rsidR="00E928B5" w:rsidRDefault="00E928B5" w:rsidP="00B94D6E">
      <w:pPr>
        <w:pStyle w:val="Heading2"/>
        <w:numPr>
          <w:ilvl w:val="1"/>
          <w:numId w:val="6"/>
        </w:numPr>
      </w:pPr>
      <w:bookmarkStart w:id="364" w:name="_Toc493772269"/>
      <w:r>
        <w:t>Conclusions</w:t>
      </w:r>
      <w:bookmarkEnd w:id="364"/>
    </w:p>
    <w:p w14:paraId="50CE2FC9" w14:textId="57160D30" w:rsidR="00946C18" w:rsidRDefault="00E928B5" w:rsidP="00AC3501">
      <w:pPr>
        <w:pStyle w:val="PaparStyle1"/>
      </w:pPr>
      <w:commentRangeStart w:id="365"/>
      <w:r>
        <w:t>The research hypothesis discussed in this paper, that it is possible to optimize a feature selection for a dimensionality reduction algorithm so that the compounds selected according to the distance from tagged compounds present the best ca</w:t>
      </w:r>
      <w:r w:rsidR="00CC125B">
        <w:t>ndidate for pre-clinical trials, was substantiated for an industry class database.</w:t>
      </w:r>
      <w:commentRangeEnd w:id="365"/>
      <w:r w:rsidR="00AD166E">
        <w:rPr>
          <w:rStyle w:val="CommentReference"/>
          <w:rFonts w:asciiTheme="minorHAnsi" w:hAnsiTheme="minorHAnsi" w:cstheme="minorBidi"/>
          <w:rtl/>
        </w:rPr>
        <w:commentReference w:id="365"/>
      </w:r>
    </w:p>
    <w:p w14:paraId="0404CB2D" w14:textId="71DD6F36" w:rsidR="00CC125B" w:rsidRDefault="00CC125B" w:rsidP="00AC3501">
      <w:pPr>
        <w:pStyle w:val="PaparStyle1"/>
      </w:pPr>
      <w:r>
        <w:t>Examining the result for all the tested effect show that in all the cases the system produced results that were superior to random selection by at least one order of magnitude. It still remains to be seen whether that would be sufficient for the industry to start including the discovery phase as an integral part of their R&amp;D process.</w:t>
      </w:r>
    </w:p>
    <w:p w14:paraId="57006C78" w14:textId="1B9DD11B" w:rsidR="00C73B61" w:rsidRDefault="00C73B61" w:rsidP="00AC3501">
      <w:pPr>
        <w:pStyle w:val="PaparStyle1"/>
      </w:pPr>
      <w:commentRangeStart w:id="366"/>
      <w:r>
        <w:lastRenderedPageBreak/>
        <w:t>Compared to the benchmark introduced above (</w:t>
      </w:r>
      <w:r>
        <w:fldChar w:fldCharType="begin"/>
      </w:r>
      <w:r>
        <w:instrText xml:space="preserve"> REF _Ref490319854 \h </w:instrText>
      </w:r>
      <w:r w:rsidR="00AC3501">
        <w:instrText xml:space="preserve"> \* MERGEFORMAT </w:instrText>
      </w:r>
      <w:r>
        <w:fldChar w:fldCharType="separate"/>
      </w:r>
      <w:r w:rsidR="00473E08">
        <w:t>The Eco</w:t>
      </w:r>
      <w:r w:rsidR="00473E08">
        <w:t>n</w:t>
      </w:r>
      <w:r w:rsidR="00473E08">
        <w:t>omy of Discovery</w:t>
      </w:r>
      <w:r>
        <w:fldChar w:fldCharType="end"/>
      </w:r>
      <w:r>
        <w:t>) we have exceeded our expectations and we can see that in most cases no more than seven percent of the initial corpus was left for the actually costly process of physical compound testing – by which we reduced the potential cost of the discovery phase to less than ten percent of its original cost.</w:t>
      </w:r>
      <w:commentRangeEnd w:id="366"/>
      <w:r w:rsidR="00AD166E">
        <w:rPr>
          <w:rStyle w:val="CommentReference"/>
          <w:rFonts w:asciiTheme="minorHAnsi" w:hAnsiTheme="minorHAnsi" w:cstheme="minorBidi"/>
          <w:rtl/>
        </w:rPr>
        <w:commentReference w:id="366"/>
      </w:r>
    </w:p>
    <w:p w14:paraId="503264BF" w14:textId="64EF94E5" w:rsidR="00CC125B" w:rsidRDefault="00CC125B" w:rsidP="00B94D6E">
      <w:pPr>
        <w:pStyle w:val="Heading2"/>
        <w:numPr>
          <w:ilvl w:val="1"/>
          <w:numId w:val="6"/>
        </w:numPr>
      </w:pPr>
      <w:bookmarkStart w:id="367" w:name="_Toc493772270"/>
      <w:commentRangeStart w:id="368"/>
      <w:r>
        <w:t>Future Work</w:t>
      </w:r>
      <w:bookmarkEnd w:id="367"/>
      <w:commentRangeEnd w:id="368"/>
      <w:r w:rsidR="00AD166E">
        <w:rPr>
          <w:rStyle w:val="CommentReference"/>
          <w:rFonts w:asciiTheme="minorHAnsi" w:eastAsiaTheme="minorEastAsia" w:hAnsiTheme="minorHAnsi" w:cstheme="minorBidi"/>
          <w:b w:val="0"/>
          <w:bCs w:val="0"/>
        </w:rPr>
        <w:commentReference w:id="368"/>
      </w:r>
      <w:ins w:id="369" w:author="Abraham Yosipof" w:date="2017-10-06T13:08:00Z">
        <w:r w:rsidR="00E379F8">
          <w:t xml:space="preserve"> and Research limitation </w:t>
        </w:r>
      </w:ins>
    </w:p>
    <w:p w14:paraId="384FC18A" w14:textId="26D217F0" w:rsidR="00CC125B" w:rsidRDefault="00CC125B" w:rsidP="00AC3501">
      <w:pPr>
        <w:pStyle w:val="PaparStyle1"/>
      </w:pPr>
      <w:r>
        <w:t xml:space="preserve">There are a few improvements that can be made to the system </w:t>
      </w:r>
      <w:r w:rsidR="0029762E">
        <w:t>to</w:t>
      </w:r>
      <w:r>
        <w:t xml:space="preserve"> make it more suitable to work in the industry.</w:t>
      </w:r>
    </w:p>
    <w:p w14:paraId="3659B598" w14:textId="2D427ECD" w:rsidR="00CC125B" w:rsidRDefault="00CC125B" w:rsidP="007A1597">
      <w:pPr>
        <w:pStyle w:val="Heading3"/>
      </w:pPr>
      <w:bookmarkStart w:id="370" w:name="_Toc493772271"/>
      <w:r>
        <w:t>Dataset Size</w:t>
      </w:r>
      <w:bookmarkEnd w:id="370"/>
    </w:p>
    <w:p w14:paraId="1E538B67" w14:textId="21D7BDFD"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 a distributed algorithm will have to be utilized.</w:t>
      </w:r>
    </w:p>
    <w:p w14:paraId="78D8AA52" w14:textId="024B9500" w:rsidR="0029762E" w:rsidRDefault="0029762E" w:rsidP="0029762E">
      <w:pPr>
        <w:pStyle w:val="Heading3"/>
      </w:pPr>
      <w:bookmarkStart w:id="371" w:name="_Toc493772272"/>
      <w:r>
        <w:t>Fast Dimensionality Reduction</w:t>
      </w:r>
      <w:bookmarkEnd w:id="371"/>
    </w:p>
    <w:p w14:paraId="2B0AF298" w14:textId="19415E96" w:rsidR="0029762E" w:rsidRDefault="0029762E" w:rsidP="00AC3501">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6A3C8393" w:rsidR="0029762E" w:rsidRDefault="00A4700C" w:rsidP="00A4700C">
      <w:ins w:id="372" w:author="Abraham Yosipof" w:date="2017-10-01T13:59:00Z">
        <w:r w:rsidRPr="00E22ADD">
          <w:rPr>
            <w:noProof/>
          </w:rPr>
          <w:t>Clearly, this</w:t>
        </w:r>
        <w:r>
          <w:t xml:space="preserve"> research should </w:t>
        </w:r>
        <w:r w:rsidRPr="00E22ADD">
          <w:rPr>
            <w:noProof/>
          </w:rPr>
          <w:t>be conducted</w:t>
        </w:r>
        <w:r>
          <w:t xml:space="preserve"> in close collaboration with experts in the field to both provide biology/chemistry based explanation to the observed trends and to capitalize on the results.</w:t>
        </w:r>
      </w:ins>
    </w:p>
    <w:p w14:paraId="498B3F78" w14:textId="77777777" w:rsidR="00EA59C3" w:rsidRDefault="00EA59C3">
      <w:pPr>
        <w:spacing w:line="276" w:lineRule="auto"/>
        <w:rPr>
          <w:rFonts w:ascii="Palatino Linotype" w:hAnsi="Palatino Linotype"/>
          <w:b/>
          <w:bCs/>
          <w:sz w:val="28"/>
          <w:szCs w:val="28"/>
          <w:lang w:val="en-GB" w:eastAsia="de-AT" w:bidi="ar-SA"/>
        </w:rPr>
      </w:pPr>
      <w:bookmarkStart w:id="373" w:name="_Toc421631609"/>
      <w:bookmarkStart w:id="374" w:name="_Toc421658575"/>
      <w:bookmarkStart w:id="375" w:name="_Toc443577296"/>
      <w:r>
        <w:br w:type="page"/>
      </w:r>
    </w:p>
    <w:p w14:paraId="7E0EBB94" w14:textId="1AEF339D" w:rsidR="00FE7503" w:rsidRDefault="00FE7503" w:rsidP="00B94D6E">
      <w:pPr>
        <w:pStyle w:val="Heading1"/>
        <w:numPr>
          <w:ilvl w:val="0"/>
          <w:numId w:val="4"/>
        </w:numPr>
      </w:pPr>
      <w:bookmarkStart w:id="376" w:name="_Toc488420194"/>
      <w:bookmarkStart w:id="377" w:name="_Toc493772273"/>
      <w:r>
        <w:lastRenderedPageBreak/>
        <w:t>List of Publications</w:t>
      </w:r>
      <w:bookmarkEnd w:id="373"/>
      <w:bookmarkEnd w:id="374"/>
      <w:bookmarkEnd w:id="376"/>
      <w:bookmarkEnd w:id="377"/>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1A10F50E" w:rsidR="00DB3F48" w:rsidRPr="00D83D73" w:rsidRDefault="00D83D73" w:rsidP="00D83D73">
      <w:r>
        <w:br w:type="page"/>
      </w:r>
    </w:p>
    <w:p w14:paraId="06F27142" w14:textId="3DF07ED3" w:rsidR="00C84B90" w:rsidRDefault="00C84B90" w:rsidP="00B94D6E">
      <w:pPr>
        <w:pStyle w:val="Heading1"/>
        <w:numPr>
          <w:ilvl w:val="0"/>
          <w:numId w:val="5"/>
        </w:numPr>
        <w:rPr>
          <w:rFonts w:asciiTheme="majorBidi" w:hAnsiTheme="majorBidi"/>
          <w:sz w:val="24"/>
          <w:szCs w:val="24"/>
        </w:rPr>
      </w:pPr>
      <w:bookmarkStart w:id="378" w:name="_Toc488420195"/>
      <w:bookmarkStart w:id="379" w:name="_Toc493772274"/>
      <w:r>
        <w:rPr>
          <w:rFonts w:asciiTheme="majorBidi" w:hAnsiTheme="majorBidi"/>
          <w:sz w:val="24"/>
          <w:szCs w:val="24"/>
        </w:rPr>
        <w:lastRenderedPageBreak/>
        <w:t>References</w:t>
      </w:r>
      <w:bookmarkEnd w:id="378"/>
      <w:bookmarkEnd w:id="379"/>
    </w:p>
    <w:p w14:paraId="3C5781B5" w14:textId="77777777" w:rsidR="00C52EA8" w:rsidRPr="000F0B3A" w:rsidRDefault="00C52EA8" w:rsidP="00B94D6E">
      <w:pPr>
        <w:pStyle w:val="PaparStyle1"/>
        <w:numPr>
          <w:ilvl w:val="0"/>
          <w:numId w:val="20"/>
        </w:numPr>
        <w:rPr>
          <w:lang w:val="en-GB" w:eastAsia="de-AT" w:bidi="ar-SA"/>
        </w:rPr>
      </w:pPr>
      <w:bookmarkStart w:id="380" w:name="_Ref490317976"/>
      <w:bookmarkStart w:id="381"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380"/>
    </w:p>
    <w:p w14:paraId="7F0A8FF2" w14:textId="6296D11B" w:rsidR="00C84B90" w:rsidRPr="000F0B3A" w:rsidRDefault="00C52EA8" w:rsidP="00B94D6E">
      <w:pPr>
        <w:pStyle w:val="PaparStyle1"/>
        <w:numPr>
          <w:ilvl w:val="0"/>
          <w:numId w:val="20"/>
        </w:numPr>
        <w:rPr>
          <w:rFonts w:eastAsia="Times New Roman"/>
        </w:rPr>
      </w:pPr>
      <w:bookmarkStart w:id="382" w:name="_Ref483672806"/>
      <w:r w:rsidRPr="000F0B3A">
        <w:rPr>
          <w:rFonts w:eastAsia="Times New Roman"/>
        </w:rPr>
        <w:t>Joseph A. DiMasi, Tufts Center for the Study of Drug Development, Cost of Developing a New Drug</w:t>
      </w:r>
      <w:bookmarkEnd w:id="381"/>
      <w:bookmarkEnd w:id="382"/>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383" w:name="_Ref490318955"/>
      <w:r w:rsidRPr="000F0B3A">
        <w:rPr>
          <w:rFonts w:eastAsia="Times New Roman"/>
        </w:rPr>
        <w:t>Wayne Winegarden, Ph.D, The Economics of Pharmaceutical Pricing, Pacific Research Institute.</w:t>
      </w:r>
      <w:bookmarkEnd w:id="383"/>
    </w:p>
    <w:p w14:paraId="187A2E8B" w14:textId="727E3187" w:rsidR="0029679F" w:rsidRPr="000F0B3A" w:rsidRDefault="00AD6F73" w:rsidP="00B94D6E">
      <w:pPr>
        <w:pStyle w:val="PaparStyle1"/>
        <w:numPr>
          <w:ilvl w:val="0"/>
          <w:numId w:val="20"/>
        </w:numPr>
        <w:rPr>
          <w:rFonts w:eastAsia="Times New Roman"/>
        </w:rPr>
      </w:pPr>
      <w:bookmarkStart w:id="384" w:name="_Ref490927303"/>
      <w:commentRangeStart w:id="385"/>
      <w:r w:rsidRPr="000F0B3A">
        <w:rPr>
          <w:rFonts w:eastAsia="Times New Roman"/>
        </w:rPr>
        <w:t xml:space="preserve">GUIYU ZHAO: </w:t>
      </w:r>
      <w:commentRangeEnd w:id="385"/>
      <w:r w:rsidR="00D663E4">
        <w:rPr>
          <w:rStyle w:val="CommentReference"/>
          <w:rFonts w:asciiTheme="minorHAnsi" w:hAnsiTheme="minorHAnsi" w:cstheme="minorBidi"/>
        </w:rPr>
        <w:commentReference w:id="385"/>
      </w:r>
      <w:r w:rsidRPr="000F0B3A">
        <w:rPr>
          <w:rFonts w:eastAsia="Times New Roman"/>
        </w:rPr>
        <w:t>The QSARome of the Receptorome: Quantitative Structure-Activity Relationship Modeling of Multiple Ligand Sets Acting at Multiple Receptors</w:t>
      </w:r>
      <w:bookmarkEnd w:id="375"/>
      <w:r w:rsidRPr="000F0B3A">
        <w:rPr>
          <w:rFonts w:eastAsia="Times New Roman"/>
        </w:rPr>
        <w:t>, University of North Carolina</w:t>
      </w:r>
      <w:bookmarkEnd w:id="384"/>
    </w:p>
    <w:p w14:paraId="02CE43EA" w14:textId="2A311284" w:rsidR="006A70F1" w:rsidRPr="000F0B3A" w:rsidRDefault="006A70F1" w:rsidP="00B94D6E">
      <w:pPr>
        <w:pStyle w:val="PaparStyle1"/>
        <w:numPr>
          <w:ilvl w:val="0"/>
          <w:numId w:val="20"/>
        </w:numPr>
        <w:rPr>
          <w:rFonts w:cs="Times New Roman"/>
        </w:rPr>
      </w:pPr>
      <w:bookmarkStart w:id="386" w:name="_Ref492739275"/>
      <w:r w:rsidRPr="000F0B3A">
        <w:rPr>
          <w:rFonts w:cs="Times New Roman"/>
        </w:rPr>
        <w:t>Robas N, O’Reilly M, Katugampola S, Fidock M: Maximizing serendipity: strategies for identifying ligands for orphan G-protein-coupled receptors. Curr Opin Pharmacol 2003, 3:121-126.</w:t>
      </w:r>
      <w:bookmarkEnd w:id="386"/>
    </w:p>
    <w:p w14:paraId="6E3EF2D0" w14:textId="76289FEE" w:rsidR="006A70F1" w:rsidRPr="000F0B3A" w:rsidRDefault="006A70F1" w:rsidP="00B94D6E">
      <w:pPr>
        <w:pStyle w:val="PaparStyle1"/>
        <w:numPr>
          <w:ilvl w:val="0"/>
          <w:numId w:val="20"/>
        </w:numPr>
        <w:rPr>
          <w:rFonts w:cs="Times New Roman"/>
        </w:rPr>
      </w:pPr>
      <w:bookmarkStart w:id="387" w:name="_Ref492739291"/>
      <w:r w:rsidRPr="000F0B3A">
        <w:rPr>
          <w:rFonts w:cs="Times New Roman"/>
        </w:rPr>
        <w:t>Flower DR: Modelling G-protein-coupled receptors for drug design. Biochim. Biophys. Acta 1999, 1422:207-234.</w:t>
      </w:r>
      <w:bookmarkEnd w:id="387"/>
    </w:p>
    <w:p w14:paraId="0F8C7276" w14:textId="7C9B85D0" w:rsidR="000F0B3A" w:rsidRDefault="000F0B3A" w:rsidP="00B94D6E">
      <w:pPr>
        <w:pStyle w:val="PaparStyle1"/>
        <w:numPr>
          <w:ilvl w:val="0"/>
          <w:numId w:val="20"/>
        </w:numPr>
        <w:rPr>
          <w:rFonts w:cs="Times New Roman"/>
        </w:rPr>
      </w:pPr>
      <w:bookmarkStart w:id="388"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388"/>
    </w:p>
    <w:p w14:paraId="5B8CA3E8" w14:textId="07955606" w:rsidR="005D6CD8" w:rsidRPr="005D6CD8" w:rsidRDefault="005D6CD8" w:rsidP="00B94D6E">
      <w:pPr>
        <w:pStyle w:val="PaparStyle1"/>
        <w:numPr>
          <w:ilvl w:val="0"/>
          <w:numId w:val="20"/>
        </w:numPr>
        <w:rPr>
          <w:rFonts w:cs="Times New Roman"/>
        </w:rPr>
      </w:pPr>
      <w:r w:rsidRPr="005D6CD8">
        <w:rPr>
          <w:rFonts w:cs="Times New Roman"/>
        </w:rPr>
        <w:lastRenderedPageBreak/>
        <w:t>BOCKAERT J, PIN J:</w:t>
      </w:r>
      <w:r>
        <w:rPr>
          <w:rFonts w:cs="Times New Roman"/>
        </w:rPr>
        <w:t xml:space="preserve"> </w:t>
      </w:r>
      <w:r w:rsidRPr="005D6CD8">
        <w:rPr>
          <w:rFonts w:cs="Times New Roman"/>
        </w:rPr>
        <w:t>Molecular tinkering of G protein-coupled</w:t>
      </w:r>
      <w:r>
        <w:rPr>
          <w:rFonts w:cs="Times New Roman"/>
        </w:rPr>
        <w:t xml:space="preserve"> </w:t>
      </w:r>
      <w:r w:rsidRPr="005D6CD8">
        <w:rPr>
          <w:rFonts w:cs="Times New Roman"/>
        </w:rPr>
        <w:t>receptors: an evolutionary success. EMBO J.</w:t>
      </w:r>
      <w:r>
        <w:rPr>
          <w:rFonts w:cs="Times New Roman"/>
        </w:rPr>
        <w:t xml:space="preserve"> </w:t>
      </w:r>
      <w:r w:rsidRPr="005D6CD8">
        <w:rPr>
          <w:rFonts w:cs="Times New Roman"/>
        </w:rPr>
        <w:t>(1999) 18:1723.</w:t>
      </w:r>
    </w:p>
    <w:p w14:paraId="63F025C1" w14:textId="21F3DACE" w:rsidR="005D6CD8" w:rsidRPr="005D6CD8" w:rsidRDefault="005D6CD8" w:rsidP="00B94D6E">
      <w:pPr>
        <w:pStyle w:val="PaparStyle1"/>
        <w:numPr>
          <w:ilvl w:val="0"/>
          <w:numId w:val="20"/>
        </w:numPr>
        <w:rPr>
          <w:rFonts w:cs="Times New Roman"/>
        </w:rPr>
      </w:pPr>
      <w:r w:rsidRPr="005D6CD8">
        <w:rPr>
          <w:rFonts w:cs="Times New Roman"/>
        </w:rPr>
        <w:t>DREWS J: Drug discovery: a historical</w:t>
      </w:r>
      <w:r>
        <w:rPr>
          <w:rFonts w:cs="Times New Roman"/>
        </w:rPr>
        <w:t xml:space="preserve"> </w:t>
      </w:r>
      <w:r w:rsidRPr="005D6CD8">
        <w:rPr>
          <w:rFonts w:cs="Times New Roman"/>
        </w:rPr>
        <w:t>perspective. Science (2000) 287:1960-1964.</w:t>
      </w:r>
    </w:p>
    <w:p w14:paraId="14E0312E" w14:textId="3EE63F85" w:rsidR="005D6CD8" w:rsidRPr="005D6CD8" w:rsidRDefault="005D6CD8" w:rsidP="00B94D6E">
      <w:pPr>
        <w:pStyle w:val="PaparStyle1"/>
        <w:numPr>
          <w:ilvl w:val="0"/>
          <w:numId w:val="20"/>
        </w:numPr>
        <w:rPr>
          <w:rFonts w:cs="Times New Roman"/>
        </w:rPr>
      </w:pPr>
      <w:r w:rsidRPr="005D6CD8">
        <w:rPr>
          <w:rFonts w:cs="Times New Roman"/>
        </w:rPr>
        <w:t>HOPKINS AL, GROOM CR:</w:t>
      </w:r>
      <w:r>
        <w:rPr>
          <w:rFonts w:cs="Times New Roman"/>
        </w:rPr>
        <w:t xml:space="preserve"> </w:t>
      </w:r>
      <w:r w:rsidRPr="005D6CD8">
        <w:rPr>
          <w:rFonts w:cs="Times New Roman"/>
        </w:rPr>
        <w:t>The druggable genome. Nat. Rev. Drug</w:t>
      </w:r>
      <w:r>
        <w:rPr>
          <w:rFonts w:cs="Times New Roman"/>
        </w:rPr>
        <w:t xml:space="preserve"> </w:t>
      </w:r>
      <w:r w:rsidRPr="005D6CD8">
        <w:rPr>
          <w:rFonts w:cs="Times New Roman"/>
        </w:rPr>
        <w:t>Discov. (2002) 1:727-730.</w:t>
      </w:r>
    </w:p>
    <w:p w14:paraId="75697379" w14:textId="416AEC4B" w:rsidR="005D6CD8" w:rsidRPr="005D6CD8" w:rsidRDefault="005D6CD8" w:rsidP="00B94D6E">
      <w:pPr>
        <w:pStyle w:val="PaparStyle1"/>
        <w:numPr>
          <w:ilvl w:val="0"/>
          <w:numId w:val="20"/>
        </w:numPr>
        <w:rPr>
          <w:rFonts w:cs="Times New Roman"/>
        </w:rPr>
      </w:pPr>
      <w:r w:rsidRPr="005D6CD8">
        <w:rPr>
          <w:rFonts w:cs="Times New Roman"/>
        </w:rPr>
        <w:t>KLABUNDE T, HESSLER G: Drug design</w:t>
      </w:r>
      <w:r>
        <w:rPr>
          <w:rFonts w:cs="Times New Roman"/>
        </w:rPr>
        <w:t xml:space="preserve"> </w:t>
      </w:r>
      <w:r w:rsidRPr="005D6CD8">
        <w:rPr>
          <w:rFonts w:cs="Times New Roman"/>
        </w:rPr>
        <w:t>strategies for targeting G-protein-coupled</w:t>
      </w:r>
      <w:r>
        <w:rPr>
          <w:rFonts w:cs="Times New Roman"/>
        </w:rPr>
        <w:t xml:space="preserve"> </w:t>
      </w:r>
      <w:r w:rsidRPr="005D6CD8">
        <w:rPr>
          <w:rFonts w:cs="Times New Roman"/>
        </w:rPr>
        <w:t>receptors. Chembiochem. (2002) 3:928-944</w:t>
      </w:r>
    </w:p>
    <w:sectPr w:rsidR="005D6CD8" w:rsidRPr="005D6CD8" w:rsidSect="009A0EEA">
      <w:pgSz w:w="11906" w:h="16838"/>
      <w:pgMar w:top="1440" w:right="1800" w:bottom="1440" w:left="1800" w:header="706" w:footer="706" w:gutter="0"/>
      <w:pgNumType w:start="1" w:chapStyle="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braham Yosipof" w:date="2017-10-05T11:50:00Z" w:initials="AY">
    <w:p w14:paraId="4D2ACA0E" w14:textId="33E71C90" w:rsidR="00D61B93" w:rsidRDefault="00D61B93">
      <w:pPr>
        <w:pStyle w:val="CommentText"/>
      </w:pPr>
      <w:r>
        <w:rPr>
          <w:rStyle w:val="CommentReference"/>
        </w:rPr>
        <w:annotationRef/>
      </w:r>
      <w:r>
        <w:t>Change the name</w:t>
      </w:r>
    </w:p>
  </w:comment>
  <w:comment w:id="7" w:author="Abraham Yosipof" w:date="2017-10-05T11:57:00Z" w:initials="AY">
    <w:p w14:paraId="43AD2AE5" w14:textId="0C64D261" w:rsidR="00D61B93" w:rsidRDefault="00D61B93" w:rsidP="001E1AE2">
      <w:pPr>
        <w:pStyle w:val="CommentText"/>
        <w:bidi/>
        <w:rPr>
          <w:rtl/>
        </w:rPr>
      </w:pPr>
      <w:r>
        <w:rPr>
          <w:rStyle w:val="CommentReference"/>
        </w:rPr>
        <w:annotationRef/>
      </w:r>
      <w:r>
        <w:rPr>
          <w:rFonts w:hint="cs"/>
          <w:rtl/>
        </w:rPr>
        <w:t xml:space="preserve">שי שים לב </w:t>
      </w:r>
    </w:p>
    <w:p w14:paraId="12E780B9" w14:textId="329DD7E6" w:rsidR="00D61B93" w:rsidRDefault="00D61B93" w:rsidP="001E1AE2">
      <w:pPr>
        <w:pStyle w:val="CommentText"/>
        <w:bidi/>
        <w:rPr>
          <w:rtl/>
        </w:rPr>
      </w:pPr>
      <w:r>
        <w:rPr>
          <w:rFonts w:hint="cs"/>
          <w:rtl/>
        </w:rPr>
        <w:t>זה החלק החשוב ביותר בעבודה שלך תקציר טוב יכול לעזור לך מאוד!</w:t>
      </w:r>
    </w:p>
  </w:comment>
  <w:comment w:id="14" w:author="Abraham Yosipof" w:date="2017-10-05T11:54:00Z" w:initials="AY">
    <w:p w14:paraId="351FFA01" w14:textId="31E3916B" w:rsidR="00D61B93" w:rsidRDefault="00D61B93" w:rsidP="001E1AE2">
      <w:pPr>
        <w:pStyle w:val="CommentText"/>
        <w:rPr>
          <w:rtl/>
        </w:rPr>
      </w:pPr>
      <w:r>
        <w:rPr>
          <w:rStyle w:val="CommentReference"/>
        </w:rPr>
        <w:annotationRef/>
      </w:r>
      <w:r>
        <w:rPr>
          <w:rFonts w:hint="cs"/>
          <w:rtl/>
        </w:rPr>
        <w:t xml:space="preserve">תוסיף שורה שמסבירה כמה שלבים ישנם </w:t>
      </w:r>
    </w:p>
  </w:comment>
  <w:comment w:id="15" w:author="Abraham Yosipof" w:date="2017-10-05T11:55:00Z" w:initials="AY">
    <w:p w14:paraId="1AEE9D39" w14:textId="384BCFF2" w:rsidR="00D61B93" w:rsidRDefault="00D61B93" w:rsidP="001E1AE2">
      <w:pPr>
        <w:pStyle w:val="CommentText"/>
        <w:bidi/>
        <w:rPr>
          <w:rtl/>
        </w:rPr>
      </w:pPr>
      <w:r>
        <w:rPr>
          <w:rStyle w:val="CommentReference"/>
        </w:rPr>
        <w:annotationRef/>
      </w:r>
      <w:r>
        <w:rPr>
          <w:rFonts w:hint="cs"/>
          <w:rtl/>
        </w:rPr>
        <w:t>תרשום את השם המלא ו</w:t>
      </w:r>
      <w:r>
        <w:rPr>
          <w:rFonts w:hint="cs"/>
        </w:rPr>
        <w:t xml:space="preserve"> NGO </w:t>
      </w:r>
      <w:r>
        <w:rPr>
          <w:rFonts w:hint="cs"/>
          <w:rtl/>
        </w:rPr>
        <w:t xml:space="preserve"> בסוגריים</w:t>
      </w:r>
    </w:p>
  </w:comment>
  <w:comment w:id="19" w:author="Abraham Yosipof" w:date="2017-10-05T11:57:00Z" w:initials="AY">
    <w:p w14:paraId="0C7A5C6B" w14:textId="0AE65B1C" w:rsidR="00D61B93" w:rsidRDefault="00D61B93" w:rsidP="001E1AE2">
      <w:pPr>
        <w:pStyle w:val="CommentText"/>
        <w:bidi/>
        <w:rPr>
          <w:rtl/>
        </w:rPr>
      </w:pPr>
      <w:r>
        <w:rPr>
          <w:rStyle w:val="CommentReference"/>
        </w:rPr>
        <w:annotationRef/>
      </w:r>
      <w:r>
        <w:rPr>
          <w:rFonts w:hint="cs"/>
          <w:rtl/>
        </w:rPr>
        <w:t>שי בחלק הזה אתה חייב לתת את כל העיקר ואתה נותן רקע ועוקף את הנושא. עלייך להסביר באיזה שיטה השתמשת מהי עושה באיזה בסיס נתונים בחנת אותה ומה המסקנה. כרגע זה רשום ממש לא טוב כל הקטע הזה!</w:t>
      </w:r>
    </w:p>
  </w:comment>
  <w:comment w:id="65" w:author="Abraham Yosipof" w:date="2017-10-05T12:01:00Z" w:initials="AY">
    <w:p w14:paraId="4BCF9C9D" w14:textId="6474D930" w:rsidR="00D61B93" w:rsidRDefault="00D61B93" w:rsidP="006C78BD">
      <w:pPr>
        <w:pStyle w:val="CommentText"/>
        <w:bidi/>
        <w:rPr>
          <w:rtl/>
        </w:rPr>
      </w:pPr>
      <w:r>
        <w:rPr>
          <w:rStyle w:val="CommentReference"/>
        </w:rPr>
        <w:annotationRef/>
      </w:r>
      <w:r>
        <w:rPr>
          <w:rFonts w:hint="cs"/>
          <w:rtl/>
        </w:rPr>
        <w:t>שוב אותה הערה במבוא תן את שמות השלבים בלבד ושורה הסבר, אם אתה רוצה ולך יש לשלב שאותנו מעניין. את כל הסבר היפה הזה כולל תמונה 1 שים בסקירת הספרות</w:t>
      </w:r>
    </w:p>
  </w:comment>
  <w:comment w:id="66" w:author="Abraham Yosipof" w:date="2017-10-05T12:05:00Z" w:initials="AY">
    <w:p w14:paraId="54F61DB1" w14:textId="64B3B9D8" w:rsidR="00D61B93" w:rsidRDefault="00D61B93">
      <w:pPr>
        <w:pStyle w:val="CommentText"/>
      </w:pPr>
      <w:r>
        <w:rPr>
          <w:rStyle w:val="CommentReference"/>
        </w:rPr>
        <w:annotationRef/>
      </w:r>
      <w:r>
        <w:rPr>
          <w:rFonts w:hint="cs"/>
          <w:rtl/>
        </w:rPr>
        <w:t>זה תשאיר במבוא</w:t>
      </w:r>
    </w:p>
  </w:comment>
  <w:comment w:id="70" w:author="Abraham Yosipof" w:date="2017-10-05T12:06:00Z" w:initials="AY">
    <w:p w14:paraId="0AF344A5" w14:textId="06AEF3D1" w:rsidR="00D61B93" w:rsidRDefault="00D61B93">
      <w:pPr>
        <w:pStyle w:val="CommentText"/>
        <w:rPr>
          <w:rtl/>
        </w:rPr>
      </w:pPr>
      <w:r>
        <w:rPr>
          <w:rStyle w:val="CommentReference"/>
        </w:rPr>
        <w:annotationRef/>
      </w:r>
      <w:r>
        <w:rPr>
          <w:rFonts w:hint="cs"/>
          <w:rtl/>
        </w:rPr>
        <w:t>כותרת</w:t>
      </w:r>
    </w:p>
  </w:comment>
  <w:comment w:id="72" w:author="Abraham Yosipof" w:date="2017-10-01T14:10:00Z" w:initials="AY">
    <w:p w14:paraId="46EB3077" w14:textId="536A9B79" w:rsidR="00D61B93" w:rsidRDefault="00D61B93" w:rsidP="00C0185F">
      <w:pPr>
        <w:pStyle w:val="CommentText"/>
      </w:pPr>
      <w:r>
        <w:rPr>
          <w:rStyle w:val="CommentReference"/>
        </w:rPr>
        <w:annotationRef/>
      </w:r>
      <w:r>
        <w:rPr>
          <w:rFonts w:hint="cs"/>
          <w:rtl/>
        </w:rPr>
        <w:t xml:space="preserve">שים לב אותיות קטנות לא </w:t>
      </w:r>
    </w:p>
    <w:p w14:paraId="3BDB4926" w14:textId="2DBBEB0C" w:rsidR="00D61B93" w:rsidRDefault="00D61B93" w:rsidP="00C0185F">
      <w:pPr>
        <w:pStyle w:val="CommentText"/>
      </w:pPr>
      <w:r>
        <w:t xml:space="preserve">Capital letters </w:t>
      </w:r>
    </w:p>
  </w:comment>
  <w:comment w:id="73" w:author="Abraham Yosipof" w:date="2017-10-05T12:12:00Z" w:initials="AY">
    <w:p w14:paraId="0FE9DB95" w14:textId="576CCD7C" w:rsidR="00D61B93" w:rsidRDefault="00D61B93">
      <w:pPr>
        <w:pStyle w:val="CommentText"/>
      </w:pPr>
      <w:r>
        <w:rPr>
          <w:rStyle w:val="CommentReference"/>
        </w:rPr>
        <w:annotationRef/>
      </w:r>
      <w:r>
        <w:t>font</w:t>
      </w:r>
    </w:p>
  </w:comment>
  <w:comment w:id="76" w:author="Abraham Yosipof" w:date="2017-10-05T12:07:00Z" w:initials="AY">
    <w:p w14:paraId="5F2759D8" w14:textId="3694E1C4" w:rsidR="00D61B93" w:rsidRDefault="00D61B93">
      <w:pPr>
        <w:pStyle w:val="CommentText"/>
        <w:rPr>
          <w:rtl/>
        </w:rPr>
      </w:pPr>
      <w:r>
        <w:rPr>
          <w:rStyle w:val="CommentReference"/>
        </w:rPr>
        <w:annotationRef/>
      </w:r>
      <w:r>
        <w:rPr>
          <w:rFonts w:hint="cs"/>
          <w:rtl/>
        </w:rPr>
        <w:t xml:space="preserve">לפני זה הסבר על השלבים בתמונה 1 </w:t>
      </w:r>
    </w:p>
  </w:comment>
  <w:comment w:id="80" w:author="Abraham Yosipof" w:date="2017-10-05T12:21:00Z" w:initials="AY">
    <w:p w14:paraId="4885144E" w14:textId="4493127F" w:rsidR="00D61B93" w:rsidRDefault="00D61B93">
      <w:pPr>
        <w:pStyle w:val="CommentText"/>
      </w:pPr>
      <w:r>
        <w:rPr>
          <w:rStyle w:val="CommentReference"/>
        </w:rPr>
        <w:annotationRef/>
      </w:r>
      <w:r>
        <w:t>font</w:t>
      </w:r>
    </w:p>
  </w:comment>
  <w:comment w:id="99" w:author="Abraham Yosipof" w:date="2017-10-05T12:22:00Z" w:initials="AY">
    <w:p w14:paraId="67A452E4" w14:textId="3CB1CE31" w:rsidR="00D61B93" w:rsidRDefault="00D61B93">
      <w:pPr>
        <w:pStyle w:val="CommentText"/>
        <w:rPr>
          <w:rtl/>
        </w:rPr>
      </w:pPr>
      <w:r>
        <w:rPr>
          <w:rStyle w:val="CommentReference"/>
        </w:rPr>
        <w:annotationRef/>
      </w:r>
      <w:r>
        <w:rPr>
          <w:rFonts w:hint="cs"/>
          <w:rtl/>
        </w:rPr>
        <w:t xml:space="preserve">הסדר קצת בעייתי בשבילי. לא מובן לי </w:t>
      </w:r>
    </w:p>
  </w:comment>
  <w:comment w:id="114" w:author="Abraham Yosipof" w:date="2017-10-05T12:24:00Z" w:initials="AY">
    <w:p w14:paraId="1CD6E05D" w14:textId="6AF3C3E2" w:rsidR="00D61B93" w:rsidRDefault="00D61B93" w:rsidP="00D16B58">
      <w:pPr>
        <w:pStyle w:val="CommentText"/>
        <w:bidi/>
        <w:rPr>
          <w:rtl/>
        </w:rPr>
      </w:pPr>
      <w:r>
        <w:rPr>
          <w:rStyle w:val="CommentReference"/>
        </w:rPr>
        <w:annotationRef/>
      </w:r>
      <w:r>
        <w:rPr>
          <w:rFonts w:hint="cs"/>
          <w:rtl/>
        </w:rPr>
        <w:t>אבל !!!!!</w:t>
      </w:r>
    </w:p>
    <w:p w14:paraId="24AEA1C8" w14:textId="45EE7B17" w:rsidR="00D61B93" w:rsidRDefault="00D61B93" w:rsidP="00D16B58">
      <w:pPr>
        <w:pStyle w:val="CommentText"/>
        <w:bidi/>
        <w:rPr>
          <w:rtl/>
        </w:rPr>
      </w:pPr>
    </w:p>
    <w:p w14:paraId="68F50E73" w14:textId="06E0486F" w:rsidR="00D61B93" w:rsidRDefault="00D61B93" w:rsidP="00D16B58">
      <w:pPr>
        <w:pStyle w:val="CommentText"/>
        <w:bidi/>
        <w:rPr>
          <w:rtl/>
        </w:rPr>
      </w:pPr>
      <w:r>
        <w:rPr>
          <w:rFonts w:hint="cs"/>
          <w:rtl/>
        </w:rPr>
        <w:t xml:space="preserve">זה לא מה שאתה עושה, זה מה שאתה מצפה שהמערכת </w:t>
      </w:r>
      <w:r>
        <w:t xml:space="preserve"> </w:t>
      </w:r>
      <w:r>
        <w:rPr>
          <w:rFonts w:hint="cs"/>
          <w:rtl/>
        </w:rPr>
        <w:t xml:space="preserve">תעשה בעתיד. כרגע המערכת מבצעת ויזואליזציה ובחירת תכונות להפרדה. </w:t>
      </w:r>
    </w:p>
    <w:p w14:paraId="6547739C" w14:textId="36BA1B18" w:rsidR="00D61B93" w:rsidRDefault="00D61B93" w:rsidP="00D16B58">
      <w:pPr>
        <w:pStyle w:val="CommentText"/>
        <w:bidi/>
        <w:rPr>
          <w:rtl/>
        </w:rPr>
      </w:pPr>
    </w:p>
    <w:p w14:paraId="1CAE393E" w14:textId="24B1CB63" w:rsidR="00D61B93" w:rsidRDefault="00D61B93" w:rsidP="00D16B58">
      <w:pPr>
        <w:pStyle w:val="CommentText"/>
        <w:bidi/>
        <w:rPr>
          <w:rtl/>
        </w:rPr>
      </w:pPr>
      <w:r>
        <w:rPr>
          <w:rFonts w:hint="cs"/>
          <w:rtl/>
        </w:rPr>
        <w:t>תיזהר עם מה שאתה כותב!</w:t>
      </w:r>
    </w:p>
    <w:p w14:paraId="53D46882" w14:textId="397364FA" w:rsidR="00D61B93" w:rsidRDefault="00D61B93" w:rsidP="00D16B58">
      <w:pPr>
        <w:pStyle w:val="CommentText"/>
        <w:bidi/>
      </w:pPr>
      <w:r>
        <w:rPr>
          <w:rFonts w:hint="cs"/>
          <w:rtl/>
        </w:rPr>
        <w:t>אתה לא נותן המלצות !</w:t>
      </w:r>
    </w:p>
  </w:comment>
  <w:comment w:id="130" w:author="Abraham Yosipof" w:date="2017-10-05T12:30:00Z" w:initials="AY">
    <w:p w14:paraId="43C1A531" w14:textId="26F80B19" w:rsidR="00D61B93" w:rsidRDefault="00D61B93" w:rsidP="00077E35">
      <w:pPr>
        <w:pStyle w:val="CommentText"/>
        <w:bidi/>
        <w:rPr>
          <w:rtl/>
        </w:rPr>
      </w:pPr>
      <w:r>
        <w:rPr>
          <w:rStyle w:val="CommentReference"/>
        </w:rPr>
        <w:annotationRef/>
      </w:r>
      <w:r>
        <w:rPr>
          <w:rFonts w:hint="cs"/>
          <w:rtl/>
        </w:rPr>
        <w:t xml:space="preserve">שוב זה לא נכון! </w:t>
      </w:r>
    </w:p>
    <w:p w14:paraId="14CE7CA6" w14:textId="4E39A033" w:rsidR="00D61B93" w:rsidRDefault="00D61B93" w:rsidP="00077E35">
      <w:pPr>
        <w:pStyle w:val="CommentText"/>
        <w:bidi/>
        <w:rPr>
          <w:rtl/>
        </w:rPr>
      </w:pPr>
    </w:p>
    <w:p w14:paraId="13C3ACE8" w14:textId="64AC4556" w:rsidR="00D61B93" w:rsidRDefault="00D61B93" w:rsidP="00077E35">
      <w:pPr>
        <w:pStyle w:val="CommentText"/>
        <w:bidi/>
        <w:rPr>
          <w:rtl/>
        </w:rPr>
      </w:pPr>
      <w:r>
        <w:rPr>
          <w:rFonts w:hint="cs"/>
          <w:rtl/>
        </w:rPr>
        <w:t>התוצאה הסופית שלך היא ייצוג הנתונים בצורה הטובה ביותר להפרדה ולא בחירת חומרים.בעתיד יהיה ניתן להשתמש בזה לניבוי את פעילותם.</w:t>
      </w:r>
    </w:p>
    <w:p w14:paraId="3FECE7C8" w14:textId="18968F36" w:rsidR="00D61B93" w:rsidRDefault="00D61B93" w:rsidP="00A77CA8">
      <w:pPr>
        <w:pStyle w:val="CommentText"/>
        <w:bidi/>
        <w:rPr>
          <w:rtl/>
        </w:rPr>
      </w:pPr>
    </w:p>
    <w:p w14:paraId="6300D04C" w14:textId="4D382A19" w:rsidR="00D61B93" w:rsidRDefault="00D61B93" w:rsidP="00A77CA8">
      <w:pPr>
        <w:pStyle w:val="CommentText"/>
        <w:bidi/>
        <w:rPr>
          <w:rtl/>
        </w:rPr>
      </w:pPr>
      <w:r>
        <w:rPr>
          <w:rFonts w:hint="cs"/>
          <w:rtl/>
        </w:rPr>
        <w:t>עלייך להוסיף ריבוע נוסף לפני מציאת המועמדים הטובים ביותר.  ייצוג הנתונים בתמונה. ולאחר מכאן בחירת המועמדים המתאימים ביותר.</w:t>
      </w:r>
    </w:p>
  </w:comment>
  <w:comment w:id="134" w:author="Abraham Yosipof" w:date="2017-10-06T12:13:00Z" w:initials="AY">
    <w:p w14:paraId="3CB46583" w14:textId="39BD0ED0" w:rsidR="00D61B93" w:rsidRDefault="00D61B93">
      <w:pPr>
        <w:pStyle w:val="CommentText"/>
      </w:pPr>
      <w:r>
        <w:rPr>
          <w:rStyle w:val="CommentReference"/>
        </w:rPr>
        <w:annotationRef/>
      </w:r>
      <w:r>
        <w:t>How the system measure the distance?</w:t>
      </w:r>
    </w:p>
  </w:comment>
  <w:comment w:id="133" w:author="Abraham Yosipof" w:date="2017-10-06T12:00:00Z" w:initials="AY">
    <w:p w14:paraId="13694DCD" w14:textId="5508151B" w:rsidR="00D61B93" w:rsidRDefault="00D61B93">
      <w:pPr>
        <w:pStyle w:val="CommentText"/>
        <w:rPr>
          <w:rtl/>
        </w:rPr>
      </w:pPr>
      <w:r>
        <w:rPr>
          <w:rStyle w:val="CommentReference"/>
        </w:rPr>
        <w:annotationRef/>
      </w:r>
      <w:r>
        <w:rPr>
          <w:rFonts w:hint="cs"/>
          <w:rtl/>
        </w:rPr>
        <w:t xml:space="preserve">לא נכון. </w:t>
      </w:r>
    </w:p>
    <w:p w14:paraId="321E8FB7" w14:textId="419DEAE2" w:rsidR="00D61B93" w:rsidRDefault="00D61B93">
      <w:pPr>
        <w:pStyle w:val="CommentText"/>
        <w:rPr>
          <w:rtl/>
        </w:rPr>
      </w:pPr>
    </w:p>
    <w:p w14:paraId="6248B3DF" w14:textId="4788C7C5" w:rsidR="00D61B93" w:rsidRDefault="00D61B93">
      <w:pPr>
        <w:pStyle w:val="CommentText"/>
      </w:pPr>
      <w:r>
        <w:rPr>
          <w:rFonts w:hint="cs"/>
          <w:rtl/>
        </w:rPr>
        <w:t>ע"י מציאת עולם התכונות הנכון ניתן למצוא מי התכונות שגורמות לפעילות!</w:t>
      </w:r>
    </w:p>
  </w:comment>
  <w:comment w:id="135" w:author="Abraham Yosipof" w:date="2017-10-06T12:01:00Z" w:initials="AY">
    <w:p w14:paraId="54299910" w14:textId="7F57B633" w:rsidR="00D61B93" w:rsidRDefault="00D61B93">
      <w:pPr>
        <w:pStyle w:val="CommentText"/>
        <w:rPr>
          <w:rtl/>
        </w:rPr>
      </w:pPr>
      <w:r>
        <w:rPr>
          <w:rStyle w:val="CommentReference"/>
        </w:rPr>
        <w:annotationRef/>
      </w:r>
      <w:r>
        <w:rPr>
          <w:rFonts w:hint="cs"/>
          <w:rtl/>
        </w:rPr>
        <w:t xml:space="preserve">פשוט לרשום : </w:t>
      </w:r>
    </w:p>
    <w:p w14:paraId="62F5D1B7" w14:textId="772A567A" w:rsidR="00D61B93" w:rsidRDefault="00D61B93">
      <w:pPr>
        <w:pStyle w:val="CommentText"/>
        <w:rPr>
          <w:rtl/>
        </w:rPr>
      </w:pPr>
    </w:p>
    <w:p w14:paraId="2E448DCB" w14:textId="48A70ED0" w:rsidR="00D61B93" w:rsidRDefault="00D61B93">
      <w:pPr>
        <w:pStyle w:val="CommentText"/>
        <w:rPr>
          <w:rtl/>
        </w:rPr>
      </w:pPr>
      <w:r>
        <w:rPr>
          <w:rFonts w:hint="cs"/>
          <w:rtl/>
        </w:rPr>
        <w:t>על מנת לבחור תכונות בצורה יעילה האלגוריתם חובר למנוע אופטימיזצי</w:t>
      </w:r>
      <w:r>
        <w:rPr>
          <w:rFonts w:hint="eastAsia"/>
          <w:rtl/>
        </w:rPr>
        <w:t>ה</w:t>
      </w:r>
      <w:r>
        <w:rPr>
          <w:rFonts w:hint="cs"/>
          <w:rtl/>
        </w:rPr>
        <w:t xml:space="preserve"> לבחירת התכונות.</w:t>
      </w:r>
    </w:p>
  </w:comment>
  <w:comment w:id="136" w:author="Abraham Yosipof" w:date="2017-10-06T12:03:00Z" w:initials="AY">
    <w:p w14:paraId="7B50C1FD" w14:textId="45EDB8B7" w:rsidR="00D61B93" w:rsidRDefault="00D61B93">
      <w:pPr>
        <w:pStyle w:val="CommentText"/>
      </w:pPr>
      <w:r>
        <w:rPr>
          <w:rStyle w:val="CommentReference"/>
        </w:rPr>
        <w:annotationRef/>
      </w:r>
      <w:r>
        <w:rPr>
          <w:rStyle w:val="CommentReference"/>
        </w:rPr>
        <w:t>??????</w:t>
      </w:r>
    </w:p>
  </w:comment>
  <w:comment w:id="137" w:author="Abraham Yosipof" w:date="2017-10-01T14:09:00Z" w:initials="AY">
    <w:p w14:paraId="14A1F267" w14:textId="0A465992" w:rsidR="00D61B93" w:rsidRDefault="00D61B93">
      <w:pPr>
        <w:pStyle w:val="CommentText"/>
      </w:pPr>
      <w:r>
        <w:rPr>
          <w:rStyle w:val="CommentReference"/>
        </w:rPr>
        <w:annotationRef/>
      </w:r>
      <w:r>
        <w:rPr>
          <w:rFonts w:hint="cs"/>
          <w:rtl/>
        </w:rPr>
        <w:t>נסח מחדש</w:t>
      </w:r>
    </w:p>
    <w:p w14:paraId="588575F6" w14:textId="57743E44" w:rsidR="00D61B93" w:rsidRDefault="00D61B93">
      <w:pPr>
        <w:pStyle w:val="CommentText"/>
      </w:pPr>
      <w:r>
        <w:rPr>
          <w:rFonts w:hint="cs"/>
          <w:rtl/>
        </w:rPr>
        <w:t xml:space="preserve">מציאת עולם התכונות שיביא להפרדה בין החומרים הפעילים ללא פעילים. </w:t>
      </w:r>
    </w:p>
  </w:comment>
  <w:comment w:id="138" w:author="Abraham Yosipof" w:date="2017-10-01T14:06:00Z" w:initials="AY">
    <w:p w14:paraId="33C3F9FF" w14:textId="0AA0E5C1" w:rsidR="00D61B93" w:rsidRDefault="00D61B93">
      <w:pPr>
        <w:pStyle w:val="CommentText"/>
      </w:pPr>
      <w:r>
        <w:rPr>
          <w:rStyle w:val="CommentReference"/>
        </w:rPr>
        <w:annotationRef/>
      </w:r>
      <w:r>
        <w:rPr>
          <w:rFonts w:hint="cs"/>
          <w:rtl/>
        </w:rPr>
        <w:t>מטרת הכלי הינה ליצור הפרדה בוויזואליזצי</w:t>
      </w:r>
      <w:r>
        <w:rPr>
          <w:rFonts w:hint="eastAsia"/>
          <w:rtl/>
        </w:rPr>
        <w:t>ה</w:t>
      </w:r>
      <w:r>
        <w:rPr>
          <w:rFonts w:hint="cs"/>
          <w:rtl/>
        </w:rPr>
        <w:t xml:space="preserve">. כלומר לקבל תמונה דו ממדית שהחומרים מפורדים לפי הפעילות שלהם. כלומר לחפש את סט התכונות שגורם להפרדה.! </w:t>
      </w:r>
    </w:p>
  </w:comment>
  <w:comment w:id="140" w:author="Abraham Yosipof" w:date="2017-10-01T14:06:00Z" w:initials="AY">
    <w:p w14:paraId="7AD008E7" w14:textId="1B38B725" w:rsidR="00D61B93" w:rsidRDefault="00D61B93">
      <w:pPr>
        <w:pStyle w:val="CommentText"/>
        <w:rPr>
          <w:rtl/>
        </w:rPr>
      </w:pPr>
      <w:r>
        <w:rPr>
          <w:rStyle w:val="CommentReference"/>
        </w:rPr>
        <w:annotationRef/>
      </w:r>
      <w:r>
        <w:rPr>
          <w:rFonts w:hint="cs"/>
          <w:rtl/>
        </w:rPr>
        <w:t>למחוק מפה</w:t>
      </w:r>
    </w:p>
  </w:comment>
  <w:comment w:id="142" w:author="Abraham Yosipof" w:date="2017-10-06T12:09:00Z" w:initials="AY">
    <w:p w14:paraId="3BECD534" w14:textId="44A0ABE1" w:rsidR="00D61B93" w:rsidRDefault="00D61B93">
      <w:pPr>
        <w:pStyle w:val="CommentText"/>
        <w:rPr>
          <w:rtl/>
        </w:rPr>
      </w:pPr>
      <w:r>
        <w:rPr>
          <w:rStyle w:val="CommentReference"/>
        </w:rPr>
        <w:annotationRef/>
      </w:r>
      <w:r>
        <w:rPr>
          <w:rFonts w:hint="cs"/>
          <w:rtl/>
        </w:rPr>
        <w:t>שוב לא מובן לי אתה מסביר למטה כל שלב ואז שוב כותב אותם כראשי פרקים. לא עדיף לרשום פה בשורה קיימים 5 שלבים למנות אותם ואז לתת את ההסבר המלא על כל אחד בפסקה.</w:t>
      </w:r>
    </w:p>
    <w:p w14:paraId="62EEA39D" w14:textId="0096ED70" w:rsidR="00D61B93" w:rsidRDefault="00D61B93">
      <w:pPr>
        <w:pStyle w:val="CommentText"/>
        <w:rPr>
          <w:rtl/>
        </w:rPr>
      </w:pPr>
    </w:p>
    <w:p w14:paraId="391F934A" w14:textId="2165EFF0" w:rsidR="00D61B93" w:rsidRDefault="00D61B93">
      <w:pPr>
        <w:pStyle w:val="CommentText"/>
      </w:pPr>
      <w:r>
        <w:rPr>
          <w:rFonts w:hint="cs"/>
          <w:rtl/>
        </w:rPr>
        <w:t>כרגע זה חצי חצי. חצי פה חצי בפסקה.</w:t>
      </w:r>
    </w:p>
  </w:comment>
  <w:comment w:id="143" w:author="Abraham Yosipof" w:date="2017-10-06T12:08:00Z" w:initials="AY">
    <w:p w14:paraId="11F80BB0" w14:textId="2D0C1DF9" w:rsidR="00D61B93" w:rsidRDefault="00D61B93">
      <w:pPr>
        <w:pStyle w:val="CommentText"/>
        <w:rPr>
          <w:rtl/>
        </w:rPr>
      </w:pPr>
      <w:r>
        <w:rPr>
          <w:rStyle w:val="CommentReference"/>
        </w:rPr>
        <w:annotationRef/>
      </w:r>
      <w:r>
        <w:rPr>
          <w:rFonts w:hint="cs"/>
          <w:rtl/>
        </w:rPr>
        <w:t>ניסוח</w:t>
      </w:r>
    </w:p>
  </w:comment>
  <w:comment w:id="150" w:author="Abraham Yosipof" w:date="2017-10-06T12:20:00Z" w:initials="AY">
    <w:p w14:paraId="04B957F1" w14:textId="6C1B3E6D" w:rsidR="00D61B93" w:rsidRDefault="00D61B93">
      <w:pPr>
        <w:pStyle w:val="CommentText"/>
        <w:rPr>
          <w:rtl/>
        </w:rPr>
      </w:pPr>
      <w:r>
        <w:rPr>
          <w:rStyle w:val="CommentReference"/>
        </w:rPr>
        <w:annotationRef/>
      </w:r>
      <w:r>
        <w:rPr>
          <w:rFonts w:hint="cs"/>
          <w:rtl/>
        </w:rPr>
        <w:t>מה הבדל ?</w:t>
      </w:r>
    </w:p>
  </w:comment>
  <w:comment w:id="149" w:author="Abraham Yosipof" w:date="2017-10-06T12:21:00Z" w:initials="AY">
    <w:p w14:paraId="42AA7319" w14:textId="4F189CC7" w:rsidR="00D61B93" w:rsidRDefault="00D61B93">
      <w:pPr>
        <w:pStyle w:val="CommentText"/>
        <w:rPr>
          <w:rtl/>
        </w:rPr>
      </w:pPr>
      <w:r>
        <w:rPr>
          <w:rStyle w:val="CommentReference"/>
        </w:rPr>
        <w:annotationRef/>
      </w:r>
      <w:r>
        <w:rPr>
          <w:rFonts w:hint="cs"/>
          <w:rtl/>
        </w:rPr>
        <w:t>נסח מחדש משפט ארוך מידי ומסורבל</w:t>
      </w:r>
    </w:p>
  </w:comment>
  <w:comment w:id="151" w:author="Abraham Yosipof" w:date="2017-10-06T12:22:00Z" w:initials="AY">
    <w:p w14:paraId="0FA93F3B" w14:textId="62420633" w:rsidR="00D61B93" w:rsidRDefault="00D61B93">
      <w:pPr>
        <w:pStyle w:val="CommentText"/>
        <w:rPr>
          <w:rtl/>
        </w:rPr>
      </w:pPr>
      <w:r>
        <w:rPr>
          <w:rStyle w:val="CommentReference"/>
        </w:rPr>
        <w:annotationRef/>
      </w:r>
      <w:r>
        <w:rPr>
          <w:rFonts w:hint="cs"/>
          <w:rtl/>
        </w:rPr>
        <w:t>תרחיב יותר. זה מרכז העבודה שלך</w:t>
      </w:r>
    </w:p>
  </w:comment>
  <w:comment w:id="153" w:author="Abraham Yosipof" w:date="2017-10-06T12:23:00Z" w:initials="AY">
    <w:p w14:paraId="42C60DA4" w14:textId="16E1D095" w:rsidR="00D61B93" w:rsidRDefault="00D61B93" w:rsidP="00AE2F91">
      <w:pPr>
        <w:pStyle w:val="CommentText"/>
        <w:bidi/>
      </w:pPr>
      <w:r>
        <w:rPr>
          <w:rStyle w:val="CommentReference"/>
        </w:rPr>
        <w:annotationRef/>
      </w:r>
      <w:r>
        <w:rPr>
          <w:rFonts w:hint="cs"/>
          <w:rtl/>
        </w:rPr>
        <w:t xml:space="preserve">בעייתי, אתה מדבר על הפונקציה אך הסבר על הפרמטרים מגיע אחרי. אולי עדיף לשים את הפרמטרים לפני ואז את </w:t>
      </w:r>
      <w:r>
        <w:t>fitness function &amp; model selection</w:t>
      </w:r>
    </w:p>
  </w:comment>
  <w:comment w:id="216" w:author="Abraham Yosipof" w:date="2017-10-06T12:27:00Z" w:initials="AY">
    <w:p w14:paraId="6D6EC391" w14:textId="714DF103" w:rsidR="00D61B93" w:rsidRDefault="00D61B93">
      <w:pPr>
        <w:pStyle w:val="CommentText"/>
        <w:rPr>
          <w:rtl/>
        </w:rPr>
      </w:pPr>
      <w:r>
        <w:rPr>
          <w:rStyle w:val="CommentReference"/>
        </w:rPr>
        <w:annotationRef/>
      </w:r>
      <w:r>
        <w:rPr>
          <w:rFonts w:hint="cs"/>
          <w:rtl/>
        </w:rPr>
        <w:t>מה קשור, שיטה בתוך התוצאות !!!</w:t>
      </w:r>
    </w:p>
  </w:comment>
  <w:comment w:id="219" w:author="Abraham Yosipof" w:date="2017-10-06T12:30:00Z" w:initials="AY">
    <w:p w14:paraId="40413FAE" w14:textId="6AAF8CB8" w:rsidR="00D61B93" w:rsidRDefault="00D61B93">
      <w:pPr>
        <w:pStyle w:val="CommentText"/>
        <w:rPr>
          <w:rtl/>
        </w:rPr>
      </w:pPr>
      <w:r>
        <w:rPr>
          <w:rStyle w:val="CommentReference"/>
        </w:rPr>
        <w:annotationRef/>
      </w:r>
      <w:r>
        <w:rPr>
          <w:rFonts w:hint="cs"/>
          <w:rtl/>
        </w:rPr>
        <w:t xml:space="preserve">תבנה כטבלה </w:t>
      </w:r>
    </w:p>
  </w:comment>
  <w:comment w:id="221" w:author="Abraham Yosipof" w:date="2017-10-06T12:32:00Z" w:initials="AY">
    <w:p w14:paraId="5BB97189" w14:textId="54FA9CA1" w:rsidR="00D61B93" w:rsidRDefault="00D61B93">
      <w:pPr>
        <w:pStyle w:val="CommentText"/>
        <w:rPr>
          <w:rtl/>
        </w:rPr>
      </w:pPr>
      <w:r>
        <w:rPr>
          <w:rStyle w:val="CommentReference"/>
        </w:rPr>
        <w:annotationRef/>
      </w:r>
      <w:r>
        <w:rPr>
          <w:rFonts w:hint="cs"/>
          <w:rtl/>
        </w:rPr>
        <w:t xml:space="preserve">תן סיכום תוצאות בטבלה עבור </w:t>
      </w:r>
    </w:p>
    <w:p w14:paraId="2D57A4D5" w14:textId="67E1E8F3" w:rsidR="00D61B93" w:rsidRDefault="00D61B93">
      <w:pPr>
        <w:pStyle w:val="CommentText"/>
        <w:rPr>
          <w:rtl/>
        </w:rPr>
      </w:pPr>
      <w:r>
        <w:rPr>
          <w:rFonts w:hint="cs"/>
          <w:rtl/>
        </w:rPr>
        <w:t>1</w:t>
      </w:r>
      <w:r>
        <w:rPr>
          <w:rFonts w:hint="cs"/>
        </w:rPr>
        <w:t>NN 3NN 5NN TRUST</w:t>
      </w:r>
    </w:p>
  </w:comment>
  <w:comment w:id="306" w:author="Abraham Yosipof" w:date="2017-10-06T12:32:00Z" w:initials="AY">
    <w:p w14:paraId="3BC3F93C" w14:textId="77777777" w:rsidR="00D61B93" w:rsidRDefault="00D61B93" w:rsidP="0031599B">
      <w:pPr>
        <w:pStyle w:val="CommentText"/>
        <w:rPr>
          <w:rtl/>
        </w:rPr>
      </w:pPr>
      <w:r>
        <w:rPr>
          <w:rStyle w:val="CommentReference"/>
        </w:rPr>
        <w:annotationRef/>
      </w:r>
      <w:r>
        <w:rPr>
          <w:rStyle w:val="CommentReference"/>
        </w:rPr>
        <w:annotationRef/>
      </w:r>
      <w:r>
        <w:rPr>
          <w:rFonts w:hint="cs"/>
          <w:rtl/>
        </w:rPr>
        <w:t xml:space="preserve">תן סיכום תוצאות בטבלה עבור </w:t>
      </w:r>
    </w:p>
    <w:p w14:paraId="683D3D59" w14:textId="77777777" w:rsidR="00D61B93" w:rsidRDefault="00D61B93" w:rsidP="0031599B">
      <w:pPr>
        <w:pStyle w:val="CommentText"/>
        <w:rPr>
          <w:rtl/>
        </w:rPr>
      </w:pPr>
      <w:r>
        <w:rPr>
          <w:rFonts w:hint="cs"/>
          <w:rtl/>
        </w:rPr>
        <w:t>1</w:t>
      </w:r>
      <w:r>
        <w:rPr>
          <w:rFonts w:hint="cs"/>
        </w:rPr>
        <w:t>NN 3NN 5NN TRUST</w:t>
      </w:r>
    </w:p>
    <w:p w14:paraId="4386AFAE" w14:textId="210E7CD5" w:rsidR="00D61B93" w:rsidRDefault="00D61B93">
      <w:pPr>
        <w:pStyle w:val="CommentText"/>
      </w:pPr>
    </w:p>
  </w:comment>
  <w:comment w:id="333" w:author="Abraham Yosipof" w:date="2017-10-06T12:50:00Z" w:initials="AY">
    <w:p w14:paraId="5A39A844" w14:textId="63922915" w:rsidR="00D61B93" w:rsidRDefault="00D61B93">
      <w:pPr>
        <w:pStyle w:val="CommentText"/>
        <w:rPr>
          <w:rtl/>
        </w:rPr>
      </w:pPr>
      <w:r>
        <w:rPr>
          <w:rStyle w:val="CommentReference"/>
        </w:rPr>
        <w:annotationRef/>
      </w:r>
      <w:r>
        <w:rPr>
          <w:rFonts w:hint="cs"/>
          <w:rtl/>
        </w:rPr>
        <w:t>בכל קבוצה תפרט כמה חומרים יש במשפחה מול כל השאר .</w:t>
      </w:r>
    </w:p>
  </w:comment>
  <w:comment w:id="334" w:author="Abraham Yosipof" w:date="2017-10-06T12:49:00Z" w:initials="AY">
    <w:p w14:paraId="245D6073" w14:textId="702B9EAD" w:rsidR="00D61B93" w:rsidRDefault="00D61B93">
      <w:pPr>
        <w:pStyle w:val="CommentText"/>
        <w:rPr>
          <w:rtl/>
        </w:rPr>
      </w:pPr>
      <w:r>
        <w:rPr>
          <w:rStyle w:val="CommentReference"/>
        </w:rPr>
        <w:annotationRef/>
      </w:r>
      <w:r>
        <w:rPr>
          <w:rFonts w:hint="cs"/>
          <w:rtl/>
        </w:rPr>
        <w:t>תן תמונות תקריב של קבוצות.</w:t>
      </w:r>
    </w:p>
  </w:comment>
  <w:comment w:id="349" w:author="Abraham Yosipof" w:date="2017-10-06T12:58:00Z" w:initials="AY">
    <w:p w14:paraId="2BE5543D" w14:textId="77777777" w:rsidR="00D61B93" w:rsidRDefault="00D61B93" w:rsidP="00581FBC">
      <w:pPr>
        <w:pStyle w:val="CommentText"/>
        <w:bidi/>
        <w:rPr>
          <w:rtl/>
        </w:rPr>
      </w:pPr>
      <w:r>
        <w:rPr>
          <w:rStyle w:val="CommentReference"/>
        </w:rPr>
        <w:annotationRef/>
      </w:r>
      <w:r>
        <w:rPr>
          <w:rFonts w:hint="cs"/>
          <w:rtl/>
        </w:rPr>
        <w:t>להרחיב</w:t>
      </w:r>
    </w:p>
    <w:p w14:paraId="75ACFC2E" w14:textId="002EB351" w:rsidR="00D61B93" w:rsidRDefault="00D61B93" w:rsidP="00581FBC">
      <w:pPr>
        <w:pStyle w:val="CommentText"/>
        <w:bidi/>
        <w:rPr>
          <w:rtl/>
        </w:rPr>
      </w:pPr>
      <w:r>
        <w:rPr>
          <w:rFonts w:hint="cs"/>
          <w:rtl/>
        </w:rPr>
        <w:t xml:space="preserve">תוסיף </w:t>
      </w:r>
    </w:p>
    <w:p w14:paraId="1AA1CEEB" w14:textId="47F7B4E5" w:rsidR="00D61B93" w:rsidRDefault="00D61B93" w:rsidP="00581FBC">
      <w:pPr>
        <w:pStyle w:val="CommentText"/>
        <w:bidi/>
        <w:rPr>
          <w:rtl/>
        </w:rPr>
      </w:pPr>
    </w:p>
    <w:p w14:paraId="04E38153" w14:textId="6FCE0B79" w:rsidR="00D61B93" w:rsidRDefault="00D61B93" w:rsidP="00581FBC">
      <w:pPr>
        <w:pStyle w:val="CommentText"/>
        <w:bidi/>
        <w:rPr>
          <w:rtl/>
        </w:rPr>
      </w:pPr>
      <w:r>
        <w:rPr>
          <w:rFonts w:hint="cs"/>
          <w:rtl/>
        </w:rPr>
        <w:t xml:space="preserve">הראתה שאני מסוגל להפריד בין משפחות של </w:t>
      </w:r>
      <w:r>
        <w:rPr>
          <w:rFonts w:hint="cs"/>
        </w:rPr>
        <w:t>GPCR</w:t>
      </w:r>
      <w:r>
        <w:rPr>
          <w:rFonts w:hint="cs"/>
          <w:rtl/>
        </w:rPr>
        <w:t xml:space="preserve"> . כלומר אם אני אקח עכשיו המון מולקולות חדשות שאין לי מושג האם הם מעכבות </w:t>
      </w:r>
      <w:r>
        <w:rPr>
          <w:rFonts w:hint="cs"/>
        </w:rPr>
        <w:t xml:space="preserve">HISTAMINE </w:t>
      </w:r>
      <w:r>
        <w:rPr>
          <w:rFonts w:hint="cs"/>
          <w:rtl/>
        </w:rPr>
        <w:t xml:space="preserve"> ביחד עם חומרים  ידועים שמעכבים </w:t>
      </w:r>
      <w:r>
        <w:rPr>
          <w:rFonts w:hint="cs"/>
        </w:rPr>
        <w:t xml:space="preserve">HISTAMINE </w:t>
      </w:r>
      <w:r>
        <w:rPr>
          <w:rFonts w:hint="cs"/>
          <w:rtl/>
        </w:rPr>
        <w:t xml:space="preserve">. אני יכול לבנות מודל וכל החומרים החדשים שיהיו הכי קרובים למשפחת החומרים שמעכבים </w:t>
      </w:r>
      <w:r>
        <w:rPr>
          <w:rFonts w:hint="cs"/>
        </w:rPr>
        <w:t xml:space="preserve">HISTAMINE </w:t>
      </w:r>
      <w:r>
        <w:rPr>
          <w:rFonts w:hint="cs"/>
          <w:rtl/>
        </w:rPr>
        <w:t xml:space="preserve"> אני יכול להניח שהם שייכים למשפחת מעכבי </w:t>
      </w:r>
      <w:r>
        <w:rPr>
          <w:rFonts w:hint="cs"/>
        </w:rPr>
        <w:t xml:space="preserve">HISTAMINE </w:t>
      </w:r>
      <w:r>
        <w:rPr>
          <w:rFonts w:hint="cs"/>
          <w:rtl/>
        </w:rPr>
        <w:t xml:space="preserve">. </w:t>
      </w:r>
    </w:p>
  </w:comment>
  <w:comment w:id="350" w:author="Abraham Yosipof" w:date="2017-10-06T12:56:00Z" w:initials="AY">
    <w:p w14:paraId="5D331DCB" w14:textId="18C6FA57" w:rsidR="00D61B93" w:rsidRDefault="00D61B93">
      <w:pPr>
        <w:pStyle w:val="CommentText"/>
      </w:pPr>
      <w:r>
        <w:rPr>
          <w:rStyle w:val="CommentReference"/>
        </w:rPr>
        <w:annotationRef/>
      </w:r>
      <w:r>
        <w:t>?</w:t>
      </w:r>
    </w:p>
  </w:comment>
  <w:comment w:id="353" w:author="Abraham Yosipof" w:date="2017-10-06T12:56:00Z" w:initials="AY">
    <w:p w14:paraId="5F8353A4" w14:textId="129DD9D7" w:rsidR="00D61B93" w:rsidRDefault="00D61B93">
      <w:pPr>
        <w:pStyle w:val="CommentText"/>
      </w:pPr>
      <w:r>
        <w:rPr>
          <w:rStyle w:val="CommentReference"/>
        </w:rPr>
        <w:annotationRef/>
      </w:r>
      <w:r>
        <w:t>?</w:t>
      </w:r>
    </w:p>
  </w:comment>
  <w:comment w:id="359" w:author="Abraham Yosipof" w:date="2017-10-06T12:55:00Z" w:initials="AY">
    <w:p w14:paraId="12BFA468" w14:textId="5C87CF84" w:rsidR="00D61B93" w:rsidRDefault="00D61B93" w:rsidP="00AD166E">
      <w:pPr>
        <w:pStyle w:val="CommentText"/>
        <w:rPr>
          <w:rtl/>
        </w:rPr>
      </w:pPr>
      <w:r>
        <w:rPr>
          <w:rStyle w:val="CommentReference"/>
        </w:rPr>
        <w:annotationRef/>
      </w:r>
      <w:r>
        <w:rPr>
          <w:rFonts w:hint="cs"/>
          <w:rtl/>
        </w:rPr>
        <w:t>מה קשור ולידציה פה?</w:t>
      </w:r>
    </w:p>
  </w:comment>
  <w:comment w:id="361" w:author="Abraham Yosipof" w:date="2017-10-06T13:07:00Z" w:initials="AY">
    <w:p w14:paraId="48EBDC10" w14:textId="4A696236" w:rsidR="00D61B93" w:rsidRDefault="00D61B93">
      <w:pPr>
        <w:pStyle w:val="CommentText"/>
      </w:pPr>
      <w:r>
        <w:rPr>
          <w:rStyle w:val="CommentReference"/>
        </w:rPr>
        <w:annotationRef/>
      </w:r>
      <w:r>
        <w:t>Research limitation and future work</w:t>
      </w:r>
    </w:p>
  </w:comment>
  <w:comment w:id="362" w:author="Abraham Yosipof" w:date="2017-10-06T13:09:00Z" w:initials="AY">
    <w:p w14:paraId="479A74D7" w14:textId="77777777" w:rsidR="00D61B93" w:rsidRDefault="00D61B93" w:rsidP="00E379F8">
      <w:pPr>
        <w:pStyle w:val="CommentText"/>
      </w:pPr>
      <w:r>
        <w:rPr>
          <w:rStyle w:val="CommentReference"/>
        </w:rPr>
        <w:annotationRef/>
      </w:r>
      <w:r>
        <w:rPr>
          <w:rStyle w:val="CommentReference"/>
        </w:rPr>
        <w:annotationRef/>
      </w:r>
      <w:r>
        <w:t>Research limitation and future work</w:t>
      </w:r>
    </w:p>
    <w:p w14:paraId="3C2CBBA0" w14:textId="1B26C810" w:rsidR="00D61B93" w:rsidRDefault="00D61B93">
      <w:pPr>
        <w:pStyle w:val="CommentText"/>
      </w:pPr>
    </w:p>
  </w:comment>
  <w:comment w:id="365" w:author="Abraham Yosipof" w:date="2017-10-06T12:53:00Z" w:initials="AY">
    <w:p w14:paraId="508F7534" w14:textId="323A54C9" w:rsidR="00D61B93" w:rsidRDefault="00D61B93">
      <w:pPr>
        <w:pStyle w:val="CommentText"/>
      </w:pPr>
      <w:r>
        <w:rPr>
          <w:rStyle w:val="CommentReference"/>
        </w:rPr>
        <w:annotationRef/>
      </w:r>
      <w:r>
        <w:rPr>
          <w:rFonts w:hint="cs"/>
          <w:rtl/>
        </w:rPr>
        <w:t>ניסחו לקוי</w:t>
      </w:r>
    </w:p>
  </w:comment>
  <w:comment w:id="366" w:author="Abraham Yosipof" w:date="2017-10-06T12:54:00Z" w:initials="AY">
    <w:p w14:paraId="68485D00" w14:textId="138BBE8E" w:rsidR="00D61B93" w:rsidRDefault="00D61B93">
      <w:pPr>
        <w:pStyle w:val="CommentText"/>
        <w:rPr>
          <w:rtl/>
        </w:rPr>
      </w:pPr>
      <w:r>
        <w:rPr>
          <w:rStyle w:val="CommentReference"/>
        </w:rPr>
        <w:annotationRef/>
      </w:r>
      <w:r>
        <w:rPr>
          <w:rFonts w:hint="cs"/>
          <w:rtl/>
        </w:rPr>
        <w:t>אך בדיוק ....</w:t>
      </w:r>
    </w:p>
    <w:p w14:paraId="731A14FD" w14:textId="2C2FF82E" w:rsidR="00D61B93" w:rsidRDefault="00D61B93">
      <w:pPr>
        <w:pStyle w:val="CommentText"/>
      </w:pPr>
      <w:r>
        <w:rPr>
          <w:rFonts w:hint="cs"/>
          <w:rtl/>
        </w:rPr>
        <w:t>יש לתת הסבר מפורט יותר.</w:t>
      </w:r>
    </w:p>
  </w:comment>
  <w:comment w:id="368" w:author="Abraham Yosipof" w:date="2017-10-06T12:52:00Z" w:initials="AY">
    <w:p w14:paraId="314C3868" w14:textId="0F1526D9" w:rsidR="00D61B93" w:rsidRDefault="00D61B93">
      <w:pPr>
        <w:pStyle w:val="CommentText"/>
        <w:rPr>
          <w:rtl/>
        </w:rPr>
      </w:pPr>
      <w:r>
        <w:rPr>
          <w:rStyle w:val="CommentReference"/>
        </w:rPr>
        <w:annotationRef/>
      </w:r>
      <w:r>
        <w:rPr>
          <w:rFonts w:hint="cs"/>
          <w:rtl/>
        </w:rPr>
        <w:t xml:space="preserve">תוסיף </w:t>
      </w:r>
    </w:p>
    <w:p w14:paraId="39801418" w14:textId="0418827A" w:rsidR="00D61B93" w:rsidRDefault="00D61B93">
      <w:pPr>
        <w:pStyle w:val="CommentText"/>
        <w:rPr>
          <w:rtl/>
        </w:rPr>
      </w:pPr>
      <w:r>
        <w:rPr>
          <w:rFonts w:hint="cs"/>
          <w:rtl/>
        </w:rPr>
        <w:t>בעתיד יש לקחת קבוצות חומרים עם פעילות לא ידועה ולהשתמש במודלים על מנת להסיק על טיב החומרים ובכך לדעת האם בכלל שווה לבדוק את החומר או לא</w:t>
      </w:r>
    </w:p>
  </w:comment>
  <w:comment w:id="385" w:author="Abraham Yosipof" w:date="2017-10-01T14:12:00Z" w:initials="AY">
    <w:p w14:paraId="08AE475A" w14:textId="00F44714" w:rsidR="00D61B93" w:rsidRDefault="00D61B93">
      <w:pPr>
        <w:pStyle w:val="CommentText"/>
        <w:rPr>
          <w:rtl/>
        </w:rPr>
      </w:pPr>
      <w:r>
        <w:rPr>
          <w:rStyle w:val="CommentReference"/>
        </w:rPr>
        <w:annotationRef/>
      </w:r>
      <w:r>
        <w:rPr>
          <w:rFonts w:hint="cs"/>
          <w:rtl/>
        </w:rPr>
        <w:t xml:space="preserve">שים לב אותיות קטנות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ACA0E" w15:done="0"/>
  <w15:commentEx w15:paraId="12E780B9" w15:done="0"/>
  <w15:commentEx w15:paraId="351FFA01" w15:done="0"/>
  <w15:commentEx w15:paraId="1AEE9D39" w15:done="0"/>
  <w15:commentEx w15:paraId="0C7A5C6B" w15:done="0"/>
  <w15:commentEx w15:paraId="4BCF9C9D" w15:done="0"/>
  <w15:commentEx w15:paraId="54F61DB1" w15:done="0"/>
  <w15:commentEx w15:paraId="0AF344A5" w15:done="0"/>
  <w15:commentEx w15:paraId="3BDB4926" w15:done="0"/>
  <w15:commentEx w15:paraId="0FE9DB95" w15:done="0"/>
  <w15:commentEx w15:paraId="5F2759D8" w15:done="0"/>
  <w15:commentEx w15:paraId="4885144E" w15:done="0"/>
  <w15:commentEx w15:paraId="67A452E4" w15:done="0"/>
  <w15:commentEx w15:paraId="53D46882" w15:done="0"/>
  <w15:commentEx w15:paraId="6300D04C" w15:done="0"/>
  <w15:commentEx w15:paraId="3CB46583" w15:done="0"/>
  <w15:commentEx w15:paraId="6248B3DF" w15:done="0"/>
  <w15:commentEx w15:paraId="2E448DCB" w15:done="0"/>
  <w15:commentEx w15:paraId="7B50C1FD" w15:done="0"/>
  <w15:commentEx w15:paraId="588575F6" w15:done="0"/>
  <w15:commentEx w15:paraId="33C3F9FF" w15:done="0"/>
  <w15:commentEx w15:paraId="7AD008E7" w15:done="0"/>
  <w15:commentEx w15:paraId="391F934A" w15:done="0"/>
  <w15:commentEx w15:paraId="11F80BB0" w15:done="0"/>
  <w15:commentEx w15:paraId="04B957F1" w15:done="0"/>
  <w15:commentEx w15:paraId="42AA7319" w15:done="0"/>
  <w15:commentEx w15:paraId="0FA93F3B" w15:done="0"/>
  <w15:commentEx w15:paraId="42C60DA4" w15:done="0"/>
  <w15:commentEx w15:paraId="6D6EC391" w15:done="0"/>
  <w15:commentEx w15:paraId="40413FAE" w15:done="0"/>
  <w15:commentEx w15:paraId="2D57A4D5" w15:done="0"/>
  <w15:commentEx w15:paraId="4386AFAE" w15:done="0"/>
  <w15:commentEx w15:paraId="5A39A844" w15:done="0"/>
  <w15:commentEx w15:paraId="245D6073" w15:done="0"/>
  <w15:commentEx w15:paraId="04E38153" w15:done="0"/>
  <w15:commentEx w15:paraId="5D331DCB" w15:done="0"/>
  <w15:commentEx w15:paraId="5F8353A4" w15:done="0"/>
  <w15:commentEx w15:paraId="12BFA468" w15:done="0"/>
  <w15:commentEx w15:paraId="48EBDC10" w15:done="0"/>
  <w15:commentEx w15:paraId="3C2CBBA0" w15:done="0"/>
  <w15:commentEx w15:paraId="508F7534" w15:done="0"/>
  <w15:commentEx w15:paraId="731A14FD" w15:done="0"/>
  <w15:commentEx w15:paraId="39801418" w15:done="0"/>
  <w15:commentEx w15:paraId="08AE47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ACA0E" w16cid:durableId="1D8650C7"/>
  <w16cid:commentId w16cid:paraId="12E780B9" w16cid:durableId="1D8650C8"/>
  <w16cid:commentId w16cid:paraId="351FFA01" w16cid:durableId="1D8650C9"/>
  <w16cid:commentId w16cid:paraId="1AEE9D39" w16cid:durableId="1D8650CA"/>
  <w16cid:commentId w16cid:paraId="0C7A5C6B" w16cid:durableId="1D8650CB"/>
  <w16cid:commentId w16cid:paraId="4BCF9C9D" w16cid:durableId="1D8650CC"/>
  <w16cid:commentId w16cid:paraId="54F61DB1" w16cid:durableId="1D8650CD"/>
  <w16cid:commentId w16cid:paraId="0AF344A5" w16cid:durableId="1D8650CE"/>
  <w16cid:commentId w16cid:paraId="3BDB4926" w16cid:durableId="1D8650CF"/>
  <w16cid:commentId w16cid:paraId="0FE9DB95" w16cid:durableId="1D8650D0"/>
  <w16cid:commentId w16cid:paraId="5F2759D8" w16cid:durableId="1D8650D1"/>
  <w16cid:commentId w16cid:paraId="4885144E" w16cid:durableId="1D8650D2"/>
  <w16cid:commentId w16cid:paraId="67A452E4" w16cid:durableId="1D8650D3"/>
  <w16cid:commentId w16cid:paraId="53D46882" w16cid:durableId="1D8650D4"/>
  <w16cid:commentId w16cid:paraId="6300D04C" w16cid:durableId="1D8650D5"/>
  <w16cid:commentId w16cid:paraId="3CB46583" w16cid:durableId="1D8650D6"/>
  <w16cid:commentId w16cid:paraId="6248B3DF" w16cid:durableId="1D8650D7"/>
  <w16cid:commentId w16cid:paraId="2E448DCB" w16cid:durableId="1D8650D8"/>
  <w16cid:commentId w16cid:paraId="7B50C1FD" w16cid:durableId="1D8650D9"/>
  <w16cid:commentId w16cid:paraId="588575F6" w16cid:durableId="1D8650DA"/>
  <w16cid:commentId w16cid:paraId="33C3F9FF" w16cid:durableId="1D8650DB"/>
  <w16cid:commentId w16cid:paraId="7AD008E7" w16cid:durableId="1D8650DC"/>
  <w16cid:commentId w16cid:paraId="391F934A" w16cid:durableId="1D8650DD"/>
  <w16cid:commentId w16cid:paraId="11F80BB0" w16cid:durableId="1D8650DE"/>
  <w16cid:commentId w16cid:paraId="04B957F1" w16cid:durableId="1D8650DF"/>
  <w16cid:commentId w16cid:paraId="42AA7319" w16cid:durableId="1D8650E0"/>
  <w16cid:commentId w16cid:paraId="0FA93F3B" w16cid:durableId="1D8650E1"/>
  <w16cid:commentId w16cid:paraId="42C60DA4" w16cid:durableId="1D8650E2"/>
  <w16cid:commentId w16cid:paraId="6D6EC391" w16cid:durableId="1D8650E3"/>
  <w16cid:commentId w16cid:paraId="40413FAE" w16cid:durableId="1D8650E4"/>
  <w16cid:commentId w16cid:paraId="2D57A4D5" w16cid:durableId="1D8650E5"/>
  <w16cid:commentId w16cid:paraId="4386AFAE" w16cid:durableId="1D8650E6"/>
  <w16cid:commentId w16cid:paraId="5A39A844" w16cid:durableId="1D8650E7"/>
  <w16cid:commentId w16cid:paraId="245D6073" w16cid:durableId="1D8650E8"/>
  <w16cid:commentId w16cid:paraId="04E38153" w16cid:durableId="1D8650E9"/>
  <w16cid:commentId w16cid:paraId="5D331DCB" w16cid:durableId="1D8650EA"/>
  <w16cid:commentId w16cid:paraId="5F8353A4" w16cid:durableId="1D8650EB"/>
  <w16cid:commentId w16cid:paraId="12BFA468" w16cid:durableId="1D8650EC"/>
  <w16cid:commentId w16cid:paraId="48EBDC10" w16cid:durableId="1D8650ED"/>
  <w16cid:commentId w16cid:paraId="3C2CBBA0" w16cid:durableId="1D8650EE"/>
  <w16cid:commentId w16cid:paraId="508F7534" w16cid:durableId="1D8650EF"/>
  <w16cid:commentId w16cid:paraId="731A14FD" w16cid:durableId="1D8650F0"/>
  <w16cid:commentId w16cid:paraId="39801418" w16cid:durableId="1D8650F1"/>
  <w16cid:commentId w16cid:paraId="08AE475A" w16cid:durableId="1D865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AD96" w14:textId="77777777" w:rsidR="00D746A4" w:rsidRDefault="00D746A4" w:rsidP="00F5168A">
      <w:r>
        <w:separator/>
      </w:r>
    </w:p>
  </w:endnote>
  <w:endnote w:type="continuationSeparator" w:id="0">
    <w:p w14:paraId="2BA81725" w14:textId="77777777" w:rsidR="00D746A4" w:rsidRDefault="00D746A4"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TimesLTMM">
    <w:altName w:val="Arial"/>
    <w:panose1 w:val="00000000000000000000"/>
    <w:charset w:val="00"/>
    <w:family w:val="swiss"/>
    <w:notTrueType/>
    <w:pitch w:val="default"/>
    <w:sig w:usb0="00000003" w:usb1="00000000" w:usb2="00000000" w:usb3="00000000" w:csb0="00000001" w:csb1="00000000"/>
  </w:font>
  <w:font w:name="TimesLTMM_1_467">
    <w:altName w:val="Arial"/>
    <w:panose1 w:val="00000000000000000000"/>
    <w:charset w:val="00"/>
    <w:family w:val="swiss"/>
    <w:notTrueType/>
    <w:pitch w:val="default"/>
    <w:sig w:usb0="00000003" w:usb1="00000000" w:usb2="00000000" w:usb3="00000000" w:csb0="00000001" w:csb1="00000000"/>
  </w:font>
  <w:font w:name="TimesLTMM_1_534">
    <w:altName w:val="Arial"/>
    <w:panose1 w:val="00000000000000000000"/>
    <w:charset w:val="00"/>
    <w:family w:val="swiss"/>
    <w:notTrueType/>
    <w:pitch w:val="default"/>
    <w:sig w:usb0="00000003" w:usb1="00000000" w:usb2="00000000" w:usb3="00000000" w:csb0="00000001" w:csb1="00000000"/>
  </w:font>
  <w:font w:name="TimesLTMM_1_134">
    <w:altName w:val="Arial"/>
    <w:panose1 w:val="00000000000000000000"/>
    <w:charset w:val="00"/>
    <w:family w:val="swiss"/>
    <w:notTrueType/>
    <w:pitch w:val="default"/>
    <w:sig w:usb0="00000003" w:usb1="00000000" w:usb2="00000000" w:usb3="00000000" w:csb0="00000001" w:csb1="00000000"/>
  </w:font>
  <w:font w:name="TimesLTMM_1_201">
    <w:altName w:val="Arial"/>
    <w:panose1 w:val="00000000000000000000"/>
    <w:charset w:val="00"/>
    <w:family w:val="swiss"/>
    <w:notTrueType/>
    <w:pitch w:val="default"/>
    <w:sig w:usb0="00000003" w:usb1="00000000" w:usb2="00000000" w:usb3="00000000" w:csb0="00000001" w:csb1="00000000"/>
  </w:font>
  <w:font w:name="TimesLTMM_1_68">
    <w:altName w:val="Arial"/>
    <w:panose1 w:val="00000000000000000000"/>
    <w:charset w:val="00"/>
    <w:family w:val="swiss"/>
    <w:notTrueType/>
    <w:pitch w:val="default"/>
    <w:sig w:usb0="00000003" w:usb1="00000000" w:usb2="00000000" w:usb3="00000000" w:csb0="00000001" w:csb1="00000000"/>
  </w:font>
  <w:font w:name="TimesLTMM_1_267">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D61B93" w:rsidRDefault="00D61B93">
    <w:pPr>
      <w:pStyle w:val="Footer"/>
      <w:rPr>
        <w:rtl/>
        <w:cs/>
      </w:rPr>
    </w:pPr>
  </w:p>
  <w:p w14:paraId="02B24E59" w14:textId="77777777" w:rsidR="00D61B93" w:rsidRDefault="00D61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EBF77" w14:textId="77777777" w:rsidR="00D746A4" w:rsidRDefault="00D746A4" w:rsidP="00F5168A">
      <w:r>
        <w:separator/>
      </w:r>
    </w:p>
  </w:footnote>
  <w:footnote w:type="continuationSeparator" w:id="0">
    <w:p w14:paraId="1E2C8AA6" w14:textId="77777777" w:rsidR="00D746A4" w:rsidRDefault="00D746A4"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60529660" w:rsidR="00D61B93" w:rsidRDefault="00D61B93">
        <w:pPr>
          <w:pStyle w:val="Header"/>
        </w:pPr>
        <w:r>
          <w:fldChar w:fldCharType="begin"/>
        </w:r>
        <w:r>
          <w:instrText xml:space="preserve"> PAGE   \* MERGEFORMAT </w:instrText>
        </w:r>
        <w:r>
          <w:fldChar w:fldCharType="separate"/>
        </w:r>
        <w:r w:rsidR="0045717A">
          <w:rPr>
            <w:noProof/>
          </w:rPr>
          <w:t>34</w:t>
        </w:r>
        <w:r>
          <w:rPr>
            <w:noProof/>
          </w:rPr>
          <w:fldChar w:fldCharType="end"/>
        </w:r>
      </w:p>
    </w:sdtContent>
  </w:sdt>
  <w:p w14:paraId="38692A3B" w14:textId="2CFC5146" w:rsidR="00D61B93" w:rsidRDefault="00D61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D61B93" w:rsidRPr="00A90C14" w:rsidRDefault="00D61B93"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D61B93" w:rsidRDefault="00D61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5C3175"/>
    <w:multiLevelType w:val="multilevel"/>
    <w:tmpl w:val="30A0C110"/>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3"/>
  </w:num>
  <w:num w:numId="4">
    <w:abstractNumId w:val="11"/>
  </w:num>
  <w:num w:numId="5">
    <w:abstractNumId w:val="2"/>
  </w:num>
  <w:num w:numId="6">
    <w:abstractNumId w:val="9"/>
  </w:num>
  <w:num w:numId="7">
    <w:abstractNumId w:val="17"/>
  </w:num>
  <w:num w:numId="8">
    <w:abstractNumId w:val="16"/>
  </w:num>
  <w:num w:numId="9">
    <w:abstractNumId w:val="4"/>
  </w:num>
  <w:num w:numId="10">
    <w:abstractNumId w:val="3"/>
  </w:num>
  <w:num w:numId="11">
    <w:abstractNumId w:val="12"/>
  </w:num>
  <w:num w:numId="12">
    <w:abstractNumId w:val="8"/>
  </w:num>
  <w:num w:numId="13">
    <w:abstractNumId w:val="1"/>
  </w:num>
  <w:num w:numId="14">
    <w:abstractNumId w:val="18"/>
  </w:num>
  <w:num w:numId="15">
    <w:abstractNumId w:val="5"/>
  </w:num>
  <w:num w:numId="16">
    <w:abstractNumId w:val="19"/>
  </w:num>
  <w:num w:numId="17">
    <w:abstractNumId w:val="7"/>
  </w:num>
  <w:num w:numId="18">
    <w:abstractNumId w:val="6"/>
  </w:num>
  <w:num w:numId="19">
    <w:abstractNumId w:val="15"/>
  </w:num>
  <w:num w:numId="20">
    <w:abstractNumId w:val="14"/>
  </w:num>
  <w:num w:numId="21">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raham Yosipof">
    <w15:presenceInfo w15:providerId="None" w15:userId="Abraham Yosipof"/>
  </w15:person>
  <w15:person w15:author="Shy Alon">
    <w15:presenceInfo w15:providerId="None" w15:userId="Shy A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sjQ0Nra0NDcwMTJR0lEKTi0uzszPAykwqgUAKgMYYywAAAA="/>
    <w:docVar w:name="EN.InstantFormat" w:val="&lt;ENInstantFormat&gt;&lt;Enabled&gt;1&lt;/Enabled&gt;&lt;ScanUnformatted&gt;1&lt;/ScanUnformatted&gt;&lt;ScanChanges&gt;1&lt;/ScanChanges&gt;&lt;Suspended&gt;1&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77E35"/>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2401"/>
    <w:rsid w:val="000B317B"/>
    <w:rsid w:val="000B490F"/>
    <w:rsid w:val="000B6992"/>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4A43"/>
    <w:rsid w:val="00134F74"/>
    <w:rsid w:val="00140F63"/>
    <w:rsid w:val="001412A4"/>
    <w:rsid w:val="00141380"/>
    <w:rsid w:val="00143C46"/>
    <w:rsid w:val="00144BDE"/>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1AE2"/>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33B"/>
    <w:rsid w:val="00247C0F"/>
    <w:rsid w:val="00250C90"/>
    <w:rsid w:val="002528DF"/>
    <w:rsid w:val="00252B3E"/>
    <w:rsid w:val="00254202"/>
    <w:rsid w:val="002548DD"/>
    <w:rsid w:val="00257F4F"/>
    <w:rsid w:val="0026028E"/>
    <w:rsid w:val="0026070C"/>
    <w:rsid w:val="00262036"/>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B9B"/>
    <w:rsid w:val="002C55CF"/>
    <w:rsid w:val="002D41D4"/>
    <w:rsid w:val="002D509A"/>
    <w:rsid w:val="002D6D26"/>
    <w:rsid w:val="002D6D51"/>
    <w:rsid w:val="002E10AA"/>
    <w:rsid w:val="002E5F77"/>
    <w:rsid w:val="002E6C00"/>
    <w:rsid w:val="002E6DB3"/>
    <w:rsid w:val="002F0434"/>
    <w:rsid w:val="003009C3"/>
    <w:rsid w:val="00306983"/>
    <w:rsid w:val="0030788D"/>
    <w:rsid w:val="003102B7"/>
    <w:rsid w:val="003102FC"/>
    <w:rsid w:val="0031599B"/>
    <w:rsid w:val="003159D3"/>
    <w:rsid w:val="00316094"/>
    <w:rsid w:val="00316524"/>
    <w:rsid w:val="00316821"/>
    <w:rsid w:val="00322957"/>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3B30"/>
    <w:rsid w:val="00385E65"/>
    <w:rsid w:val="003861D9"/>
    <w:rsid w:val="00386C8E"/>
    <w:rsid w:val="00391E5D"/>
    <w:rsid w:val="00394893"/>
    <w:rsid w:val="00395589"/>
    <w:rsid w:val="00395A89"/>
    <w:rsid w:val="00395C1D"/>
    <w:rsid w:val="0039762B"/>
    <w:rsid w:val="00397D32"/>
    <w:rsid w:val="003A1FBD"/>
    <w:rsid w:val="003A25AF"/>
    <w:rsid w:val="003A3369"/>
    <w:rsid w:val="003A5C95"/>
    <w:rsid w:val="003A64EF"/>
    <w:rsid w:val="003A6DCC"/>
    <w:rsid w:val="003B1470"/>
    <w:rsid w:val="003C27E4"/>
    <w:rsid w:val="003D38BB"/>
    <w:rsid w:val="003D3A2B"/>
    <w:rsid w:val="003D3E5F"/>
    <w:rsid w:val="003D4077"/>
    <w:rsid w:val="003D4916"/>
    <w:rsid w:val="003D707F"/>
    <w:rsid w:val="003D7A4C"/>
    <w:rsid w:val="003E1AF1"/>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5717A"/>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67CC6"/>
    <w:rsid w:val="00570BAC"/>
    <w:rsid w:val="0057180E"/>
    <w:rsid w:val="0057369A"/>
    <w:rsid w:val="00580039"/>
    <w:rsid w:val="0058069E"/>
    <w:rsid w:val="00580B6E"/>
    <w:rsid w:val="00581FBC"/>
    <w:rsid w:val="00583AFA"/>
    <w:rsid w:val="0058509D"/>
    <w:rsid w:val="00585461"/>
    <w:rsid w:val="005905DE"/>
    <w:rsid w:val="00592721"/>
    <w:rsid w:val="00594F34"/>
    <w:rsid w:val="0059554B"/>
    <w:rsid w:val="00595781"/>
    <w:rsid w:val="005A1CB7"/>
    <w:rsid w:val="005A48B1"/>
    <w:rsid w:val="005A5609"/>
    <w:rsid w:val="005A6118"/>
    <w:rsid w:val="005A7E23"/>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5869"/>
    <w:rsid w:val="00675F80"/>
    <w:rsid w:val="006762D5"/>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B9"/>
    <w:rsid w:val="006C3932"/>
    <w:rsid w:val="006C5273"/>
    <w:rsid w:val="006C5698"/>
    <w:rsid w:val="006C6931"/>
    <w:rsid w:val="006C72CC"/>
    <w:rsid w:val="006C78BD"/>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7F6"/>
    <w:rsid w:val="007B0953"/>
    <w:rsid w:val="007B0F20"/>
    <w:rsid w:val="007B296B"/>
    <w:rsid w:val="007B375F"/>
    <w:rsid w:val="007B4DB8"/>
    <w:rsid w:val="007B5509"/>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917"/>
    <w:rsid w:val="007E4EE1"/>
    <w:rsid w:val="007E6234"/>
    <w:rsid w:val="007E7D2C"/>
    <w:rsid w:val="007F4197"/>
    <w:rsid w:val="007F44AB"/>
    <w:rsid w:val="0080054E"/>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25E"/>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C9F"/>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0E1E"/>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9B6"/>
    <w:rsid w:val="00A15B6F"/>
    <w:rsid w:val="00A2148F"/>
    <w:rsid w:val="00A33B29"/>
    <w:rsid w:val="00A364FB"/>
    <w:rsid w:val="00A40D49"/>
    <w:rsid w:val="00A4326F"/>
    <w:rsid w:val="00A433F1"/>
    <w:rsid w:val="00A456E8"/>
    <w:rsid w:val="00A45D6F"/>
    <w:rsid w:val="00A4641C"/>
    <w:rsid w:val="00A4700C"/>
    <w:rsid w:val="00A50E3F"/>
    <w:rsid w:val="00A522A1"/>
    <w:rsid w:val="00A55ABD"/>
    <w:rsid w:val="00A55DF3"/>
    <w:rsid w:val="00A564F1"/>
    <w:rsid w:val="00A60730"/>
    <w:rsid w:val="00A60E71"/>
    <w:rsid w:val="00A629F6"/>
    <w:rsid w:val="00A64F0A"/>
    <w:rsid w:val="00A714AD"/>
    <w:rsid w:val="00A743E1"/>
    <w:rsid w:val="00A77CA8"/>
    <w:rsid w:val="00A822B3"/>
    <w:rsid w:val="00A84934"/>
    <w:rsid w:val="00A90C2D"/>
    <w:rsid w:val="00A9341C"/>
    <w:rsid w:val="00A968DA"/>
    <w:rsid w:val="00A9699E"/>
    <w:rsid w:val="00AA2BE1"/>
    <w:rsid w:val="00AA3807"/>
    <w:rsid w:val="00AA74A5"/>
    <w:rsid w:val="00AA7B7B"/>
    <w:rsid w:val="00AB2501"/>
    <w:rsid w:val="00AB2C3B"/>
    <w:rsid w:val="00AB2F81"/>
    <w:rsid w:val="00AB5702"/>
    <w:rsid w:val="00AB59E2"/>
    <w:rsid w:val="00AC3501"/>
    <w:rsid w:val="00AC3B62"/>
    <w:rsid w:val="00AC736E"/>
    <w:rsid w:val="00AD1195"/>
    <w:rsid w:val="00AD166E"/>
    <w:rsid w:val="00AD6958"/>
    <w:rsid w:val="00AD6F73"/>
    <w:rsid w:val="00AD7F44"/>
    <w:rsid w:val="00AE01E9"/>
    <w:rsid w:val="00AE1267"/>
    <w:rsid w:val="00AE221B"/>
    <w:rsid w:val="00AE2F91"/>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0555"/>
    <w:rsid w:val="00B9189D"/>
    <w:rsid w:val="00B933AC"/>
    <w:rsid w:val="00B94D6E"/>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D77A8"/>
    <w:rsid w:val="00BE0068"/>
    <w:rsid w:val="00BE426D"/>
    <w:rsid w:val="00BE630A"/>
    <w:rsid w:val="00BE70F6"/>
    <w:rsid w:val="00BE7CB7"/>
    <w:rsid w:val="00BE7DE3"/>
    <w:rsid w:val="00BF387D"/>
    <w:rsid w:val="00BF432B"/>
    <w:rsid w:val="00BF4866"/>
    <w:rsid w:val="00BF528F"/>
    <w:rsid w:val="00BF6BAD"/>
    <w:rsid w:val="00C00876"/>
    <w:rsid w:val="00C0119C"/>
    <w:rsid w:val="00C0165C"/>
    <w:rsid w:val="00C0185F"/>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1D5"/>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33D1"/>
    <w:rsid w:val="00CB578F"/>
    <w:rsid w:val="00CB6E20"/>
    <w:rsid w:val="00CC027F"/>
    <w:rsid w:val="00CC125B"/>
    <w:rsid w:val="00CC590B"/>
    <w:rsid w:val="00CD2571"/>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4E2A"/>
    <w:rsid w:val="00D1539A"/>
    <w:rsid w:val="00D16B58"/>
    <w:rsid w:val="00D16EE5"/>
    <w:rsid w:val="00D20D48"/>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1B93"/>
    <w:rsid w:val="00D663E4"/>
    <w:rsid w:val="00D6770B"/>
    <w:rsid w:val="00D70C3B"/>
    <w:rsid w:val="00D746A4"/>
    <w:rsid w:val="00D74E29"/>
    <w:rsid w:val="00D758E6"/>
    <w:rsid w:val="00D75BBD"/>
    <w:rsid w:val="00D776F3"/>
    <w:rsid w:val="00D8127B"/>
    <w:rsid w:val="00D82162"/>
    <w:rsid w:val="00D83D73"/>
    <w:rsid w:val="00D840A1"/>
    <w:rsid w:val="00D84FA4"/>
    <w:rsid w:val="00D86305"/>
    <w:rsid w:val="00D86FB4"/>
    <w:rsid w:val="00D87063"/>
    <w:rsid w:val="00D94076"/>
    <w:rsid w:val="00D967DF"/>
    <w:rsid w:val="00D97801"/>
    <w:rsid w:val="00DA0475"/>
    <w:rsid w:val="00DA0498"/>
    <w:rsid w:val="00DA279F"/>
    <w:rsid w:val="00DA291E"/>
    <w:rsid w:val="00DA65B3"/>
    <w:rsid w:val="00DA68C8"/>
    <w:rsid w:val="00DA7809"/>
    <w:rsid w:val="00DB3F48"/>
    <w:rsid w:val="00DB43F7"/>
    <w:rsid w:val="00DB59A2"/>
    <w:rsid w:val="00DB6018"/>
    <w:rsid w:val="00DB6FF2"/>
    <w:rsid w:val="00DC008E"/>
    <w:rsid w:val="00DC0C48"/>
    <w:rsid w:val="00DC0E53"/>
    <w:rsid w:val="00DC0EB5"/>
    <w:rsid w:val="00DC0FE3"/>
    <w:rsid w:val="00DC1878"/>
    <w:rsid w:val="00DC3CEE"/>
    <w:rsid w:val="00DC600D"/>
    <w:rsid w:val="00DD2849"/>
    <w:rsid w:val="00DD5B2E"/>
    <w:rsid w:val="00DE08CC"/>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20615"/>
    <w:rsid w:val="00E2065F"/>
    <w:rsid w:val="00E20F2D"/>
    <w:rsid w:val="00E21D83"/>
    <w:rsid w:val="00E222B4"/>
    <w:rsid w:val="00E247AC"/>
    <w:rsid w:val="00E24D3E"/>
    <w:rsid w:val="00E2578B"/>
    <w:rsid w:val="00E2688D"/>
    <w:rsid w:val="00E271C9"/>
    <w:rsid w:val="00E27B2A"/>
    <w:rsid w:val="00E30E99"/>
    <w:rsid w:val="00E31566"/>
    <w:rsid w:val="00E335E1"/>
    <w:rsid w:val="00E35BD0"/>
    <w:rsid w:val="00E369F0"/>
    <w:rsid w:val="00E379F8"/>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D55F0"/>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6377"/>
    <w:rsid w:val="00F371B6"/>
    <w:rsid w:val="00F41611"/>
    <w:rsid w:val="00F41AA1"/>
    <w:rsid w:val="00F44432"/>
    <w:rsid w:val="00F45482"/>
    <w:rsid w:val="00F46A25"/>
    <w:rsid w:val="00F51680"/>
    <w:rsid w:val="00F5168A"/>
    <w:rsid w:val="00F518B9"/>
    <w:rsid w:val="00F52F66"/>
    <w:rsid w:val="00F53160"/>
    <w:rsid w:val="00F56F85"/>
    <w:rsid w:val="00F6113E"/>
    <w:rsid w:val="00F6139E"/>
    <w:rsid w:val="00F62C8F"/>
    <w:rsid w:val="00F6368B"/>
    <w:rsid w:val="00F654FE"/>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4EB5"/>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FA74599F-EE15-4AC8-98AC-6C923370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Colors" Target="diagrams/colors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QuickStyle" Target="diagrams/quickStyle1.xml"/><Relationship Id="rId25" Type="http://schemas.openxmlformats.org/officeDocument/2006/relationships/diagramColors" Target="diagrams/colors2.xm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chart" Target="charts/chart1.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image" Target="media/image7.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Layout" Target="diagrams/layout2.xml"/><Relationship Id="rId28" Type="http://schemas.openxmlformats.org/officeDocument/2006/relationships/image" Target="media/image3.png"/><Relationship Id="rId36" Type="http://schemas.openxmlformats.org/officeDocument/2006/relationships/fontTable" Target="fontTable.xml"/><Relationship Id="rId10" Type="http://schemas.microsoft.com/office/2011/relationships/commentsExtended" Target="commentsExtended.xml"/><Relationship Id="rId19" Type="http://schemas.microsoft.com/office/2007/relationships/diagramDrawing" Target="diagrams/drawing1.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diagramData" Target="diagrams/data2.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41E98500-19BF-DF4A-BB62-25C124F440D6}" type="presOf" srcId="{71DB9CEF-5F58-B544-98F4-D9DCBBA71730}" destId="{F2642C30-8FE8-6F44-92E5-D6F60D099695}" srcOrd="0" destOrd="0" presId="urn:microsoft.com/office/officeart/2005/8/layout/pyramid1"/>
    <dgm:cxn modelId="{789B0E07-B0AA-464F-97EB-202CC59AB9C3}" type="presOf" srcId="{71DB9CEF-5F58-B544-98F4-D9DCBBA71730}" destId="{8F0B263F-1B63-BE4D-80F0-56E5BBC369DE}" srcOrd="1"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A1328122-1B4C-F441-9397-7039F7D77EF8}" srcId="{D75F8F3F-0BA6-2F48-A398-8C0862D9F5FC}" destId="{5F5B49E1-EF68-5240-B06F-3D2C8E563AB7}" srcOrd="1" destOrd="0" parTransId="{F9F6EE8A-6587-8A49-9EF4-07BA1A73C792}" sibTransId="{A99F1446-CE8B-F446-9B04-FB5885835949}"/>
    <dgm:cxn modelId="{FF5DCA5F-6CBB-4C42-AD0D-555AB1F3B4B1}" type="presOf" srcId="{35FF0453-B221-1241-AE72-CABA013CE7BE}" destId="{6D0D0893-3CA6-2449-9CF2-02BCBC4E5A1B}" srcOrd="1" destOrd="0" presId="urn:microsoft.com/office/officeart/2005/8/layout/pyramid1"/>
    <dgm:cxn modelId="{4671A060-81EE-1B44-B832-183990B354F0}" type="presOf" srcId="{5F5B49E1-EF68-5240-B06F-3D2C8E563AB7}" destId="{32457A81-D338-BE4C-86C1-C594DF8D8F33}" srcOrd="1"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4858206E-F5CA-9E40-B35D-68DE149951CE}" type="presOf" srcId="{9D9EA0FC-3E23-EA40-B86E-06C56498BDFC}" destId="{A963FABD-EC36-744E-B167-9A01500CF0BE}" srcOrd="1"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69ADE790-0D9C-C946-B04C-1F78D3B8C446}" type="presOf" srcId="{5F5B49E1-EF68-5240-B06F-3D2C8E563AB7}" destId="{D59E43C9-B3AF-1C4E-9E77-6356C7736AB2}"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FFC070A4-4915-5B42-AB24-D41D587F1C8C}" type="presOf" srcId="{D75F8F3F-0BA6-2F48-A398-8C0862D9F5FC}" destId="{0637584F-662F-BB46-AFA6-1A31BEA4DAD5}" srcOrd="0" destOrd="0" presId="urn:microsoft.com/office/officeart/2005/8/layout/pyramid1"/>
    <dgm:cxn modelId="{9353ADA4-337D-624C-904A-8ED2B01C89A2}" srcId="{D75F8F3F-0BA6-2F48-A398-8C0862D9F5FC}" destId="{D5BA85B2-7E57-4243-AC65-A7FC106FF9AF}" srcOrd="3" destOrd="0" parTransId="{F7CE9930-12F3-F043-BE1A-969E003C419A}" sibTransId="{EA0BDBD0-51E6-7141-AD9B-25DAC259D029}"/>
    <dgm:cxn modelId="{C94EACB6-4823-9545-AD60-50A2D79F7455}" type="presOf" srcId="{FCBFD569-601A-894E-989A-14DF18A59169}" destId="{7BF0B0BA-BD65-CC45-96C4-45747372F7FE}" srcOrd="0"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Best Candidate Compounds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CBD6FDBB-8764-4246-A626-660A9793F276}" type="pres">
      <dgm:prSet presAssocID="{694FF686-BF8C-4BD8-A6E5-5218E1180D84}" presName="hierRoot1" presStyleCnt="0"/>
      <dgm:spPr/>
    </dgm:pt>
    <dgm:pt modelId="{981AB1BF-DDD6-4D5D-A15F-851B7A06FC47}" type="pres">
      <dgm:prSet presAssocID="{694FF686-BF8C-4BD8-A6E5-5218E1180D84}" presName="composite" presStyleCnt="0"/>
      <dgm:spPr/>
    </dgm:pt>
    <dgm:pt modelId="{D7BEBA22-3D92-4DEB-BA21-966C7BF62388}" type="pres">
      <dgm:prSet presAssocID="{694FF686-BF8C-4BD8-A6E5-5218E1180D84}" presName="background" presStyleLbl="node0" presStyleIdx="0" presStyleCnt="1"/>
      <dgm:spPr/>
    </dgm:pt>
    <dgm:pt modelId="{F6AD59D5-34E4-435F-9F27-06AE8D736B77}" type="pres">
      <dgm:prSet presAssocID="{694FF686-BF8C-4BD8-A6E5-5218E1180D84}" presName="text" presStyleLbl="fgAcc0" presStyleIdx="0" presStyleCnt="1" custLinFactNeighborX="-4816" custLinFactNeighborY="-79210">
        <dgm:presLayoutVars>
          <dgm:chPref val="3"/>
        </dgm:presLayoutVars>
      </dgm:prSet>
      <dgm:spPr/>
    </dgm:pt>
    <dgm:pt modelId="{D32991DD-49A0-4337-B777-55EFD319B718}" type="pres">
      <dgm:prSet presAssocID="{694FF686-BF8C-4BD8-A6E5-5218E1180D84}" presName="hierChild2" presStyleCnt="0"/>
      <dgm:spPr/>
    </dgm:pt>
    <dgm:pt modelId="{EE5B5EE2-25E8-4701-AD7B-C45D132C7B18}" type="pres">
      <dgm:prSet presAssocID="{F2D8C677-249E-4997-B564-8CB2E1928B3D}" presName="Name10" presStyleLbl="parChTrans1D2" presStyleIdx="0" presStyleCnt="2"/>
      <dgm:spPr/>
    </dgm:pt>
    <dgm:pt modelId="{3331CEC3-AADB-4018-9266-33DC40827B45}" type="pres">
      <dgm:prSet presAssocID="{5B5538AE-5AE4-45B7-9B91-27DFD0643FBD}" presName="hierRoot2" presStyleCnt="0"/>
      <dgm:spPr/>
    </dgm:pt>
    <dgm:pt modelId="{7489322D-1E32-4CB2-A8C9-25618777508B}" type="pres">
      <dgm:prSet presAssocID="{5B5538AE-5AE4-45B7-9B91-27DFD0643FBD}" presName="composite2" presStyleCnt="0"/>
      <dgm:spPr/>
    </dgm:pt>
    <dgm:pt modelId="{3A8C7A81-8E48-409A-9D83-EFB6E0E291A1}" type="pres">
      <dgm:prSet presAssocID="{5B5538AE-5AE4-45B7-9B91-27DFD0643FBD}" presName="background2" presStyleLbl="node2" presStyleIdx="0" presStyleCnt="2"/>
      <dgm:spPr/>
    </dgm:pt>
    <dgm:pt modelId="{FB15E587-8B94-4643-9E1C-E42AAD994E4C}" type="pres">
      <dgm:prSet presAssocID="{5B5538AE-5AE4-45B7-9B91-27DFD0643FBD}" presName="text2" presStyleLbl="fgAcc2" presStyleIdx="0" presStyleCnt="2">
        <dgm:presLayoutVars>
          <dgm:chPref val="3"/>
        </dgm:presLayoutVars>
      </dgm:prSet>
      <dgm:spPr/>
    </dgm:pt>
    <dgm:pt modelId="{EB3DE018-6BCC-416D-B1BE-95D942AA8542}" type="pres">
      <dgm:prSet presAssocID="{5B5538AE-5AE4-45B7-9B91-27DFD0643FBD}" presName="hierChild3" presStyleCnt="0"/>
      <dgm:spPr/>
    </dgm:pt>
    <dgm:pt modelId="{B3DF8875-DEE0-4106-BA7F-35B3AB3C167E}" type="pres">
      <dgm:prSet presAssocID="{BCA804B0-F94A-4DC4-A2D1-02B8796417BF}" presName="Name17" presStyleLbl="parChTrans1D3" presStyleIdx="0" presStyleCnt="3"/>
      <dgm:spPr/>
    </dgm:pt>
    <dgm:pt modelId="{3F694053-FF0C-4812-821C-6248576995B1}" type="pres">
      <dgm:prSet presAssocID="{32D81D18-2AF4-4DF1-A3B2-754F43CB9074}" presName="hierRoot3" presStyleCnt="0"/>
      <dgm:spPr/>
    </dgm:pt>
    <dgm:pt modelId="{69D68286-F606-4DF2-9DF1-5153408E1C31}" type="pres">
      <dgm:prSet presAssocID="{32D81D18-2AF4-4DF1-A3B2-754F43CB9074}" presName="composite3" presStyleCnt="0"/>
      <dgm:spPr/>
    </dgm:pt>
    <dgm:pt modelId="{362B4B95-EDDB-4350-9592-F778524E2433}" type="pres">
      <dgm:prSet presAssocID="{32D81D18-2AF4-4DF1-A3B2-754F43CB9074}" presName="background3" presStyleLbl="node3" presStyleIdx="0" presStyleCnt="3"/>
      <dgm:spPr/>
    </dgm:pt>
    <dgm:pt modelId="{96F70E44-AB8B-4C89-BFE2-3450069B2C97}" type="pres">
      <dgm:prSet presAssocID="{32D81D18-2AF4-4DF1-A3B2-754F43CB9074}" presName="text3" presStyleLbl="fgAcc3" presStyleIdx="0" presStyleCnt="3">
        <dgm:presLayoutVars>
          <dgm:chPref val="3"/>
        </dgm:presLayoutVars>
      </dgm:prSet>
      <dgm:spPr/>
    </dgm:pt>
    <dgm:pt modelId="{66FBE744-432F-4DCF-A394-0321AC7FE600}" type="pres">
      <dgm:prSet presAssocID="{32D81D18-2AF4-4DF1-A3B2-754F43CB9074}" presName="hierChild4" presStyleCnt="0"/>
      <dgm:spPr/>
    </dgm:pt>
    <dgm:pt modelId="{B5F0636E-6CC2-4B59-B1BF-D98469D7F820}" type="pres">
      <dgm:prSet presAssocID="{AF7CAD2B-DEDB-48D4-8391-2AE3B603BEE4}" presName="Name17" presStyleLbl="parChTrans1D3" presStyleIdx="1" presStyleCnt="3"/>
      <dgm:spPr/>
    </dgm:pt>
    <dgm:pt modelId="{1A571226-E097-4A3B-A2AF-224A9E81B133}" type="pres">
      <dgm:prSet presAssocID="{AC959ABE-75F3-4284-BE83-B83BEED31238}" presName="hierRoot3" presStyleCnt="0"/>
      <dgm:spPr/>
    </dgm:pt>
    <dgm:pt modelId="{6C3AF195-5162-43D8-8623-4A2536029D74}" type="pres">
      <dgm:prSet presAssocID="{AC959ABE-75F3-4284-BE83-B83BEED31238}" presName="composite3" presStyleCnt="0"/>
      <dgm:spPr/>
    </dgm:pt>
    <dgm:pt modelId="{13D12EE4-595C-48BC-A1AA-F7F330C0B5E2}" type="pres">
      <dgm:prSet presAssocID="{AC959ABE-75F3-4284-BE83-B83BEED31238}" presName="background3" presStyleLbl="node3" presStyleIdx="1" presStyleCnt="3"/>
      <dgm:spPr/>
    </dgm:pt>
    <dgm:pt modelId="{7E073515-83A2-4D46-AD6C-CC3DE69C8096}" type="pres">
      <dgm:prSet presAssocID="{AC959ABE-75F3-4284-BE83-B83BEED31238}" presName="text3" presStyleLbl="fgAcc3" presStyleIdx="1" presStyleCnt="3">
        <dgm:presLayoutVars>
          <dgm:chPref val="3"/>
        </dgm:presLayoutVars>
      </dgm:prSet>
      <dgm:spPr/>
    </dgm:pt>
    <dgm:pt modelId="{C0B06D76-7443-4759-A8B3-841743C416E4}" type="pres">
      <dgm:prSet presAssocID="{AC959ABE-75F3-4284-BE83-B83BEED31238}" presName="hierChild4" presStyleCnt="0"/>
      <dgm:spPr/>
    </dgm:pt>
    <dgm:pt modelId="{B2780FC5-02CA-42D1-8E27-2EEBE8AF6CAD}" type="pres">
      <dgm:prSet presAssocID="{12031FCB-3A52-4DF8-8B44-025FDDEC9E99}" presName="Name10" presStyleLbl="parChTrans1D2" presStyleIdx="1" presStyleCnt="2"/>
      <dgm:spPr/>
    </dgm:pt>
    <dgm:pt modelId="{32C3A4A5-9ECF-49F7-AEDE-D4487D7F7BB0}" type="pres">
      <dgm:prSet presAssocID="{9F32595A-3256-451A-86F4-543DDBC3BEB6}" presName="hierRoot2" presStyleCnt="0"/>
      <dgm:spPr/>
    </dgm:pt>
    <dgm:pt modelId="{D75AD392-EDE7-4DED-BFF7-436B118902BA}" type="pres">
      <dgm:prSet presAssocID="{9F32595A-3256-451A-86F4-543DDBC3BEB6}" presName="composite2" presStyleCnt="0"/>
      <dgm:spPr/>
    </dgm:pt>
    <dgm:pt modelId="{3C041456-555B-433D-8AAA-80F32DF6AD95}" type="pres">
      <dgm:prSet presAssocID="{9F32595A-3256-451A-86F4-543DDBC3BEB6}" presName="background2" presStyleLbl="node2" presStyleIdx="1" presStyleCnt="2"/>
      <dgm:spPr/>
    </dgm:pt>
    <dgm:pt modelId="{0526FEE9-3E12-444D-B352-071F607CF7C3}" type="pres">
      <dgm:prSet presAssocID="{9F32595A-3256-451A-86F4-543DDBC3BEB6}" presName="text2" presStyleLbl="fgAcc2" presStyleIdx="1" presStyleCnt="2">
        <dgm:presLayoutVars>
          <dgm:chPref val="3"/>
        </dgm:presLayoutVars>
      </dgm:prSet>
      <dgm:spPr/>
    </dgm:pt>
    <dgm:pt modelId="{4C7425F6-4AAE-42BB-98C7-2D12D18D6E29}" type="pres">
      <dgm:prSet presAssocID="{9F32595A-3256-451A-86F4-543DDBC3BEB6}" presName="hierChild3" presStyleCnt="0"/>
      <dgm:spPr/>
    </dgm:pt>
    <dgm:pt modelId="{781A753D-BFC2-4ED2-A608-D4673403A6C1}" type="pres">
      <dgm:prSet presAssocID="{A2E5DF96-1AA4-4F3E-AB84-DF34A4416DCE}" presName="Name17" presStyleLbl="parChTrans1D3" presStyleIdx="2" presStyleCnt="3"/>
      <dgm:spPr/>
    </dgm:pt>
    <dgm:pt modelId="{89FB7ABF-7267-42C2-8D11-4499363B0CE6}" type="pres">
      <dgm:prSet presAssocID="{CF242DB8-1CF5-4DC1-913E-3B29B0FD7B5D}" presName="hierRoot3" presStyleCnt="0"/>
      <dgm:spPr/>
    </dgm:pt>
    <dgm:pt modelId="{246B3EE5-821E-437B-AC67-758C6D2BA152}" type="pres">
      <dgm:prSet presAssocID="{CF242DB8-1CF5-4DC1-913E-3B29B0FD7B5D}" presName="composite3" presStyleCnt="0"/>
      <dgm:spPr/>
    </dgm:pt>
    <dgm:pt modelId="{8889C791-1C1D-4F11-B9FA-F8D979422EED}" type="pres">
      <dgm:prSet presAssocID="{CF242DB8-1CF5-4DC1-913E-3B29B0FD7B5D}" presName="background3" presStyleLbl="node3" presStyleIdx="2" presStyleCnt="3"/>
      <dgm:spPr/>
    </dgm:pt>
    <dgm:pt modelId="{F617291F-8A1A-4BAB-B7ED-616C6ADBCF1E}" type="pres">
      <dgm:prSet presAssocID="{CF242DB8-1CF5-4DC1-913E-3B29B0FD7B5D}" presName="text3" presStyleLbl="fgAcc3" presStyleIdx="2" presStyleCnt="3">
        <dgm:presLayoutVars>
          <dgm:chPref val="3"/>
        </dgm:presLayoutVars>
      </dgm:prSet>
      <dgm:spPr/>
    </dgm:pt>
    <dgm:pt modelId="{2BBAC462-64E8-47CB-BFFE-80E28ED1EE1F}" type="pres">
      <dgm:prSet presAssocID="{CF242DB8-1CF5-4DC1-913E-3B29B0FD7B5D}" presName="hierChild4" presStyleCnt="0"/>
      <dgm:spPr/>
    </dgm:pt>
  </dgm:ptLst>
  <dgm:cxnLst>
    <dgm:cxn modelId="{08A8F10E-77ED-41E9-A13C-7ED38709F74C}" srcId="{5B5538AE-5AE4-45B7-9B91-27DFD0643FBD}" destId="{AC959ABE-75F3-4284-BE83-B83BEED31238}" srcOrd="1" destOrd="0" parTransId="{AF7CAD2B-DEDB-48D4-8391-2AE3B603BEE4}" sibTransId="{5743AD47-1F28-4BB2-820E-942812BEEE66}"/>
    <dgm:cxn modelId="{77FC9F17-4994-42CB-BF42-0F0EB7588E07}" type="presOf" srcId="{5B5538AE-5AE4-45B7-9B91-27DFD0643FBD}" destId="{FB15E587-8B94-4643-9E1C-E42AAD994E4C}" srcOrd="0" destOrd="0" presId="urn:microsoft.com/office/officeart/2005/8/layout/hierarchy1"/>
    <dgm:cxn modelId="{4A841927-C269-4BAD-980A-1107689256F8}" type="presOf" srcId="{CF242DB8-1CF5-4DC1-913E-3B29B0FD7B5D}" destId="{F617291F-8A1A-4BAB-B7ED-616C6ADBCF1E}"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CB3D583E-F568-4342-B1FF-66F138C923BA}" type="presOf" srcId="{12031FCB-3A52-4DF8-8B44-025FDDEC9E99}" destId="{B2780FC5-02CA-42D1-8E27-2EEBE8AF6CAD}" srcOrd="0" destOrd="0" presId="urn:microsoft.com/office/officeart/2005/8/layout/hierarchy1"/>
    <dgm:cxn modelId="{A7DBB45B-737B-4ED3-85A8-BE429D03FDBE}" type="presOf" srcId="{694FF686-BF8C-4BD8-A6E5-5218E1180D84}" destId="{F6AD59D5-34E4-435F-9F27-06AE8D736B77}" srcOrd="0" destOrd="0" presId="urn:microsoft.com/office/officeart/2005/8/layout/hierarchy1"/>
    <dgm:cxn modelId="{4DC9CE5B-2F96-45F6-8B2C-84A9FA695A1B}" type="presOf" srcId="{32D81D18-2AF4-4DF1-A3B2-754F43CB9074}" destId="{96F70E44-AB8B-4C89-BFE2-3450069B2C97}" srcOrd="0" destOrd="0" presId="urn:microsoft.com/office/officeart/2005/8/layout/hierarchy1"/>
    <dgm:cxn modelId="{CE578777-7321-4CAA-9551-1D28876CED0D}" type="presOf" srcId="{BCA804B0-F94A-4DC4-A2D1-02B8796417BF}" destId="{B3DF8875-DEE0-4106-BA7F-35B3AB3C167E}" srcOrd="0" destOrd="0" presId="urn:microsoft.com/office/officeart/2005/8/layout/hierarchy1"/>
    <dgm:cxn modelId="{D00D398B-41B9-4A47-B53A-F5AB3D1B4224}" type="presOf" srcId="{AF7CAD2B-DEDB-48D4-8391-2AE3B603BEE4}" destId="{B5F0636E-6CC2-4B59-B1BF-D98469D7F820}"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F85931B1-4A5A-4461-B04A-320B442350F5}" type="presOf" srcId="{F2D8C677-249E-4997-B564-8CB2E1928B3D}" destId="{EE5B5EE2-25E8-4701-AD7B-C45D132C7B18}"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CA365318-80FA-4808-AA58-D34C41EBECE1}" destId="{694FF686-BF8C-4BD8-A6E5-5218E1180D84}" srcOrd="0" destOrd="0" parTransId="{61ABBD9D-5CEB-4A75-922F-AA111AD9361F}" sibTransId="{22F94C8B-EBAC-4953-B322-A2E6C577CA27}"/>
    <dgm:cxn modelId="{135633D4-65D8-4EDA-A12C-F2D3BE32ED65}" type="presOf" srcId="{AC959ABE-75F3-4284-BE83-B83BEED31238}" destId="{7E073515-83A2-4D46-AD6C-CC3DE69C8096}" srcOrd="0" destOrd="0" presId="urn:microsoft.com/office/officeart/2005/8/layout/hierarchy1"/>
    <dgm:cxn modelId="{C977B1E5-F14E-4658-9DB5-337B4EBB4846}" type="presOf" srcId="{9F32595A-3256-451A-86F4-543DDBC3BEB6}" destId="{0526FEE9-3E12-444D-B352-071F607CF7C3}" srcOrd="0" destOrd="0" presId="urn:microsoft.com/office/officeart/2005/8/layout/hierarchy1"/>
    <dgm:cxn modelId="{55D150EC-E84A-49FB-A19C-0DDBE28D35C3}" type="presOf" srcId="{A2E5DF96-1AA4-4F3E-AB84-DF34A4416DCE}" destId="{781A753D-BFC2-4ED2-A608-D4673403A6C1}" srcOrd="0" destOrd="0" presId="urn:microsoft.com/office/officeart/2005/8/layout/hierarchy1"/>
    <dgm:cxn modelId="{1F4D4FF9-58F8-40E1-82EE-F46A4196FBC3}" srcId="{694FF686-BF8C-4BD8-A6E5-5218E1180D84}" destId="{5B5538AE-5AE4-45B7-9B91-27DFD0643FBD}" srcOrd="0" destOrd="0" parTransId="{F2D8C677-249E-4997-B564-8CB2E1928B3D}" sibTransId="{9088622B-5732-481D-9646-9EF32757B208}"/>
    <dgm:cxn modelId="{8A4C564C-0490-4D8B-9B50-4B78F8D24B7F}" type="presParOf" srcId="{8849868F-12C5-450B-81B3-7B5CCD3BD015}" destId="{CBD6FDBB-8764-4246-A626-660A9793F276}" srcOrd="0" destOrd="0" presId="urn:microsoft.com/office/officeart/2005/8/layout/hierarchy1"/>
    <dgm:cxn modelId="{9E4A15B5-2BC5-42B8-AAA9-7FA9683C6F20}" type="presParOf" srcId="{CBD6FDBB-8764-4246-A626-660A9793F276}" destId="{981AB1BF-DDD6-4D5D-A15F-851B7A06FC47}" srcOrd="0" destOrd="0" presId="urn:microsoft.com/office/officeart/2005/8/layout/hierarchy1"/>
    <dgm:cxn modelId="{BAC2E3A2-F648-42EB-9C17-1AD826F352F5}" type="presParOf" srcId="{981AB1BF-DDD6-4D5D-A15F-851B7A06FC47}" destId="{D7BEBA22-3D92-4DEB-BA21-966C7BF62388}" srcOrd="0" destOrd="0" presId="urn:microsoft.com/office/officeart/2005/8/layout/hierarchy1"/>
    <dgm:cxn modelId="{1044D56E-044C-42AA-9BCD-320F6DD57C22}" type="presParOf" srcId="{981AB1BF-DDD6-4D5D-A15F-851B7A06FC47}" destId="{F6AD59D5-34E4-435F-9F27-06AE8D736B77}" srcOrd="1" destOrd="0" presId="urn:microsoft.com/office/officeart/2005/8/layout/hierarchy1"/>
    <dgm:cxn modelId="{D3880CAC-5EEE-4EA0-AD2B-E2955B5D11EB}" type="presParOf" srcId="{CBD6FDBB-8764-4246-A626-660A9793F276}" destId="{D32991DD-49A0-4337-B777-55EFD319B718}" srcOrd="1" destOrd="0" presId="urn:microsoft.com/office/officeart/2005/8/layout/hierarchy1"/>
    <dgm:cxn modelId="{939E826E-F2BC-4EE5-9245-37C8B8AAEFC8}" type="presParOf" srcId="{D32991DD-49A0-4337-B777-55EFD319B718}" destId="{EE5B5EE2-25E8-4701-AD7B-C45D132C7B18}" srcOrd="0" destOrd="0" presId="urn:microsoft.com/office/officeart/2005/8/layout/hierarchy1"/>
    <dgm:cxn modelId="{56BB0D36-0F6C-4ABD-9AEE-39B0B17AE95B}" type="presParOf" srcId="{D32991DD-49A0-4337-B777-55EFD319B718}" destId="{3331CEC3-AADB-4018-9266-33DC40827B45}" srcOrd="1" destOrd="0" presId="urn:microsoft.com/office/officeart/2005/8/layout/hierarchy1"/>
    <dgm:cxn modelId="{1ECF1C63-D3A2-4744-88ED-2474152F9A9E}" type="presParOf" srcId="{3331CEC3-AADB-4018-9266-33DC40827B45}" destId="{7489322D-1E32-4CB2-A8C9-25618777508B}" srcOrd="0" destOrd="0" presId="urn:microsoft.com/office/officeart/2005/8/layout/hierarchy1"/>
    <dgm:cxn modelId="{7CEA804A-E00E-4080-BFC9-80D59851955C}" type="presParOf" srcId="{7489322D-1E32-4CB2-A8C9-25618777508B}" destId="{3A8C7A81-8E48-409A-9D83-EFB6E0E291A1}" srcOrd="0" destOrd="0" presId="urn:microsoft.com/office/officeart/2005/8/layout/hierarchy1"/>
    <dgm:cxn modelId="{41410B41-5482-42EE-A024-ECA33188E239}" type="presParOf" srcId="{7489322D-1E32-4CB2-A8C9-25618777508B}" destId="{FB15E587-8B94-4643-9E1C-E42AAD994E4C}" srcOrd="1" destOrd="0" presId="urn:microsoft.com/office/officeart/2005/8/layout/hierarchy1"/>
    <dgm:cxn modelId="{413ADEAE-3707-493E-BB69-7C8D15368668}" type="presParOf" srcId="{3331CEC3-AADB-4018-9266-33DC40827B45}" destId="{EB3DE018-6BCC-416D-B1BE-95D942AA8542}" srcOrd="1" destOrd="0" presId="urn:microsoft.com/office/officeart/2005/8/layout/hierarchy1"/>
    <dgm:cxn modelId="{03C49970-904A-4EDF-A038-48FDFC14C5C2}" type="presParOf" srcId="{EB3DE018-6BCC-416D-B1BE-95D942AA8542}" destId="{B3DF8875-DEE0-4106-BA7F-35B3AB3C167E}" srcOrd="0" destOrd="0" presId="urn:microsoft.com/office/officeart/2005/8/layout/hierarchy1"/>
    <dgm:cxn modelId="{2D4C7F1C-0CAE-48C3-B54F-5F16C14278DE}" type="presParOf" srcId="{EB3DE018-6BCC-416D-B1BE-95D942AA8542}" destId="{3F694053-FF0C-4812-821C-6248576995B1}" srcOrd="1" destOrd="0" presId="urn:microsoft.com/office/officeart/2005/8/layout/hierarchy1"/>
    <dgm:cxn modelId="{DE361025-347E-4455-8FC6-DA0145138D62}" type="presParOf" srcId="{3F694053-FF0C-4812-821C-6248576995B1}" destId="{69D68286-F606-4DF2-9DF1-5153408E1C31}" srcOrd="0" destOrd="0" presId="urn:microsoft.com/office/officeart/2005/8/layout/hierarchy1"/>
    <dgm:cxn modelId="{411489CC-2440-43C5-96A2-0F6DBAF78BBF}" type="presParOf" srcId="{69D68286-F606-4DF2-9DF1-5153408E1C31}" destId="{362B4B95-EDDB-4350-9592-F778524E2433}" srcOrd="0" destOrd="0" presId="urn:microsoft.com/office/officeart/2005/8/layout/hierarchy1"/>
    <dgm:cxn modelId="{EBA30DD5-92C9-4242-98AC-17C0883779E9}" type="presParOf" srcId="{69D68286-F606-4DF2-9DF1-5153408E1C31}" destId="{96F70E44-AB8B-4C89-BFE2-3450069B2C97}" srcOrd="1" destOrd="0" presId="urn:microsoft.com/office/officeart/2005/8/layout/hierarchy1"/>
    <dgm:cxn modelId="{A385318F-D266-48FE-BEBB-A0BB499B260F}" type="presParOf" srcId="{3F694053-FF0C-4812-821C-6248576995B1}" destId="{66FBE744-432F-4DCF-A394-0321AC7FE600}" srcOrd="1" destOrd="0" presId="urn:microsoft.com/office/officeart/2005/8/layout/hierarchy1"/>
    <dgm:cxn modelId="{1C530B14-7B52-4BFD-8560-9D02B5C0D894}" type="presParOf" srcId="{EB3DE018-6BCC-416D-B1BE-95D942AA8542}" destId="{B5F0636E-6CC2-4B59-B1BF-D98469D7F820}" srcOrd="2" destOrd="0" presId="urn:microsoft.com/office/officeart/2005/8/layout/hierarchy1"/>
    <dgm:cxn modelId="{81C119B2-628D-4FA9-A763-080ED5A0EB94}" type="presParOf" srcId="{EB3DE018-6BCC-416D-B1BE-95D942AA8542}" destId="{1A571226-E097-4A3B-A2AF-224A9E81B133}" srcOrd="3" destOrd="0" presId="urn:microsoft.com/office/officeart/2005/8/layout/hierarchy1"/>
    <dgm:cxn modelId="{6D8D6FDB-3D67-4B38-83A8-E3073A3813DD}" type="presParOf" srcId="{1A571226-E097-4A3B-A2AF-224A9E81B133}" destId="{6C3AF195-5162-43D8-8623-4A2536029D74}" srcOrd="0" destOrd="0" presId="urn:microsoft.com/office/officeart/2005/8/layout/hierarchy1"/>
    <dgm:cxn modelId="{943CB386-C0A6-412E-8457-BE960C843B92}" type="presParOf" srcId="{6C3AF195-5162-43D8-8623-4A2536029D74}" destId="{13D12EE4-595C-48BC-A1AA-F7F330C0B5E2}" srcOrd="0" destOrd="0" presId="urn:microsoft.com/office/officeart/2005/8/layout/hierarchy1"/>
    <dgm:cxn modelId="{267D3294-0AEF-4A43-94CC-31A770DB7115}" type="presParOf" srcId="{6C3AF195-5162-43D8-8623-4A2536029D74}" destId="{7E073515-83A2-4D46-AD6C-CC3DE69C8096}" srcOrd="1" destOrd="0" presId="urn:microsoft.com/office/officeart/2005/8/layout/hierarchy1"/>
    <dgm:cxn modelId="{A7B0408A-847C-431C-8192-40A96E0AFD71}" type="presParOf" srcId="{1A571226-E097-4A3B-A2AF-224A9E81B133}" destId="{C0B06D76-7443-4759-A8B3-841743C416E4}" srcOrd="1" destOrd="0" presId="urn:microsoft.com/office/officeart/2005/8/layout/hierarchy1"/>
    <dgm:cxn modelId="{43EBC120-9BEE-4475-BBB5-0E03EAF4A563}" type="presParOf" srcId="{D32991DD-49A0-4337-B777-55EFD319B718}" destId="{B2780FC5-02CA-42D1-8E27-2EEBE8AF6CAD}" srcOrd="2" destOrd="0" presId="urn:microsoft.com/office/officeart/2005/8/layout/hierarchy1"/>
    <dgm:cxn modelId="{BE4168B3-658D-4124-98D2-C2A2711465B7}" type="presParOf" srcId="{D32991DD-49A0-4337-B777-55EFD319B718}" destId="{32C3A4A5-9ECF-49F7-AEDE-D4487D7F7BB0}" srcOrd="3" destOrd="0" presId="urn:microsoft.com/office/officeart/2005/8/layout/hierarchy1"/>
    <dgm:cxn modelId="{059F29D9-CD5C-4F0E-B385-B8FDCBC476BD}" type="presParOf" srcId="{32C3A4A5-9ECF-49F7-AEDE-D4487D7F7BB0}" destId="{D75AD392-EDE7-4DED-BFF7-436B118902BA}" srcOrd="0" destOrd="0" presId="urn:microsoft.com/office/officeart/2005/8/layout/hierarchy1"/>
    <dgm:cxn modelId="{4D1C1A55-D36A-41DB-9D8A-DABF597E1F91}" type="presParOf" srcId="{D75AD392-EDE7-4DED-BFF7-436B118902BA}" destId="{3C041456-555B-433D-8AAA-80F32DF6AD95}" srcOrd="0" destOrd="0" presId="urn:microsoft.com/office/officeart/2005/8/layout/hierarchy1"/>
    <dgm:cxn modelId="{F4F8045B-79EC-4948-852E-5F1765CE9DCE}" type="presParOf" srcId="{D75AD392-EDE7-4DED-BFF7-436B118902BA}" destId="{0526FEE9-3E12-444D-B352-071F607CF7C3}" srcOrd="1" destOrd="0" presId="urn:microsoft.com/office/officeart/2005/8/layout/hierarchy1"/>
    <dgm:cxn modelId="{69D6FB4A-EFE1-4CA0-A0D9-BABE3B9588D4}" type="presParOf" srcId="{32C3A4A5-9ECF-49F7-AEDE-D4487D7F7BB0}" destId="{4C7425F6-4AAE-42BB-98C7-2D12D18D6E29}" srcOrd="1" destOrd="0" presId="urn:microsoft.com/office/officeart/2005/8/layout/hierarchy1"/>
    <dgm:cxn modelId="{2BC65AC9-46C6-4723-ABD4-265AD83FC2C1}" type="presParOf" srcId="{4C7425F6-4AAE-42BB-98C7-2D12D18D6E29}" destId="{781A753D-BFC2-4ED2-A608-D4673403A6C1}" srcOrd="0" destOrd="0" presId="urn:microsoft.com/office/officeart/2005/8/layout/hierarchy1"/>
    <dgm:cxn modelId="{D6845546-FD3B-4F02-8123-1022984F077A}" type="presParOf" srcId="{4C7425F6-4AAE-42BB-98C7-2D12D18D6E29}" destId="{89FB7ABF-7267-42C2-8D11-4499363B0CE6}" srcOrd="1" destOrd="0" presId="urn:microsoft.com/office/officeart/2005/8/layout/hierarchy1"/>
    <dgm:cxn modelId="{BC33C774-215D-48BE-8C76-E5EA95C73851}" type="presParOf" srcId="{89FB7ABF-7267-42C2-8D11-4499363B0CE6}" destId="{246B3EE5-821E-437B-AC67-758C6D2BA152}" srcOrd="0" destOrd="0" presId="urn:microsoft.com/office/officeart/2005/8/layout/hierarchy1"/>
    <dgm:cxn modelId="{B3587DCF-C0E0-4AF4-8AF0-6700C4A61439}" type="presParOf" srcId="{246B3EE5-821E-437B-AC67-758C6D2BA152}" destId="{8889C791-1C1D-4F11-B9FA-F8D979422EED}" srcOrd="0" destOrd="0" presId="urn:microsoft.com/office/officeart/2005/8/layout/hierarchy1"/>
    <dgm:cxn modelId="{BD07B619-E312-43CB-AE48-A3C49F89A11B}" type="presParOf" srcId="{246B3EE5-821E-437B-AC67-758C6D2BA152}" destId="{F617291F-8A1A-4BAB-B7ED-616C6ADBCF1E}" srcOrd="1" destOrd="0" presId="urn:microsoft.com/office/officeart/2005/8/layout/hierarchy1"/>
    <dgm:cxn modelId="{54B4456A-DDFE-44AF-8308-0C3FBDBBDC16}" type="presParOf" srcId="{89FB7ABF-7267-42C2-8D11-4499363B0CE6}" destId="{2BBAC462-64E8-47CB-BFFE-80E28ED1EE1F}"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887"/>
        </a:xfrm>
        <a:prstGeom prst="nonIsoscelesTrapezoid">
          <a:avLst>
            <a:gd name="adj1" fmla="val 0"/>
            <a:gd name="adj2" fmla="val 5831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887"/>
      </dsp:txXfrm>
    </dsp:sp>
    <dsp:sp modelId="{7BF0B0BA-BD65-CC45-96C4-45747372F7FE}">
      <dsp:nvSpPr>
        <dsp:cNvPr id="0" name=""/>
        <dsp:cNvSpPr/>
      </dsp:nvSpPr>
      <dsp:spPr>
        <a:xfrm>
          <a:off x="1091536" y="0"/>
          <a:ext cx="727690"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887"/>
      </dsp:txXfrm>
    </dsp:sp>
    <dsp:sp modelId="{D59E43C9-B3AF-1C4E-9E77-6356C7736AB2}">
      <dsp:nvSpPr>
        <dsp:cNvPr id="0" name=""/>
        <dsp:cNvSpPr/>
      </dsp:nvSpPr>
      <dsp:spPr>
        <a:xfrm>
          <a:off x="727690" y="623887"/>
          <a:ext cx="1455381"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887"/>
        <a:ext cx="945998" cy="623887"/>
      </dsp:txXfrm>
    </dsp:sp>
    <dsp:sp modelId="{334E4FC9-8C3A-6644-BF4D-2835EBA9CCB5}">
      <dsp:nvSpPr>
        <dsp:cNvPr id="0" name=""/>
        <dsp:cNvSpPr/>
      </dsp:nvSpPr>
      <dsp:spPr>
        <a:xfrm>
          <a:off x="363845" y="1247775"/>
          <a:ext cx="2183072"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775"/>
        <a:ext cx="1418997" cy="623887"/>
      </dsp:txXfrm>
    </dsp:sp>
    <dsp:sp modelId="{F2642C30-8FE8-6F44-92E5-D6F60D099695}">
      <dsp:nvSpPr>
        <dsp:cNvPr id="0" name=""/>
        <dsp:cNvSpPr/>
      </dsp:nvSpPr>
      <dsp:spPr>
        <a:xfrm rot="10800000">
          <a:off x="2546918" y="1871662"/>
          <a:ext cx="1733616" cy="623887"/>
        </a:xfrm>
        <a:prstGeom prst="nonIsoscelesTrapezoid">
          <a:avLst>
            <a:gd name="adj1" fmla="val 0"/>
            <a:gd name="adj2" fmla="val 5831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662"/>
        <a:ext cx="1369771" cy="623887"/>
      </dsp:txXfrm>
    </dsp:sp>
    <dsp:sp modelId="{4E64983A-2A66-134B-BD99-6F129C8D0B2E}">
      <dsp:nvSpPr>
        <dsp:cNvPr id="0" name=""/>
        <dsp:cNvSpPr/>
      </dsp:nvSpPr>
      <dsp:spPr>
        <a:xfrm>
          <a:off x="0" y="1871662"/>
          <a:ext cx="2910763" cy="623887"/>
        </a:xfrm>
        <a:prstGeom prst="trapezoid">
          <a:avLst>
            <a:gd name="adj" fmla="val 5831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662"/>
        <a:ext cx="1891996" cy="6238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1A753D-BFC2-4ED2-A608-D4673403A6C1}">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80FC5-02CA-42D1-8E27-2EEBE8AF6CAD}">
      <dsp:nvSpPr>
        <dsp:cNvPr id="0" name=""/>
        <dsp:cNvSpPr/>
      </dsp:nvSpPr>
      <dsp:spPr>
        <a:xfrm>
          <a:off x="2876682" y="628302"/>
          <a:ext cx="1144978" cy="470569"/>
        </a:xfrm>
        <a:custGeom>
          <a:avLst/>
          <a:gdLst/>
          <a:ahLst/>
          <a:cxnLst/>
          <a:rect l="0" t="0" r="0" b="0"/>
          <a:pathLst>
            <a:path>
              <a:moveTo>
                <a:pt x="0" y="0"/>
              </a:moveTo>
              <a:lnTo>
                <a:pt x="0" y="360632"/>
              </a:lnTo>
              <a:lnTo>
                <a:pt x="1144978" y="360632"/>
              </a:lnTo>
              <a:lnTo>
                <a:pt x="1144978" y="470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0636E-6CC2-4B59-B1BF-D98469D7F820}">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8875-DEE0-4106-BA7F-35B3AB3C167E}">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B5EE2-25E8-4701-AD7B-C45D132C7B18}">
      <dsp:nvSpPr>
        <dsp:cNvPr id="0" name=""/>
        <dsp:cNvSpPr/>
      </dsp:nvSpPr>
      <dsp:spPr>
        <a:xfrm>
          <a:off x="1846008" y="628302"/>
          <a:ext cx="1030674" cy="470569"/>
        </a:xfrm>
        <a:custGeom>
          <a:avLst/>
          <a:gdLst/>
          <a:ahLst/>
          <a:cxnLst/>
          <a:rect l="0" t="0" r="0" b="0"/>
          <a:pathLst>
            <a:path>
              <a:moveTo>
                <a:pt x="1030674" y="0"/>
              </a:moveTo>
              <a:lnTo>
                <a:pt x="1030674" y="360632"/>
              </a:lnTo>
              <a:lnTo>
                <a:pt x="0" y="360632"/>
              </a:lnTo>
              <a:lnTo>
                <a:pt x="0" y="470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EBA22-3D92-4DEB-BA21-966C7BF62388}">
      <dsp:nvSpPr>
        <dsp:cNvPr id="0" name=""/>
        <dsp:cNvSpPr/>
      </dsp:nvSpPr>
      <dsp:spPr>
        <a:xfrm>
          <a:off x="2283322" y="-125264"/>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AD59D5-34E4-435F-9F27-06AE8D736B77}">
      <dsp:nvSpPr>
        <dsp:cNvPr id="0" name=""/>
        <dsp:cNvSpPr/>
      </dsp:nvSpPr>
      <dsp:spPr>
        <a:xfrm>
          <a:off x="2415180" y="0"/>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Find Best Candidate Compounds</a:t>
          </a:r>
        </a:p>
      </dsp:txBody>
      <dsp:txXfrm>
        <a:off x="2437251" y="22071"/>
        <a:ext cx="1142577" cy="709425"/>
      </dsp:txXfrm>
    </dsp:sp>
    <dsp:sp modelId="{3A8C7A81-8E48-409A-9D83-EFB6E0E291A1}">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15E587-8B94-4643-9E1C-E42AAD994E4C}">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Distance Measure</a:t>
          </a:r>
        </a:p>
      </dsp:txBody>
      <dsp:txXfrm>
        <a:off x="1406577" y="1246207"/>
        <a:ext cx="1142577" cy="709425"/>
      </dsp:txXfrm>
    </dsp:sp>
    <dsp:sp modelId="{362B4B95-EDDB-4350-9592-F778524E243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70E44-AB8B-4C89-BFE2-3450069B2C97}">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Dimentionality Reduction</a:t>
          </a:r>
        </a:p>
      </dsp:txBody>
      <dsp:txXfrm>
        <a:off x="681359" y="2344912"/>
        <a:ext cx="1142577" cy="709425"/>
      </dsp:txXfrm>
    </dsp:sp>
    <dsp:sp modelId="{13D12EE4-595C-48BC-A1AA-F7F330C0B5E2}">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073515-83A2-4D46-AD6C-CC3DE69C8096}">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Quality Factor</a:t>
          </a:r>
        </a:p>
      </dsp:txBody>
      <dsp:txXfrm>
        <a:off x="2131795" y="2344912"/>
        <a:ext cx="1142577" cy="709425"/>
      </dsp:txXfrm>
    </dsp:sp>
    <dsp:sp modelId="{3C041456-555B-433D-8AAA-80F32DF6AD95}">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26FEE9-3E12-444D-B352-071F607CF7C3}">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Feature Selection</a:t>
          </a:r>
        </a:p>
      </dsp:txBody>
      <dsp:txXfrm>
        <a:off x="3582230" y="1246207"/>
        <a:ext cx="1142577" cy="709425"/>
      </dsp:txXfrm>
    </dsp:sp>
    <dsp:sp modelId="{8889C791-1C1D-4F11-B9FA-F8D979422EED}">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7291F-8A1A-4BAB-B7ED-616C6ADBCF1E}">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Progressive Filtering</a:t>
          </a:r>
        </a:p>
      </dsp:txBody>
      <dsp:txXfrm>
        <a:off x="3582230" y="234491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FA458652-A12E-44A5-A918-684D32DD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8707</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2</cp:revision>
  <cp:lastPrinted>2017-09-21T11:04:00Z</cp:lastPrinted>
  <dcterms:created xsi:type="dcterms:W3CDTF">2017-10-01T11:09:00Z</dcterms:created>
  <dcterms:modified xsi:type="dcterms:W3CDTF">2017-10-12T09:35:00Z</dcterms:modified>
</cp:coreProperties>
</file>