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515CBA93" w14:textId="3C939891" w:rsidR="003D3A2B" w:rsidRDefault="00B346BB" w:rsidP="00FB69D7">
      <w:pPr>
        <w:jc w:val="center"/>
        <w:rPr>
          <w:rFonts w:ascii="Georgia" w:eastAsiaTheme="majorEastAsia" w:hAnsi="Georgia"/>
          <w:b/>
          <w:bCs/>
          <w:color w:val="000000"/>
          <w:sz w:val="43"/>
          <w:szCs w:val="43"/>
        </w:rPr>
      </w:pPr>
      <w:r>
        <w:rPr>
          <w:rFonts w:ascii="Georgia" w:eastAsiaTheme="majorEastAsia" w:hAnsi="Georgia"/>
          <w:b/>
          <w:bCs/>
          <w:color w:val="000000"/>
          <w:sz w:val="43"/>
          <w:szCs w:val="43"/>
        </w:rPr>
        <w:t xml:space="preserve">Using Machine Learning </w:t>
      </w:r>
      <w:r w:rsidR="00A55DF3">
        <w:rPr>
          <w:rFonts w:ascii="Georgia" w:eastAsiaTheme="majorEastAsia" w:hAnsi="Georgia"/>
          <w:b/>
          <w:bCs/>
          <w:color w:val="000000"/>
          <w:sz w:val="43"/>
          <w:szCs w:val="43"/>
        </w:rPr>
        <w:t>Optimizing Pharma Research</w:t>
      </w:r>
      <w:r>
        <w:rPr>
          <w:rFonts w:ascii="Georgia" w:eastAsiaTheme="majorEastAsia" w:hAnsi="Georgia"/>
          <w:b/>
          <w:bCs/>
          <w:color w:val="000000"/>
          <w:sz w:val="43"/>
          <w:szCs w:val="43"/>
        </w:rPr>
        <w:t xml:space="preserve"> Discovery Phase</w:t>
      </w:r>
    </w:p>
    <w:p w14:paraId="41099BFC" w14:textId="5719F974" w:rsidR="00786374" w:rsidRDefault="00786374" w:rsidP="00786374">
      <w:pPr>
        <w:jc w:val="center"/>
        <w:rPr>
          <w:sz w:val="40"/>
          <w:szCs w:val="40"/>
        </w:rPr>
      </w:pPr>
      <w:r w:rsidRPr="00786374">
        <w:rPr>
          <w:sz w:val="40"/>
          <w:szCs w:val="40"/>
        </w:rPr>
        <w:t>Final Paper</w:t>
      </w:r>
    </w:p>
    <w:p w14:paraId="1A83C151" w14:textId="1A27D1DE" w:rsidR="00786374" w:rsidRDefault="00786374" w:rsidP="00786374">
      <w:pPr>
        <w:jc w:val="left"/>
        <w:rPr>
          <w:sz w:val="28"/>
          <w:szCs w:val="28"/>
        </w:rPr>
      </w:pPr>
      <w:r>
        <w:rPr>
          <w:sz w:val="28"/>
          <w:szCs w:val="28"/>
        </w:rPr>
        <w:t xml:space="preserve">Student: </w:t>
      </w:r>
      <w:r>
        <w:rPr>
          <w:sz w:val="28"/>
          <w:szCs w:val="28"/>
        </w:rPr>
        <w:tab/>
        <w:t>Shy Alon</w:t>
      </w:r>
    </w:p>
    <w:p w14:paraId="04AAE175" w14:textId="4C2611DA" w:rsidR="00786374" w:rsidRDefault="00786374" w:rsidP="00786374">
      <w:pPr>
        <w:jc w:val="left"/>
        <w:rPr>
          <w:sz w:val="28"/>
          <w:szCs w:val="28"/>
        </w:rPr>
      </w:pPr>
      <w:r>
        <w:rPr>
          <w:sz w:val="28"/>
          <w:szCs w:val="28"/>
        </w:rPr>
        <w:t>ID:</w:t>
      </w:r>
      <w:r>
        <w:rPr>
          <w:sz w:val="28"/>
          <w:szCs w:val="28"/>
        </w:rPr>
        <w:tab/>
      </w:r>
      <w:r>
        <w:rPr>
          <w:sz w:val="28"/>
          <w:szCs w:val="28"/>
        </w:rPr>
        <w:tab/>
        <w:t>038505665</w:t>
      </w:r>
    </w:p>
    <w:p w14:paraId="6B87B8C7" w14:textId="733BAD24" w:rsidR="00786374" w:rsidRDefault="00786374" w:rsidP="00786374">
      <w:pPr>
        <w:jc w:val="left"/>
        <w:rPr>
          <w:rFonts w:ascii="Times New Roman" w:eastAsia="Calibri" w:hAnsi="Times New Roman"/>
          <w:sz w:val="28"/>
          <w:szCs w:val="28"/>
        </w:rPr>
      </w:pPr>
      <w:r>
        <w:rPr>
          <w:sz w:val="28"/>
          <w:szCs w:val="28"/>
        </w:rPr>
        <w:t>Supervisor:</w:t>
      </w:r>
      <w:r>
        <w:rPr>
          <w:sz w:val="28"/>
          <w:szCs w:val="28"/>
        </w:rPr>
        <w:tab/>
      </w:r>
      <w:r w:rsidRPr="007A1597">
        <w:rPr>
          <w:rFonts w:ascii="Times New Roman" w:eastAsia="Calibri" w:hAnsi="Times New Roman"/>
          <w:sz w:val="28"/>
          <w:szCs w:val="28"/>
        </w:rPr>
        <w:t>Dr. Abraham Yosipof</w:t>
      </w:r>
    </w:p>
    <w:p w14:paraId="536E2E78" w14:textId="00C01684"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Pr>
          <w:rFonts w:ascii="Times New Roman" w:eastAsia="Calibri" w:hAnsi="Times New Roman"/>
          <w:sz w:val="28"/>
          <w:szCs w:val="28"/>
        </w:rPr>
        <w:tab/>
        <w:t>__________________</w:t>
      </w:r>
    </w:p>
    <w:p w14:paraId="642C7F92" w14:textId="21400714" w:rsidR="00786374" w:rsidRPr="00786374" w:rsidRDefault="00786374" w:rsidP="00786374">
      <w:pPr>
        <w:jc w:val="left"/>
        <w:rPr>
          <w:sz w:val="28"/>
          <w:szCs w:val="28"/>
        </w:rPr>
      </w:pPr>
      <w:r>
        <w:rPr>
          <w:rFonts w:ascii="Times New Roman" w:eastAsia="Calibri" w:hAnsi="Times New Roman"/>
          <w:sz w:val="28"/>
          <w:szCs w:val="28"/>
        </w:rPr>
        <w:t>Submission:</w:t>
      </w:r>
      <w:r>
        <w:rPr>
          <w:rFonts w:ascii="Times New Roman" w:eastAsia="Calibri" w:hAnsi="Times New Roman"/>
          <w:sz w:val="28"/>
          <w:szCs w:val="28"/>
        </w:rPr>
        <w:tab/>
        <w:t>19.09.2017</w:t>
      </w:r>
    </w:p>
    <w:p w14:paraId="333E0DF0" w14:textId="77777777" w:rsidR="007F4197" w:rsidRDefault="007F4197">
      <w:pPr>
        <w:spacing w:line="276" w:lineRule="auto"/>
        <w:rPr>
          <w:b/>
          <w:bCs/>
          <w:i/>
          <w:iCs/>
          <w:sz w:val="40"/>
          <w:szCs w:val="40"/>
        </w:rPr>
      </w:pPr>
      <w:r>
        <w:rPr>
          <w:b/>
          <w:bCs/>
          <w:i/>
          <w:iCs/>
          <w:sz w:val="40"/>
          <w:szCs w:val="40"/>
        </w:rPr>
        <w:br w:type="page"/>
      </w:r>
    </w:p>
    <w:p w14:paraId="0FA77F6F" w14:textId="77777777" w:rsidR="007F4197" w:rsidRDefault="007F4197" w:rsidP="007A1597">
      <w:pPr>
        <w:pStyle w:val="Heading1"/>
      </w:pPr>
      <w:bookmarkStart w:id="1" w:name="_Toc488420171"/>
      <w:bookmarkStart w:id="2" w:name="_Toc493258080"/>
      <w:r>
        <w:lastRenderedPageBreak/>
        <w:t>Declaration of Authorship</w:t>
      </w:r>
      <w:bookmarkEnd w:id="1"/>
      <w:bookmarkEnd w:id="2"/>
    </w:p>
    <w:p w14:paraId="11808E30" w14:textId="0E3CF663" w:rsidR="007F4197" w:rsidRDefault="007F4197" w:rsidP="007A1597">
      <w:r>
        <w:t>I, Shy Alon, declare that this research project titled, “</w:t>
      </w:r>
      <w:r w:rsidRPr="007F4197">
        <w:t>Using Machine Learning Optimizing Pharma Research Discovery Phase</w:t>
      </w:r>
      <w:r>
        <w:t>” and the work presented in it are my own. I confirm that:</w:t>
      </w:r>
    </w:p>
    <w:p w14:paraId="7F9C8271" w14:textId="4EB802C6" w:rsidR="007F4197" w:rsidRDefault="007F4197" w:rsidP="007A1597">
      <w:pPr>
        <w:pStyle w:val="ListParagraph"/>
        <w:numPr>
          <w:ilvl w:val="0"/>
          <w:numId w:val="46"/>
        </w:numPr>
      </w:pPr>
      <w:r>
        <w:t>This work was done wholly or mainly while in candidature for a M.Sc. degree at this college.</w:t>
      </w:r>
    </w:p>
    <w:p w14:paraId="05D42C83" w14:textId="1C066736" w:rsidR="007F4197" w:rsidRDefault="007F4197" w:rsidP="007A1597">
      <w:pPr>
        <w:pStyle w:val="ListParagraph"/>
        <w:numPr>
          <w:ilvl w:val="0"/>
          <w:numId w:val="46"/>
        </w:numPr>
      </w:pPr>
      <w:r>
        <w:t>Where any part of this research project has previously been submitted for a degree or any other qualification at this college or any other institution, this has been clearly stated.</w:t>
      </w:r>
    </w:p>
    <w:p w14:paraId="4CB89F48" w14:textId="31DAB1A6" w:rsidR="007F4197" w:rsidRDefault="007F4197" w:rsidP="007A1597">
      <w:pPr>
        <w:pStyle w:val="ListParagraph"/>
        <w:numPr>
          <w:ilvl w:val="0"/>
          <w:numId w:val="46"/>
        </w:numPr>
      </w:pPr>
      <w:r>
        <w:t>Where I have consulted the published work of</w:t>
      </w:r>
      <w:r w:rsidR="001F4519">
        <w:t xml:space="preserve"> others, this is always clearly </w:t>
      </w:r>
      <w:r>
        <w:t>attributed.</w:t>
      </w:r>
    </w:p>
    <w:p w14:paraId="110B6847" w14:textId="21DF87EB" w:rsidR="007F4197" w:rsidRDefault="007F4197" w:rsidP="007A1597">
      <w:pPr>
        <w:pStyle w:val="ListParagraph"/>
        <w:numPr>
          <w:ilvl w:val="0"/>
          <w:numId w:val="46"/>
        </w:numPr>
      </w:pPr>
      <w:r>
        <w:t>Where I have quoted from the work of others, t</w:t>
      </w:r>
      <w:r w:rsidR="001F4519">
        <w:t xml:space="preserve">he source is always given. With </w:t>
      </w:r>
      <w:r>
        <w:t>the exception of such quotations, this research project is entirely my own work.</w:t>
      </w:r>
      <w:r w:rsidR="001F4519">
        <w:t xml:space="preserve"> </w:t>
      </w:r>
      <w:r>
        <w:t>I have acknowledged all main sources of help.</w:t>
      </w:r>
    </w:p>
    <w:p w14:paraId="773A5906" w14:textId="203C1F66" w:rsidR="007F4197" w:rsidRDefault="007F4197" w:rsidP="007A1597">
      <w:pPr>
        <w:pStyle w:val="ListParagraph"/>
        <w:numPr>
          <w:ilvl w:val="0"/>
          <w:numId w:val="46"/>
        </w:numPr>
      </w:pPr>
      <w:r>
        <w:t>Where the research project is based on work done</w:t>
      </w:r>
      <w:r w:rsidR="001F4519">
        <w:t xml:space="preserve"> by myself jointly with others, </w:t>
      </w:r>
      <w:r>
        <w:t>I have made clear exactly what was done by others and what I have contributed</w:t>
      </w:r>
      <w:r w:rsidR="001F4519">
        <w:t xml:space="preserve"> </w:t>
      </w:r>
      <w:r>
        <w:t>myself.</w:t>
      </w:r>
    </w:p>
    <w:p w14:paraId="147623EF" w14:textId="204AE1D7" w:rsidR="007F4197" w:rsidRDefault="007F4197" w:rsidP="007A1597">
      <w:r>
        <w:t>Signed:</w:t>
      </w:r>
      <w:r w:rsidR="001F4519">
        <w:t xml:space="preserve"> </w:t>
      </w:r>
      <w:r w:rsidR="001F4519">
        <w:tab/>
        <w:t>___________________________________</w:t>
      </w:r>
    </w:p>
    <w:p w14:paraId="3A01C4EA" w14:textId="41BF9019" w:rsidR="003F21D2" w:rsidRDefault="007F4197" w:rsidP="007A1597">
      <w:pPr>
        <w:spacing w:line="360" w:lineRule="auto"/>
      </w:pPr>
      <w:r>
        <w:t>Date:</w:t>
      </w:r>
      <w:r w:rsidR="00AB2C3B">
        <w:tab/>
      </w:r>
      <w:r w:rsidR="001F4519">
        <w:t>___________________________________</w:t>
      </w:r>
    </w:p>
    <w:p w14:paraId="4121C8AE" w14:textId="77777777" w:rsidR="003F21D2" w:rsidRDefault="003F21D2">
      <w:pPr>
        <w:spacing w:line="276" w:lineRule="auto"/>
      </w:pPr>
      <w:r>
        <w:br w:type="page"/>
      </w:r>
    </w:p>
    <w:p w14:paraId="76961313" w14:textId="77777777" w:rsidR="003F21D2" w:rsidRDefault="003F21D2">
      <w:pPr>
        <w:spacing w:line="276" w:lineRule="auto"/>
        <w:rPr>
          <w:b/>
          <w:bCs/>
          <w:i/>
          <w:iCs/>
          <w:sz w:val="40"/>
          <w:szCs w:val="40"/>
        </w:rPr>
      </w:pPr>
      <w:r>
        <w:rPr>
          <w:b/>
          <w:bCs/>
          <w:i/>
          <w:iCs/>
          <w:sz w:val="40"/>
          <w:szCs w:val="40"/>
        </w:rPr>
        <w:br w:type="page"/>
      </w:r>
    </w:p>
    <w:p w14:paraId="4771175B" w14:textId="747FF102" w:rsidR="003F21D2" w:rsidRPr="007A1597" w:rsidRDefault="003F21D2" w:rsidP="007A1597">
      <w:pPr>
        <w:spacing w:line="360" w:lineRule="auto"/>
        <w:rPr>
          <w:i/>
          <w:iCs/>
          <w:sz w:val="28"/>
          <w:szCs w:val="28"/>
        </w:rPr>
      </w:pPr>
      <w:r w:rsidRPr="007A1597">
        <w:rPr>
          <w:i/>
          <w:iCs/>
          <w:sz w:val="28"/>
          <w:szCs w:val="28"/>
        </w:rPr>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09E38C0F" w14:textId="77777777" w:rsidR="003F21D2" w:rsidRDefault="003F21D2">
      <w:pPr>
        <w:spacing w:line="276" w:lineRule="auto"/>
      </w:pPr>
      <w:r>
        <w:br w:type="page"/>
      </w:r>
    </w:p>
    <w:p w14:paraId="482F6F44" w14:textId="77777777" w:rsidR="003F21D2" w:rsidRPr="007A1597" w:rsidRDefault="003F21D2" w:rsidP="007A1597">
      <w:pPr>
        <w:jc w:val="center"/>
        <w:rPr>
          <w:sz w:val="28"/>
          <w:szCs w:val="28"/>
        </w:rPr>
      </w:pPr>
      <w:r w:rsidRPr="007A1597">
        <w:rPr>
          <w:sz w:val="28"/>
          <w:szCs w:val="28"/>
        </w:rPr>
        <w:t>AFEKA - Tel-Aviv Academic College of Engineering</w:t>
      </w:r>
    </w:p>
    <w:p w14:paraId="5ECC50F4" w14:textId="77777777" w:rsidR="003F21D2" w:rsidRDefault="003F21D2" w:rsidP="007A1597">
      <w:pPr>
        <w:pStyle w:val="Heading1"/>
        <w:jc w:val="center"/>
      </w:pPr>
      <w:bookmarkStart w:id="3" w:name="_Toc488420172"/>
      <w:bookmarkStart w:id="4" w:name="_Toc493258081"/>
      <w:commentRangeStart w:id="5"/>
      <w:r>
        <w:t>Abstract</w:t>
      </w:r>
      <w:bookmarkEnd w:id="3"/>
      <w:bookmarkEnd w:id="4"/>
      <w:commentRangeEnd w:id="5"/>
      <w:r w:rsidR="00800830">
        <w:rPr>
          <w:rStyle w:val="CommentReference"/>
          <w:rFonts w:asciiTheme="minorHAnsi" w:eastAsiaTheme="minorEastAsia" w:hAnsiTheme="minorHAnsi" w:cstheme="minorBidi"/>
          <w:b w:val="0"/>
          <w:bCs w:val="0"/>
          <w:caps w:val="0"/>
          <w:spacing w:val="0"/>
        </w:rPr>
        <w:commentReference w:id="5"/>
      </w:r>
    </w:p>
    <w:p w14:paraId="5F4A84E5" w14:textId="77777777" w:rsidR="003F21D2" w:rsidRDefault="003F21D2" w:rsidP="007A1597">
      <w:pPr>
        <w:jc w:val="center"/>
      </w:pPr>
      <w:r>
        <w:t>Department of Systems Engineering</w:t>
      </w:r>
    </w:p>
    <w:p w14:paraId="48D92061" w14:textId="77777777" w:rsidR="003F21D2" w:rsidRDefault="003F21D2" w:rsidP="007A1597">
      <w:pPr>
        <w:jc w:val="center"/>
      </w:pPr>
      <w:r>
        <w:t>Master of Science</w:t>
      </w:r>
    </w:p>
    <w:p w14:paraId="1757C6B3" w14:textId="77777777" w:rsidR="001C0A2A" w:rsidRDefault="001C0A2A" w:rsidP="007A1597">
      <w:pPr>
        <w:spacing w:line="240" w:lineRule="auto"/>
        <w:jc w:val="center"/>
        <w:rPr>
          <w:rFonts w:ascii="URWPalladioL-Bold" w:hAnsi="URWPalladioL-Bold" w:cs="URWPalladioL-Bold"/>
          <w:b/>
          <w:bCs/>
        </w:rPr>
      </w:pPr>
      <w:r w:rsidRPr="001C0A2A">
        <w:rPr>
          <w:rFonts w:ascii="URWPalladioL-Bold" w:hAnsi="URWPalladioL-Bold" w:cs="URWPalladioL-Bold"/>
          <w:b/>
          <w:bCs/>
        </w:rPr>
        <w:t>Using Machine Learning Optimizing Pharma Research Discovery Phase</w:t>
      </w:r>
    </w:p>
    <w:p w14:paraId="7433FE10" w14:textId="77777777" w:rsidR="001C0A2A" w:rsidRDefault="003F21D2" w:rsidP="007A1597">
      <w:pPr>
        <w:spacing w:line="240" w:lineRule="auto"/>
        <w:jc w:val="center"/>
      </w:pPr>
      <w:r>
        <w:t xml:space="preserve">by </w:t>
      </w:r>
      <w:r w:rsidR="001C0A2A">
        <w:t>Shy Alon</w:t>
      </w:r>
    </w:p>
    <w:p w14:paraId="36F8870A" w14:textId="77777777" w:rsidR="001C0A2A" w:rsidRDefault="001C0A2A" w:rsidP="007A1597">
      <w:pPr>
        <w:spacing w:line="240" w:lineRule="auto"/>
        <w:jc w:val="center"/>
      </w:pPr>
    </w:p>
    <w:p w14:paraId="0BA86DF0" w14:textId="3133DF99" w:rsidR="001C0A2A" w:rsidDel="00AA52B8" w:rsidRDefault="001C0A2A" w:rsidP="00AA52B8">
      <w:pPr>
        <w:rPr>
          <w:del w:id="6" w:author="Abraham Yosipof" w:date="2017-09-18T00:10:00Z"/>
        </w:rPr>
      </w:pPr>
      <w:r>
        <w:t>The process for researching and developing new medicines keeps growing in difficulty and length and the average cost to research and develop each successful drug is estimated by the pharmaceutical companies to be $2.6 billion</w:t>
      </w:r>
      <w:del w:id="7" w:author="Abraham Yosipof" w:date="2017-09-18T00:10:00Z">
        <w:r w:rsidDel="00AA52B8">
          <w:delText xml:space="preserve">. This number incorporates the cost (incurred by academic and governmental agencies) of failures of the thousands and sometimes millions of compounds that may be screened and assessed early in the R&amp;D process, only a few of which will ultimately receive approval. </w:delText>
        </w:r>
      </w:del>
    </w:p>
    <w:p w14:paraId="5454A0F1" w14:textId="2E15BCC9" w:rsidR="001C0A2A" w:rsidRDefault="001C0A2A" w:rsidP="00AA52B8">
      <w:pPr>
        <w:pPrChange w:id="8" w:author="Abraham Yosipof" w:date="2017-09-18T00:10:00Z">
          <w:pPr/>
        </w:pPrChange>
      </w:pPr>
      <w:del w:id="9" w:author="Abraham Yosipof" w:date="2017-09-18T00:10:00Z">
        <w:r w:rsidDel="00AA52B8">
          <w:delText>The pre-clinical phase is considered to be so risky and unprofitable that the pharmaceutical industry has abandoned it completely to NGOs and academic institutions which pursue the discovery of new drugs for motives other than profit.</w:delText>
        </w:r>
      </w:del>
    </w:p>
    <w:p w14:paraId="7690ED9F" w14:textId="690191A2" w:rsidR="003D3A2B" w:rsidRPr="007A1597" w:rsidRDefault="001C0A2A" w:rsidP="007A1597">
      <w:pPr>
        <w:spacing w:line="240" w:lineRule="auto"/>
      </w:pPr>
      <w:r>
        <w:t xml:space="preserve">This paper presents the development of </w:t>
      </w:r>
      <w:commentRangeStart w:id="10"/>
      <w:r>
        <w:t xml:space="preserve">a pharmaceutical research decision support system </w:t>
      </w:r>
      <w:commentRangeEnd w:id="10"/>
      <w:r w:rsidR="00AA52B8">
        <w:rPr>
          <w:rStyle w:val="CommentReference"/>
        </w:rPr>
        <w:commentReference w:id="10"/>
      </w:r>
      <w:r>
        <w:t>for winnowing thousands of candidate molecular compounds. This work presents the problem analysis, the method definition and the development of an innovative clustering algorithm focused on grouping molecular compounds with similar underlying nature. The results are validated using multiple drug analysis datasets and other datasets with similar characteristics.</w:t>
      </w:r>
      <w:r w:rsidR="003D3A2B" w:rsidRPr="007A1597">
        <w:br w:type="page"/>
      </w:r>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6A3CFBE2" w14:textId="2004EBB7" w:rsidR="00647193" w:rsidRDefault="00647193" w:rsidP="00772648">
          <w:pPr>
            <w:pStyle w:val="TOCHeading"/>
            <w:jc w:val="left"/>
            <w:rPr>
              <w:rtl/>
            </w:rPr>
          </w:pPr>
          <w:r>
            <w:t>Contents</w:t>
          </w:r>
        </w:p>
        <w:p w14:paraId="64EA7CE9" w14:textId="2E92F3AC" w:rsidR="00772648" w:rsidRDefault="00647193" w:rsidP="00772648">
          <w:pPr>
            <w:pStyle w:val="TOC1"/>
            <w:rPr>
              <w:rFonts w:asciiTheme="minorHAnsi" w:hAnsiTheme="minorHAnsi" w:cstheme="minorBidi"/>
              <w:noProof/>
              <w:sz w:val="22"/>
              <w:szCs w:val="22"/>
              <w:rtl/>
            </w:rPr>
          </w:pPr>
          <w:r>
            <w:fldChar w:fldCharType="begin"/>
          </w:r>
          <w:r>
            <w:instrText xml:space="preserve"> TOC \o "1-3" \h \z \u </w:instrText>
          </w:r>
          <w:r>
            <w:fldChar w:fldCharType="separate"/>
          </w:r>
          <w:hyperlink w:anchor="_Toc493258080" w:history="1">
            <w:r w:rsidR="00772648" w:rsidRPr="006E1678">
              <w:rPr>
                <w:rStyle w:val="Hyperlink"/>
                <w:noProof/>
              </w:rPr>
              <w:t>Declaration of Authorship</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iii</w:t>
            </w:r>
            <w:r w:rsidR="00772648">
              <w:rPr>
                <w:noProof/>
                <w:webHidden/>
                <w:rtl/>
              </w:rPr>
              <w:fldChar w:fldCharType="end"/>
            </w:r>
          </w:hyperlink>
        </w:p>
        <w:p w14:paraId="12C6D043" w14:textId="6A09851A" w:rsidR="00772648" w:rsidRDefault="001A36D0" w:rsidP="00772648">
          <w:pPr>
            <w:pStyle w:val="TOC1"/>
            <w:rPr>
              <w:rFonts w:asciiTheme="minorHAnsi" w:hAnsiTheme="minorHAnsi" w:cstheme="minorBidi"/>
              <w:noProof/>
              <w:sz w:val="22"/>
              <w:szCs w:val="22"/>
              <w:rtl/>
            </w:rPr>
          </w:pPr>
          <w:hyperlink w:anchor="_Toc493258081" w:history="1">
            <w:r w:rsidR="00772648" w:rsidRPr="006E1678">
              <w:rPr>
                <w:rStyle w:val="Hyperlink"/>
                <w:noProof/>
              </w:rPr>
              <w:t>Abstract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vii</w:t>
            </w:r>
            <w:r w:rsidR="00772648">
              <w:rPr>
                <w:noProof/>
                <w:webHidden/>
                <w:rtl/>
              </w:rPr>
              <w:fldChar w:fldCharType="end"/>
            </w:r>
          </w:hyperlink>
        </w:p>
        <w:p w14:paraId="7030571B" w14:textId="70FAC923" w:rsidR="00772648" w:rsidRDefault="001A36D0" w:rsidP="00772648">
          <w:pPr>
            <w:pStyle w:val="TOC1"/>
            <w:rPr>
              <w:rFonts w:asciiTheme="minorHAnsi" w:hAnsiTheme="minorHAnsi" w:cstheme="minorBidi"/>
              <w:noProof/>
              <w:sz w:val="22"/>
              <w:szCs w:val="22"/>
              <w:rtl/>
            </w:rPr>
          </w:pPr>
          <w:hyperlink w:anchor="_Toc493258082" w:history="1">
            <w:r w:rsidR="00772648" w:rsidRPr="006E1678">
              <w:rPr>
                <w:rStyle w:val="Hyperlink"/>
                <w:noProof/>
              </w:rPr>
              <w:t>1.</w:t>
            </w:r>
            <w:r w:rsidR="00772648">
              <w:rPr>
                <w:rFonts w:asciiTheme="minorHAnsi" w:hAnsiTheme="minorHAnsi" w:cstheme="minorBidi"/>
                <w:noProof/>
                <w:sz w:val="22"/>
                <w:szCs w:val="22"/>
              </w:rPr>
              <w:t xml:space="preserve"> </w:t>
            </w:r>
            <w:r w:rsidR="00772648" w:rsidRPr="006E1678">
              <w:rPr>
                <w:rStyle w:val="Hyperlink"/>
                <w:noProof/>
              </w:rPr>
              <w:t>Introduction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w:t>
            </w:r>
            <w:r w:rsidR="00772648">
              <w:rPr>
                <w:noProof/>
                <w:webHidden/>
                <w:rtl/>
              </w:rPr>
              <w:fldChar w:fldCharType="end"/>
            </w:r>
          </w:hyperlink>
        </w:p>
        <w:p w14:paraId="098A8C91" w14:textId="7543834B" w:rsidR="00772648" w:rsidRDefault="001A36D0" w:rsidP="00772648">
          <w:pPr>
            <w:pStyle w:val="TOC2"/>
            <w:tabs>
              <w:tab w:val="left" w:pos="1100"/>
              <w:tab w:val="right" w:pos="8296"/>
            </w:tabs>
            <w:bidi w:val="0"/>
            <w:rPr>
              <w:rFonts w:cstheme="minorBidi"/>
              <w:b w:val="0"/>
              <w:bCs w:val="0"/>
              <w:noProof/>
              <w:sz w:val="22"/>
              <w:szCs w:val="22"/>
              <w:rtl/>
            </w:rPr>
          </w:pPr>
          <w:hyperlink w:anchor="_Toc493258083" w:history="1">
            <w:r w:rsidR="00772648" w:rsidRPr="006E1678">
              <w:rPr>
                <w:rStyle w:val="Hyperlink"/>
                <w:noProof/>
              </w:rPr>
              <w:t>1.1.</w:t>
            </w:r>
            <w:r w:rsidR="00772648">
              <w:rPr>
                <w:rFonts w:cstheme="minorBidi"/>
                <w:b w:val="0"/>
                <w:bCs w:val="0"/>
                <w:noProof/>
                <w:sz w:val="22"/>
                <w:szCs w:val="22"/>
              </w:rPr>
              <w:t xml:space="preserve"> </w:t>
            </w:r>
            <w:r w:rsidR="00772648" w:rsidRPr="006E1678">
              <w:rPr>
                <w:rStyle w:val="Hyperlink"/>
                <w:noProof/>
              </w:rPr>
              <w:t>Motivation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w:t>
            </w:r>
            <w:r w:rsidR="00772648">
              <w:rPr>
                <w:noProof/>
                <w:webHidden/>
                <w:rtl/>
              </w:rPr>
              <w:fldChar w:fldCharType="end"/>
            </w:r>
          </w:hyperlink>
        </w:p>
        <w:p w14:paraId="233F3D91" w14:textId="2F2F5A14" w:rsidR="00772648" w:rsidRDefault="001A36D0" w:rsidP="00772648">
          <w:pPr>
            <w:pStyle w:val="TOC2"/>
            <w:tabs>
              <w:tab w:val="left" w:pos="1568"/>
              <w:tab w:val="right" w:pos="8296"/>
            </w:tabs>
            <w:bidi w:val="0"/>
            <w:rPr>
              <w:rFonts w:cstheme="minorBidi"/>
              <w:b w:val="0"/>
              <w:bCs w:val="0"/>
              <w:noProof/>
              <w:sz w:val="22"/>
              <w:szCs w:val="22"/>
              <w:rtl/>
            </w:rPr>
          </w:pPr>
          <w:hyperlink w:anchor="_Toc493258084" w:history="1">
            <w:r w:rsidR="00772648" w:rsidRPr="006E1678">
              <w:rPr>
                <w:rStyle w:val="Hyperlink"/>
                <w:noProof/>
              </w:rPr>
              <w:t>1.2.</w:t>
            </w:r>
            <w:r w:rsidR="00772648">
              <w:rPr>
                <w:rFonts w:cstheme="minorBidi"/>
                <w:b w:val="0"/>
                <w:bCs w:val="0"/>
                <w:noProof/>
                <w:sz w:val="22"/>
                <w:szCs w:val="22"/>
              </w:rPr>
              <w:t xml:space="preserve"> </w:t>
            </w:r>
            <w:r w:rsidR="00772648" w:rsidRPr="006E1678">
              <w:rPr>
                <w:rStyle w:val="Hyperlink"/>
                <w:noProof/>
              </w:rPr>
              <w:t>Research Structure</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4C29A191" w14:textId="7182FE29" w:rsidR="00772648" w:rsidRDefault="001A36D0" w:rsidP="00772648">
          <w:pPr>
            <w:pStyle w:val="TOC3"/>
            <w:tabs>
              <w:tab w:val="right" w:pos="8296"/>
            </w:tabs>
            <w:bidi w:val="0"/>
            <w:rPr>
              <w:rFonts w:cstheme="minorBidi"/>
              <w:noProof/>
              <w:sz w:val="22"/>
              <w:szCs w:val="22"/>
              <w:rtl/>
            </w:rPr>
          </w:pPr>
          <w:hyperlink w:anchor="_Toc493258085" w:history="1">
            <w:r w:rsidR="00772648" w:rsidRPr="006E1678">
              <w:rPr>
                <w:rStyle w:val="Hyperlink"/>
                <w:rFonts w:ascii="URWPalladioL-Bold" w:hAnsi="URWPalladioL-Bold" w:cs="URWPalladioL-Bold"/>
                <w:noProof/>
              </w:rPr>
              <w:t>Needs and Process Analysis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742812DC" w14:textId="1C58F87E" w:rsidR="00772648" w:rsidRDefault="001A36D0" w:rsidP="00772648">
          <w:pPr>
            <w:pStyle w:val="TOC3"/>
            <w:tabs>
              <w:tab w:val="right" w:pos="8296"/>
            </w:tabs>
            <w:bidi w:val="0"/>
            <w:rPr>
              <w:rFonts w:cstheme="minorBidi"/>
              <w:noProof/>
              <w:sz w:val="22"/>
              <w:szCs w:val="22"/>
              <w:rtl/>
            </w:rPr>
          </w:pPr>
          <w:hyperlink w:anchor="_Toc493258086" w:history="1">
            <w:r w:rsidR="00772648" w:rsidRPr="006E1678">
              <w:rPr>
                <w:rStyle w:val="Hyperlink"/>
                <w:rFonts w:ascii="URWPalladioL-Bold" w:hAnsi="URWPalladioL-Bold" w:cs="URWPalladioL-Bold"/>
                <w:noProof/>
              </w:rPr>
              <w:t>Data Acquisition and Modeling</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4068844C" w14:textId="23602B38" w:rsidR="00772648" w:rsidRDefault="001A36D0" w:rsidP="00772648">
          <w:pPr>
            <w:pStyle w:val="TOC3"/>
            <w:tabs>
              <w:tab w:val="right" w:pos="8296"/>
            </w:tabs>
            <w:bidi w:val="0"/>
            <w:rPr>
              <w:rFonts w:cstheme="minorBidi"/>
              <w:noProof/>
              <w:sz w:val="22"/>
              <w:szCs w:val="22"/>
              <w:rtl/>
            </w:rPr>
          </w:pPr>
          <w:hyperlink w:anchor="_Toc493258087" w:history="1">
            <w:r w:rsidR="00772648" w:rsidRPr="006E1678">
              <w:rPr>
                <w:rStyle w:val="Hyperlink"/>
                <w:rFonts w:ascii="URWPalladioL-Bold" w:hAnsi="URWPalladioL-Bold" w:cs="URWPalladioL-Bold"/>
                <w:noProof/>
              </w:rPr>
              <w:t>Algorithmic Solution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04A8338D" w14:textId="71A8239E" w:rsidR="00772648" w:rsidRDefault="001A36D0" w:rsidP="00772648">
          <w:pPr>
            <w:pStyle w:val="TOC3"/>
            <w:tabs>
              <w:tab w:val="right" w:pos="8296"/>
            </w:tabs>
            <w:bidi w:val="0"/>
            <w:rPr>
              <w:rFonts w:cstheme="minorBidi"/>
              <w:noProof/>
              <w:sz w:val="22"/>
              <w:szCs w:val="22"/>
              <w:rtl/>
            </w:rPr>
          </w:pPr>
          <w:hyperlink w:anchor="_Toc493258088" w:history="1">
            <w:r w:rsidR="00772648" w:rsidRPr="006E1678">
              <w:rPr>
                <w:rStyle w:val="Hyperlink"/>
                <w:rFonts w:ascii="URWPalladioL-Bold" w:hAnsi="URWPalladioL-Bold" w:cs="URWPalladioL-Bold"/>
                <w:noProof/>
              </w:rPr>
              <w:t>Algorithm Validation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43CE56D4" w14:textId="63DCE6D4" w:rsidR="00772648" w:rsidRDefault="001A36D0" w:rsidP="00772648">
          <w:pPr>
            <w:pStyle w:val="TOC2"/>
            <w:tabs>
              <w:tab w:val="left" w:pos="2176"/>
              <w:tab w:val="right" w:pos="8296"/>
            </w:tabs>
            <w:bidi w:val="0"/>
            <w:rPr>
              <w:rFonts w:cstheme="minorBidi"/>
              <w:b w:val="0"/>
              <w:bCs w:val="0"/>
              <w:noProof/>
              <w:sz w:val="22"/>
              <w:szCs w:val="22"/>
              <w:rtl/>
            </w:rPr>
          </w:pPr>
          <w:hyperlink w:anchor="_Toc493258089" w:history="1">
            <w:r w:rsidR="00772648" w:rsidRPr="006E1678">
              <w:rPr>
                <w:rStyle w:val="Hyperlink"/>
                <w:noProof/>
              </w:rPr>
              <w:t>1.3.</w:t>
            </w:r>
            <w:r w:rsidR="00772648">
              <w:rPr>
                <w:rFonts w:cstheme="minorBidi"/>
                <w:b w:val="0"/>
                <w:bCs w:val="0"/>
                <w:noProof/>
                <w:sz w:val="22"/>
                <w:szCs w:val="22"/>
              </w:rPr>
              <w:t xml:space="preserve"> </w:t>
            </w:r>
            <w:r w:rsidR="00772648" w:rsidRPr="006E1678">
              <w:rPr>
                <w:rStyle w:val="Hyperlink"/>
                <w:noProof/>
              </w:rPr>
              <w:t>The Economy of Discovery</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5DE5DC1B" w14:textId="333DB1E9" w:rsidR="00772648" w:rsidRDefault="001A36D0" w:rsidP="00772648">
          <w:pPr>
            <w:pStyle w:val="TOC2"/>
            <w:tabs>
              <w:tab w:val="left" w:pos="1320"/>
              <w:tab w:val="right" w:pos="8296"/>
            </w:tabs>
            <w:bidi w:val="0"/>
            <w:rPr>
              <w:rFonts w:cstheme="minorBidi"/>
              <w:b w:val="0"/>
              <w:bCs w:val="0"/>
              <w:noProof/>
              <w:sz w:val="22"/>
              <w:szCs w:val="22"/>
              <w:rtl/>
            </w:rPr>
          </w:pPr>
          <w:hyperlink w:anchor="_Toc493258090" w:history="1">
            <w:r w:rsidR="00772648" w:rsidRPr="006E1678">
              <w:rPr>
                <w:rStyle w:val="Hyperlink"/>
                <w:noProof/>
              </w:rPr>
              <w:t>1.4.</w:t>
            </w:r>
            <w:r w:rsidR="00772648">
              <w:rPr>
                <w:rFonts w:cstheme="minorBidi"/>
                <w:b w:val="0"/>
                <w:bCs w:val="0"/>
                <w:noProof/>
                <w:sz w:val="22"/>
                <w:szCs w:val="22"/>
              </w:rPr>
              <w:t xml:space="preserve"> </w:t>
            </w:r>
            <w:r w:rsidR="00772648" w:rsidRPr="006E1678">
              <w:rPr>
                <w:rStyle w:val="Hyperlink"/>
                <w:noProof/>
              </w:rPr>
              <w:t>State of the Art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4</w:t>
            </w:r>
            <w:r w:rsidR="00772648">
              <w:rPr>
                <w:noProof/>
                <w:webHidden/>
                <w:rtl/>
              </w:rPr>
              <w:fldChar w:fldCharType="end"/>
            </w:r>
          </w:hyperlink>
        </w:p>
        <w:p w14:paraId="5639D086" w14:textId="683E78C3" w:rsidR="00772648" w:rsidRDefault="001A36D0" w:rsidP="00772648">
          <w:pPr>
            <w:pStyle w:val="TOC2"/>
            <w:tabs>
              <w:tab w:val="left" w:pos="1716"/>
              <w:tab w:val="right" w:pos="8296"/>
            </w:tabs>
            <w:bidi w:val="0"/>
            <w:rPr>
              <w:rFonts w:cstheme="minorBidi"/>
              <w:b w:val="0"/>
              <w:bCs w:val="0"/>
              <w:noProof/>
              <w:sz w:val="22"/>
              <w:szCs w:val="22"/>
              <w:rtl/>
            </w:rPr>
          </w:pPr>
          <w:hyperlink w:anchor="_Toc493258091" w:history="1">
            <w:r w:rsidR="00772648" w:rsidRPr="006E1678">
              <w:rPr>
                <w:rStyle w:val="Hyperlink"/>
                <w:noProof/>
              </w:rPr>
              <w:t>1.5.</w:t>
            </w:r>
            <w:r w:rsidR="00772648">
              <w:rPr>
                <w:rFonts w:cstheme="minorBidi"/>
                <w:b w:val="0"/>
                <w:bCs w:val="0"/>
                <w:noProof/>
                <w:sz w:val="22"/>
                <w:szCs w:val="22"/>
              </w:rPr>
              <w:t xml:space="preserve"> </w:t>
            </w:r>
            <w:r w:rsidR="00772648" w:rsidRPr="006E1678">
              <w:rPr>
                <w:rStyle w:val="Hyperlink"/>
                <w:noProof/>
              </w:rPr>
              <w:t>Research Hypothesis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4</w:t>
            </w:r>
            <w:r w:rsidR="00772648">
              <w:rPr>
                <w:noProof/>
                <w:webHidden/>
                <w:rtl/>
              </w:rPr>
              <w:fldChar w:fldCharType="end"/>
            </w:r>
          </w:hyperlink>
        </w:p>
        <w:p w14:paraId="030180EC" w14:textId="38C53B1D" w:rsidR="00772648" w:rsidRDefault="001A36D0" w:rsidP="00772648">
          <w:pPr>
            <w:pStyle w:val="TOC2"/>
            <w:tabs>
              <w:tab w:val="left" w:pos="1100"/>
              <w:tab w:val="right" w:pos="8296"/>
            </w:tabs>
            <w:bidi w:val="0"/>
            <w:rPr>
              <w:rFonts w:cstheme="minorBidi"/>
              <w:b w:val="0"/>
              <w:bCs w:val="0"/>
              <w:noProof/>
              <w:sz w:val="22"/>
              <w:szCs w:val="22"/>
              <w:rtl/>
            </w:rPr>
          </w:pPr>
          <w:hyperlink w:anchor="_Toc493258092" w:history="1">
            <w:r w:rsidR="00772648" w:rsidRPr="006E1678">
              <w:rPr>
                <w:rStyle w:val="Hyperlink"/>
                <w:noProof/>
              </w:rPr>
              <w:t>1.6.</w:t>
            </w:r>
            <w:r w:rsidR="00772648">
              <w:rPr>
                <w:rFonts w:cstheme="minorBidi"/>
                <w:b w:val="0"/>
                <w:bCs w:val="0"/>
                <w:noProof/>
                <w:sz w:val="22"/>
                <w:szCs w:val="22"/>
              </w:rPr>
              <w:t xml:space="preserve"> </w:t>
            </w:r>
            <w:r w:rsidR="00772648" w:rsidRPr="006E1678">
              <w:rPr>
                <w:rStyle w:val="Hyperlink"/>
                <w:noProof/>
              </w:rPr>
              <w:t>Application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5</w:t>
            </w:r>
            <w:r w:rsidR="00772648">
              <w:rPr>
                <w:noProof/>
                <w:webHidden/>
                <w:rtl/>
              </w:rPr>
              <w:fldChar w:fldCharType="end"/>
            </w:r>
          </w:hyperlink>
        </w:p>
        <w:p w14:paraId="6BBB81D9" w14:textId="336A0374" w:rsidR="00772648" w:rsidRDefault="001A36D0" w:rsidP="00772648">
          <w:pPr>
            <w:pStyle w:val="TOC1"/>
            <w:rPr>
              <w:rFonts w:asciiTheme="minorHAnsi" w:hAnsiTheme="minorHAnsi" w:cstheme="minorBidi"/>
              <w:noProof/>
              <w:sz w:val="22"/>
              <w:szCs w:val="22"/>
              <w:rtl/>
            </w:rPr>
          </w:pPr>
          <w:hyperlink w:anchor="_Toc493258093" w:history="1">
            <w:r w:rsidR="00772648" w:rsidRPr="006E1678">
              <w:rPr>
                <w:rStyle w:val="Hyperlink"/>
                <w:noProof/>
              </w:rPr>
              <w:t>2.</w:t>
            </w:r>
            <w:r w:rsidR="00772648">
              <w:rPr>
                <w:rFonts w:asciiTheme="minorHAnsi" w:hAnsiTheme="minorHAnsi" w:cstheme="minorBidi"/>
                <w:noProof/>
                <w:sz w:val="22"/>
                <w:szCs w:val="22"/>
              </w:rPr>
              <w:t xml:space="preserve"> </w:t>
            </w:r>
            <w:r w:rsidR="00772648" w:rsidRPr="006E1678">
              <w:rPr>
                <w:rStyle w:val="Hyperlink"/>
                <w:noProof/>
              </w:rPr>
              <w:t>Literature review</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6</w:t>
            </w:r>
            <w:r w:rsidR="00772648">
              <w:rPr>
                <w:noProof/>
                <w:webHidden/>
                <w:rtl/>
              </w:rPr>
              <w:fldChar w:fldCharType="end"/>
            </w:r>
          </w:hyperlink>
        </w:p>
        <w:p w14:paraId="137150CE" w14:textId="4D3E9414" w:rsidR="00772648" w:rsidRDefault="001A36D0" w:rsidP="00772648">
          <w:pPr>
            <w:pStyle w:val="TOC2"/>
            <w:tabs>
              <w:tab w:val="left" w:pos="2940"/>
              <w:tab w:val="right" w:pos="8296"/>
            </w:tabs>
            <w:bidi w:val="0"/>
            <w:rPr>
              <w:rFonts w:cstheme="minorBidi"/>
              <w:b w:val="0"/>
              <w:bCs w:val="0"/>
              <w:noProof/>
              <w:sz w:val="22"/>
              <w:szCs w:val="22"/>
              <w:rtl/>
            </w:rPr>
          </w:pPr>
          <w:hyperlink w:anchor="_Toc493258094" w:history="1">
            <w:r w:rsidR="00772648" w:rsidRPr="006E1678">
              <w:rPr>
                <w:rStyle w:val="Hyperlink"/>
                <w:noProof/>
              </w:rPr>
              <w:t>2.1.</w:t>
            </w:r>
            <w:r w:rsidR="00772648">
              <w:rPr>
                <w:rFonts w:cstheme="minorBidi"/>
                <w:b w:val="0"/>
                <w:bCs w:val="0"/>
                <w:noProof/>
                <w:sz w:val="22"/>
                <w:szCs w:val="22"/>
              </w:rPr>
              <w:t xml:space="preserve"> </w:t>
            </w:r>
            <w:r w:rsidR="00772648" w:rsidRPr="006E1678">
              <w:rPr>
                <w:rStyle w:val="Hyperlink"/>
                <w:noProof/>
              </w:rPr>
              <w:t>Pharmaceutical Research Challenge</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6</w:t>
            </w:r>
            <w:r w:rsidR="00772648">
              <w:rPr>
                <w:noProof/>
                <w:webHidden/>
                <w:rtl/>
              </w:rPr>
              <w:fldChar w:fldCharType="end"/>
            </w:r>
          </w:hyperlink>
        </w:p>
        <w:p w14:paraId="7D35B9B0" w14:textId="0F7BD5DD" w:rsidR="00772648" w:rsidRDefault="001A36D0" w:rsidP="00772648">
          <w:pPr>
            <w:pStyle w:val="TOC2"/>
            <w:tabs>
              <w:tab w:val="left" w:pos="3808"/>
              <w:tab w:val="right" w:pos="8296"/>
            </w:tabs>
            <w:bidi w:val="0"/>
            <w:rPr>
              <w:rFonts w:cstheme="minorBidi"/>
              <w:b w:val="0"/>
              <w:bCs w:val="0"/>
              <w:noProof/>
              <w:sz w:val="22"/>
              <w:szCs w:val="22"/>
              <w:rtl/>
            </w:rPr>
          </w:pPr>
          <w:hyperlink w:anchor="_Toc493258095" w:history="1">
            <w:r w:rsidR="00772648" w:rsidRPr="006E1678">
              <w:rPr>
                <w:rStyle w:val="Hyperlink"/>
                <w:noProof/>
              </w:rPr>
              <w:t>2.2.</w:t>
            </w:r>
            <w:r w:rsidR="00772648">
              <w:rPr>
                <w:rFonts w:cstheme="minorBidi"/>
                <w:b w:val="0"/>
                <w:bCs w:val="0"/>
                <w:noProof/>
                <w:sz w:val="22"/>
                <w:szCs w:val="22"/>
              </w:rPr>
              <w:t xml:space="preserve"> </w:t>
            </w:r>
            <w:r w:rsidR="00772648" w:rsidRPr="006E1678">
              <w:rPr>
                <w:rStyle w:val="Hyperlink"/>
                <w:noProof/>
              </w:rPr>
              <w:t>Machine Learning in Pharmaceutical Research</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6</w:t>
            </w:r>
            <w:r w:rsidR="00772648">
              <w:rPr>
                <w:noProof/>
                <w:webHidden/>
                <w:rtl/>
              </w:rPr>
              <w:fldChar w:fldCharType="end"/>
            </w:r>
          </w:hyperlink>
        </w:p>
        <w:p w14:paraId="11218063" w14:textId="49B19918" w:rsidR="00772648" w:rsidRDefault="001A36D0" w:rsidP="00772648">
          <w:pPr>
            <w:pStyle w:val="TOC1"/>
            <w:rPr>
              <w:rFonts w:asciiTheme="minorHAnsi" w:hAnsiTheme="minorHAnsi" w:cstheme="minorBidi"/>
              <w:noProof/>
              <w:sz w:val="22"/>
              <w:szCs w:val="22"/>
              <w:rtl/>
            </w:rPr>
          </w:pPr>
          <w:hyperlink w:anchor="_Toc493258096" w:history="1">
            <w:r w:rsidR="00772648" w:rsidRPr="006E1678">
              <w:rPr>
                <w:rStyle w:val="Hyperlink"/>
                <w:noProof/>
              </w:rPr>
              <w:t>3.</w:t>
            </w:r>
            <w:r w:rsidR="00772648">
              <w:rPr>
                <w:rFonts w:asciiTheme="minorHAnsi" w:hAnsiTheme="minorHAnsi" w:cstheme="minorBidi"/>
                <w:noProof/>
                <w:sz w:val="22"/>
                <w:szCs w:val="22"/>
              </w:rPr>
              <w:t xml:space="preserve"> </w:t>
            </w:r>
            <w:r w:rsidR="00772648" w:rsidRPr="006E1678">
              <w:rPr>
                <w:rStyle w:val="Hyperlink"/>
                <w:noProof/>
              </w:rPr>
              <w:t>Methodology</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7</w:t>
            </w:r>
            <w:r w:rsidR="00772648">
              <w:rPr>
                <w:noProof/>
                <w:webHidden/>
                <w:rtl/>
              </w:rPr>
              <w:fldChar w:fldCharType="end"/>
            </w:r>
          </w:hyperlink>
        </w:p>
        <w:p w14:paraId="4D471BB9" w14:textId="03A9FC66" w:rsidR="00772648" w:rsidRDefault="001A36D0" w:rsidP="00772648">
          <w:pPr>
            <w:pStyle w:val="TOC2"/>
            <w:tabs>
              <w:tab w:val="left" w:pos="660"/>
              <w:tab w:val="right" w:pos="8296"/>
            </w:tabs>
            <w:bidi w:val="0"/>
            <w:rPr>
              <w:rFonts w:cstheme="minorBidi"/>
              <w:b w:val="0"/>
              <w:bCs w:val="0"/>
              <w:noProof/>
              <w:sz w:val="22"/>
              <w:szCs w:val="22"/>
              <w:rtl/>
            </w:rPr>
          </w:pPr>
          <w:hyperlink w:anchor="_Toc493258097" w:history="1">
            <w:r w:rsidR="00772648" w:rsidRPr="006E1678">
              <w:rPr>
                <w:rStyle w:val="Hyperlink"/>
                <w:noProof/>
              </w:rPr>
              <w:t>3.1.</w:t>
            </w:r>
            <w:r w:rsidR="00772648">
              <w:rPr>
                <w:rFonts w:cstheme="minorBidi"/>
                <w:b w:val="0"/>
                <w:bCs w:val="0"/>
                <w:noProof/>
                <w:sz w:val="22"/>
                <w:szCs w:val="22"/>
              </w:rPr>
              <w:t xml:space="preserve"> </w:t>
            </w:r>
            <w:r w:rsidR="00772648" w:rsidRPr="006E1678">
              <w:rPr>
                <w:rStyle w:val="Hyperlink"/>
                <w:noProof/>
              </w:rPr>
              <w:t>Needs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7</w:t>
            </w:r>
            <w:r w:rsidR="00772648">
              <w:rPr>
                <w:noProof/>
                <w:webHidden/>
                <w:rtl/>
              </w:rPr>
              <w:fldChar w:fldCharType="end"/>
            </w:r>
          </w:hyperlink>
        </w:p>
        <w:p w14:paraId="3BFF662B" w14:textId="00338FB4" w:rsidR="00772648" w:rsidRDefault="001A36D0" w:rsidP="00772648">
          <w:pPr>
            <w:pStyle w:val="TOC3"/>
            <w:tabs>
              <w:tab w:val="right" w:pos="8296"/>
            </w:tabs>
            <w:bidi w:val="0"/>
            <w:rPr>
              <w:rFonts w:cstheme="minorBidi"/>
              <w:noProof/>
              <w:sz w:val="22"/>
              <w:szCs w:val="22"/>
              <w:rtl/>
            </w:rPr>
          </w:pPr>
          <w:hyperlink w:anchor="_Toc493258098" w:history="1">
            <w:r w:rsidR="00772648" w:rsidRPr="006E1678">
              <w:rPr>
                <w:rStyle w:val="Hyperlink"/>
                <w:noProof/>
              </w:rPr>
              <w:t>Compound Features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7</w:t>
            </w:r>
            <w:r w:rsidR="00772648">
              <w:rPr>
                <w:noProof/>
                <w:webHidden/>
                <w:rtl/>
              </w:rPr>
              <w:fldChar w:fldCharType="end"/>
            </w:r>
          </w:hyperlink>
        </w:p>
        <w:p w14:paraId="4FFF50EB" w14:textId="4381B81A" w:rsidR="00772648" w:rsidRDefault="001A36D0" w:rsidP="00772648">
          <w:pPr>
            <w:pStyle w:val="TOC3"/>
            <w:tabs>
              <w:tab w:val="right" w:pos="8296"/>
            </w:tabs>
            <w:bidi w:val="0"/>
            <w:rPr>
              <w:rFonts w:cstheme="minorBidi"/>
              <w:noProof/>
              <w:sz w:val="22"/>
              <w:szCs w:val="22"/>
              <w:rtl/>
            </w:rPr>
          </w:pPr>
          <w:hyperlink w:anchor="_Toc493258099" w:history="1">
            <w:r w:rsidR="00772648" w:rsidRPr="006E1678">
              <w:rPr>
                <w:rStyle w:val="Hyperlink"/>
                <w:noProof/>
              </w:rPr>
              <w:t>Tagging</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7</w:t>
            </w:r>
            <w:r w:rsidR="00772648">
              <w:rPr>
                <w:noProof/>
                <w:webHidden/>
                <w:rtl/>
              </w:rPr>
              <w:fldChar w:fldCharType="end"/>
            </w:r>
          </w:hyperlink>
        </w:p>
        <w:p w14:paraId="10D02449" w14:textId="79D121D8" w:rsidR="00772648" w:rsidRDefault="001A36D0" w:rsidP="00772648">
          <w:pPr>
            <w:pStyle w:val="TOC2"/>
            <w:tabs>
              <w:tab w:val="left" w:pos="2202"/>
              <w:tab w:val="right" w:pos="8296"/>
            </w:tabs>
            <w:bidi w:val="0"/>
            <w:rPr>
              <w:rFonts w:cstheme="minorBidi"/>
              <w:b w:val="0"/>
              <w:bCs w:val="0"/>
              <w:noProof/>
              <w:sz w:val="22"/>
              <w:szCs w:val="22"/>
              <w:rtl/>
            </w:rPr>
          </w:pPr>
          <w:hyperlink w:anchor="_Toc493258100" w:history="1">
            <w:r w:rsidR="00772648" w:rsidRPr="006E1678">
              <w:rPr>
                <w:rStyle w:val="Hyperlink"/>
                <w:noProof/>
              </w:rPr>
              <w:t>3.2.</w:t>
            </w:r>
            <w:r w:rsidR="00772648">
              <w:rPr>
                <w:rFonts w:cstheme="minorBidi"/>
                <w:b w:val="0"/>
                <w:bCs w:val="0"/>
                <w:noProof/>
                <w:sz w:val="22"/>
                <w:szCs w:val="22"/>
              </w:rPr>
              <w:t xml:space="preserve"> </w:t>
            </w:r>
            <w:r w:rsidR="00772648" w:rsidRPr="006E1678">
              <w:rPr>
                <w:rStyle w:val="Hyperlink"/>
                <w:noProof/>
              </w:rPr>
              <w:t>Operational Requirements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8</w:t>
            </w:r>
            <w:r w:rsidR="00772648">
              <w:rPr>
                <w:noProof/>
                <w:webHidden/>
                <w:rtl/>
              </w:rPr>
              <w:fldChar w:fldCharType="end"/>
            </w:r>
          </w:hyperlink>
        </w:p>
        <w:p w14:paraId="1C0CC0FD" w14:textId="5F50F0CD" w:rsidR="00772648" w:rsidRDefault="001A36D0" w:rsidP="00772648">
          <w:pPr>
            <w:pStyle w:val="TOC2"/>
            <w:tabs>
              <w:tab w:val="left" w:pos="1540"/>
              <w:tab w:val="right" w:pos="8296"/>
            </w:tabs>
            <w:bidi w:val="0"/>
            <w:rPr>
              <w:rFonts w:cstheme="minorBidi"/>
              <w:b w:val="0"/>
              <w:bCs w:val="0"/>
              <w:noProof/>
              <w:sz w:val="22"/>
              <w:szCs w:val="22"/>
              <w:rtl/>
            </w:rPr>
          </w:pPr>
          <w:hyperlink w:anchor="_Toc493258101" w:history="1">
            <w:r w:rsidR="00772648" w:rsidRPr="006E1678">
              <w:rPr>
                <w:rStyle w:val="Hyperlink"/>
                <w:noProof/>
              </w:rPr>
              <w:t>3.3.</w:t>
            </w:r>
            <w:r w:rsidR="00772648">
              <w:rPr>
                <w:rFonts w:cstheme="minorBidi"/>
                <w:b w:val="0"/>
                <w:bCs w:val="0"/>
                <w:noProof/>
                <w:sz w:val="22"/>
                <w:szCs w:val="22"/>
              </w:rPr>
              <w:t xml:space="preserve"> </w:t>
            </w:r>
            <w:r w:rsidR="00772648" w:rsidRPr="006E1678">
              <w:rPr>
                <w:rStyle w:val="Hyperlink"/>
                <w:noProof/>
              </w:rPr>
              <w:t>Context Analysis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305473CA" w14:textId="1A04A0D9" w:rsidR="00772648" w:rsidRDefault="001A36D0" w:rsidP="00772648">
          <w:pPr>
            <w:pStyle w:val="TOC3"/>
            <w:tabs>
              <w:tab w:val="right" w:pos="8296"/>
            </w:tabs>
            <w:bidi w:val="0"/>
            <w:rPr>
              <w:rFonts w:cstheme="minorBidi"/>
              <w:noProof/>
              <w:sz w:val="22"/>
              <w:szCs w:val="22"/>
              <w:rtl/>
            </w:rPr>
          </w:pPr>
          <w:hyperlink w:anchor="_Toc493258102" w:history="1">
            <w:r w:rsidR="00772648" w:rsidRPr="006E1678">
              <w:rPr>
                <w:rStyle w:val="Hyperlink"/>
                <w:noProof/>
              </w:rPr>
              <w:t>Corpus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32EAE9F8" w14:textId="6B18A387" w:rsidR="00772648" w:rsidRDefault="001A36D0" w:rsidP="00772648">
          <w:pPr>
            <w:pStyle w:val="TOC3"/>
            <w:tabs>
              <w:tab w:val="right" w:pos="8296"/>
            </w:tabs>
            <w:bidi w:val="0"/>
            <w:rPr>
              <w:rFonts w:cstheme="minorBidi"/>
              <w:noProof/>
              <w:sz w:val="22"/>
              <w:szCs w:val="22"/>
              <w:rtl/>
            </w:rPr>
          </w:pPr>
          <w:hyperlink w:anchor="_Toc493258103" w:history="1">
            <w:r w:rsidR="00772648" w:rsidRPr="006E1678">
              <w:rPr>
                <w:rStyle w:val="Hyperlink"/>
                <w:noProof/>
              </w:rPr>
              <w:t>Timeliness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791EA3E9" w14:textId="48CA8A5C" w:rsidR="00772648" w:rsidRDefault="001A36D0" w:rsidP="00772648">
          <w:pPr>
            <w:pStyle w:val="TOC3"/>
            <w:tabs>
              <w:tab w:val="right" w:pos="8296"/>
            </w:tabs>
            <w:bidi w:val="0"/>
            <w:rPr>
              <w:rFonts w:cstheme="minorBidi"/>
              <w:noProof/>
              <w:sz w:val="22"/>
              <w:szCs w:val="22"/>
              <w:rtl/>
            </w:rPr>
          </w:pPr>
          <w:hyperlink w:anchor="_Toc493258104" w:history="1">
            <w:r w:rsidR="00772648" w:rsidRPr="006E1678">
              <w:rPr>
                <w:rStyle w:val="Hyperlink"/>
                <w:noProof/>
              </w:rPr>
              <w:t>Personnel and Infrastructure Qualifications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2783132A" w14:textId="0DCD0248" w:rsidR="00772648" w:rsidRDefault="001A36D0" w:rsidP="00772648">
          <w:pPr>
            <w:pStyle w:val="TOC2"/>
            <w:tabs>
              <w:tab w:val="left" w:pos="1320"/>
              <w:tab w:val="right" w:pos="8296"/>
            </w:tabs>
            <w:bidi w:val="0"/>
            <w:rPr>
              <w:rFonts w:cstheme="minorBidi"/>
              <w:b w:val="0"/>
              <w:bCs w:val="0"/>
              <w:noProof/>
              <w:sz w:val="22"/>
              <w:szCs w:val="22"/>
              <w:rtl/>
            </w:rPr>
          </w:pPr>
          <w:hyperlink w:anchor="_Toc493258105" w:history="1">
            <w:r w:rsidR="00772648" w:rsidRPr="006E1678">
              <w:rPr>
                <w:rStyle w:val="Hyperlink"/>
                <w:noProof/>
              </w:rPr>
              <w:t>3.4.</w:t>
            </w:r>
            <w:r w:rsidR="00772648">
              <w:rPr>
                <w:rFonts w:cstheme="minorBidi"/>
                <w:b w:val="0"/>
                <w:bCs w:val="0"/>
                <w:noProof/>
                <w:sz w:val="22"/>
                <w:szCs w:val="22"/>
              </w:rPr>
              <w:t xml:space="preserve"> </w:t>
            </w:r>
            <w:r w:rsidR="00772648" w:rsidRPr="006E1678">
              <w:rPr>
                <w:rStyle w:val="Hyperlink"/>
                <w:noProof/>
              </w:rPr>
              <w:t>System Model</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6A82ECED" w14:textId="1E166EBE" w:rsidR="00772648" w:rsidRDefault="001A36D0" w:rsidP="00772648">
          <w:pPr>
            <w:pStyle w:val="TOC3"/>
            <w:tabs>
              <w:tab w:val="right" w:pos="8296"/>
            </w:tabs>
            <w:bidi w:val="0"/>
            <w:rPr>
              <w:rFonts w:cstheme="minorBidi"/>
              <w:noProof/>
              <w:sz w:val="22"/>
              <w:szCs w:val="22"/>
              <w:rtl/>
            </w:rPr>
          </w:pPr>
          <w:hyperlink w:anchor="_Toc493258106" w:history="1">
            <w:r w:rsidR="00772648" w:rsidRPr="006E1678">
              <w:rPr>
                <w:rStyle w:val="Hyperlink"/>
                <w:noProof/>
              </w:rPr>
              <w:t>Dimensionality Reduction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3BC8228E" w14:textId="56837944" w:rsidR="00772648" w:rsidRDefault="001A36D0" w:rsidP="00772648">
          <w:pPr>
            <w:pStyle w:val="TOC3"/>
            <w:tabs>
              <w:tab w:val="right" w:pos="8296"/>
            </w:tabs>
            <w:bidi w:val="0"/>
            <w:rPr>
              <w:rFonts w:cstheme="minorBidi"/>
              <w:noProof/>
              <w:sz w:val="22"/>
              <w:szCs w:val="22"/>
              <w:rtl/>
            </w:rPr>
          </w:pPr>
          <w:hyperlink w:anchor="_Toc493258107" w:history="1">
            <w:r w:rsidR="00772648" w:rsidRPr="006E1678">
              <w:rPr>
                <w:rStyle w:val="Hyperlink"/>
                <w:noProof/>
              </w:rPr>
              <w:t>Quality Factor</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07E26EFE" w14:textId="23E71986" w:rsidR="00772648" w:rsidRDefault="001A36D0" w:rsidP="00772648">
          <w:pPr>
            <w:pStyle w:val="TOC3"/>
            <w:tabs>
              <w:tab w:val="right" w:pos="8296"/>
            </w:tabs>
            <w:bidi w:val="0"/>
            <w:rPr>
              <w:rFonts w:cstheme="minorBidi"/>
              <w:noProof/>
              <w:sz w:val="22"/>
              <w:szCs w:val="22"/>
              <w:rtl/>
            </w:rPr>
          </w:pPr>
          <w:hyperlink w:anchor="_Toc493258108" w:history="1">
            <w:r w:rsidR="00772648" w:rsidRPr="006E1678">
              <w:rPr>
                <w:rStyle w:val="Hyperlink"/>
                <w:noProof/>
              </w:rPr>
              <w:t>Progressive Filtering</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14C8ABBE" w14:textId="4884B9D9" w:rsidR="00772648" w:rsidRDefault="001A36D0" w:rsidP="00772648">
          <w:pPr>
            <w:pStyle w:val="TOC3"/>
            <w:tabs>
              <w:tab w:val="right" w:pos="8296"/>
            </w:tabs>
            <w:bidi w:val="0"/>
            <w:rPr>
              <w:rFonts w:cstheme="minorBidi"/>
              <w:noProof/>
              <w:sz w:val="22"/>
              <w:szCs w:val="22"/>
              <w:rtl/>
            </w:rPr>
          </w:pPr>
          <w:hyperlink w:anchor="_Toc493258109" w:history="1">
            <w:r w:rsidR="00772648" w:rsidRPr="006E1678">
              <w:rPr>
                <w:rStyle w:val="Hyperlink"/>
                <w:noProof/>
              </w:rPr>
              <w:t>Input Data</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12</w:t>
            </w:r>
            <w:r w:rsidR="00772648">
              <w:rPr>
                <w:noProof/>
                <w:webHidden/>
                <w:rtl/>
              </w:rPr>
              <w:fldChar w:fldCharType="end"/>
            </w:r>
          </w:hyperlink>
        </w:p>
        <w:p w14:paraId="7171449A" w14:textId="2D681C3D" w:rsidR="00772648" w:rsidRDefault="001A36D0" w:rsidP="00772648">
          <w:pPr>
            <w:pStyle w:val="TOC3"/>
            <w:tabs>
              <w:tab w:val="right" w:pos="8296"/>
            </w:tabs>
            <w:bidi w:val="0"/>
            <w:rPr>
              <w:rFonts w:cstheme="minorBidi"/>
              <w:noProof/>
              <w:sz w:val="22"/>
              <w:szCs w:val="22"/>
              <w:rtl/>
            </w:rPr>
          </w:pPr>
          <w:hyperlink w:anchor="_Toc493258110" w:history="1">
            <w:r w:rsidR="00772648" w:rsidRPr="006E1678">
              <w:rPr>
                <w:rStyle w:val="Hyperlink"/>
                <w:noProof/>
              </w:rPr>
              <w:t>Feature Selection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12</w:t>
            </w:r>
            <w:r w:rsidR="00772648">
              <w:rPr>
                <w:noProof/>
                <w:webHidden/>
                <w:rtl/>
              </w:rPr>
              <w:fldChar w:fldCharType="end"/>
            </w:r>
          </w:hyperlink>
        </w:p>
        <w:p w14:paraId="2161CB12" w14:textId="1D1114B5" w:rsidR="00772648" w:rsidRDefault="001A36D0" w:rsidP="00772648">
          <w:pPr>
            <w:pStyle w:val="TOC3"/>
            <w:tabs>
              <w:tab w:val="right" w:pos="8296"/>
            </w:tabs>
            <w:bidi w:val="0"/>
            <w:rPr>
              <w:rFonts w:cstheme="minorBidi"/>
              <w:noProof/>
              <w:sz w:val="22"/>
              <w:szCs w:val="22"/>
              <w:rtl/>
            </w:rPr>
          </w:pPr>
          <w:hyperlink w:anchor="_Toc493258111" w:history="1">
            <w:r w:rsidR="00772648" w:rsidRPr="006E1678">
              <w:rPr>
                <w:rStyle w:val="Hyperlink"/>
                <w:noProof/>
              </w:rPr>
              <w:t>Dimensionality Reduction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13</w:t>
            </w:r>
            <w:r w:rsidR="00772648">
              <w:rPr>
                <w:noProof/>
                <w:webHidden/>
                <w:rtl/>
              </w:rPr>
              <w:fldChar w:fldCharType="end"/>
            </w:r>
          </w:hyperlink>
        </w:p>
        <w:p w14:paraId="3FB84695" w14:textId="40EB8BFA" w:rsidR="00772648" w:rsidRDefault="001A36D0" w:rsidP="00772648">
          <w:pPr>
            <w:pStyle w:val="TOC3"/>
            <w:tabs>
              <w:tab w:val="right" w:pos="8296"/>
            </w:tabs>
            <w:bidi w:val="0"/>
            <w:rPr>
              <w:rFonts w:cstheme="minorBidi"/>
              <w:noProof/>
              <w:sz w:val="22"/>
              <w:szCs w:val="22"/>
              <w:rtl/>
            </w:rPr>
          </w:pPr>
          <w:hyperlink w:anchor="_Toc493258112" w:history="1">
            <w:r w:rsidR="00772648" w:rsidRPr="006E1678">
              <w:rPr>
                <w:rStyle w:val="Hyperlink"/>
                <w:noProof/>
              </w:rPr>
              <w:t>Fitness Calculation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13</w:t>
            </w:r>
            <w:r w:rsidR="00772648">
              <w:rPr>
                <w:noProof/>
                <w:webHidden/>
                <w:rtl/>
              </w:rPr>
              <w:fldChar w:fldCharType="end"/>
            </w:r>
          </w:hyperlink>
        </w:p>
        <w:p w14:paraId="1B78A231" w14:textId="09F8BFC2" w:rsidR="00772648" w:rsidRDefault="001A36D0" w:rsidP="00772648">
          <w:pPr>
            <w:pStyle w:val="TOC3"/>
            <w:tabs>
              <w:tab w:val="right" w:pos="8296"/>
            </w:tabs>
            <w:bidi w:val="0"/>
            <w:rPr>
              <w:rFonts w:cstheme="minorBidi"/>
              <w:noProof/>
              <w:sz w:val="22"/>
              <w:szCs w:val="22"/>
              <w:rtl/>
            </w:rPr>
          </w:pPr>
          <w:hyperlink w:anchor="_Toc493258113" w:history="1">
            <w:r w:rsidR="00772648" w:rsidRPr="006E1678">
              <w:rPr>
                <w:rStyle w:val="Hyperlink"/>
                <w:noProof/>
              </w:rPr>
              <w:t>Model Selection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7DF2E007" w14:textId="25BC3806" w:rsidR="00772648" w:rsidRDefault="001A36D0" w:rsidP="00772648">
          <w:pPr>
            <w:pStyle w:val="TOC1"/>
            <w:rPr>
              <w:rFonts w:asciiTheme="minorHAnsi" w:hAnsiTheme="minorHAnsi" w:cstheme="minorBidi"/>
              <w:noProof/>
              <w:sz w:val="22"/>
              <w:szCs w:val="22"/>
              <w:rtl/>
            </w:rPr>
          </w:pPr>
          <w:hyperlink w:anchor="_Toc493258114" w:history="1">
            <w:r w:rsidR="00772648" w:rsidRPr="006E1678">
              <w:rPr>
                <w:rStyle w:val="Hyperlink"/>
                <w:noProof/>
              </w:rPr>
              <w:t>4.</w:t>
            </w:r>
            <w:r w:rsidR="00772648">
              <w:rPr>
                <w:rFonts w:asciiTheme="minorHAnsi" w:hAnsiTheme="minorHAnsi" w:cstheme="minorBidi"/>
                <w:noProof/>
                <w:sz w:val="22"/>
                <w:szCs w:val="22"/>
              </w:rPr>
              <w:t xml:space="preserve"> </w:t>
            </w:r>
            <w:r w:rsidR="00772648" w:rsidRPr="006E1678">
              <w:rPr>
                <w:rStyle w:val="Hyperlink"/>
                <w:noProof/>
              </w:rPr>
              <w:t>Results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69896F84" w14:textId="541472DF" w:rsidR="00772648" w:rsidRDefault="001A36D0" w:rsidP="00772648">
          <w:pPr>
            <w:pStyle w:val="TOC2"/>
            <w:tabs>
              <w:tab w:val="left" w:pos="660"/>
              <w:tab w:val="right" w:pos="8296"/>
            </w:tabs>
            <w:bidi w:val="0"/>
            <w:rPr>
              <w:rFonts w:cstheme="minorBidi"/>
              <w:b w:val="0"/>
              <w:bCs w:val="0"/>
              <w:noProof/>
              <w:sz w:val="22"/>
              <w:szCs w:val="22"/>
              <w:rtl/>
            </w:rPr>
          </w:pPr>
          <w:hyperlink w:anchor="_Toc493258115" w:history="1">
            <w:r w:rsidR="00772648" w:rsidRPr="006E1678">
              <w:rPr>
                <w:rStyle w:val="Hyperlink"/>
                <w:noProof/>
              </w:rPr>
              <w:t>4.1.</w:t>
            </w:r>
            <w:r w:rsidR="00772648">
              <w:rPr>
                <w:rFonts w:cstheme="minorBidi"/>
                <w:b w:val="0"/>
                <w:bCs w:val="0"/>
                <w:noProof/>
                <w:sz w:val="22"/>
                <w:szCs w:val="22"/>
              </w:rPr>
              <w:t xml:space="preserve"> </w:t>
            </w:r>
            <w:r w:rsidR="00772648" w:rsidRPr="006E1678">
              <w:rPr>
                <w:rStyle w:val="Hyperlink"/>
                <w:noProof/>
              </w:rPr>
              <w:t>Testing</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58880846" w14:textId="05625AD1" w:rsidR="00772648" w:rsidRDefault="001A36D0" w:rsidP="00772648">
          <w:pPr>
            <w:pStyle w:val="TOC3"/>
            <w:tabs>
              <w:tab w:val="right" w:pos="8296"/>
            </w:tabs>
            <w:bidi w:val="0"/>
            <w:rPr>
              <w:rFonts w:cstheme="minorBidi"/>
              <w:noProof/>
              <w:sz w:val="22"/>
              <w:szCs w:val="22"/>
              <w:rtl/>
            </w:rPr>
          </w:pPr>
          <w:hyperlink w:anchor="_Toc493258116" w:history="1">
            <w:r w:rsidR="00772648" w:rsidRPr="006E1678">
              <w:rPr>
                <w:rStyle w:val="Hyperlink"/>
                <w:noProof/>
              </w:rPr>
              <w:t>Methodology</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75B23FCA" w14:textId="7F8E3B92" w:rsidR="00772648" w:rsidRDefault="001A36D0" w:rsidP="00772648">
          <w:pPr>
            <w:pStyle w:val="TOC3"/>
            <w:tabs>
              <w:tab w:val="right" w:pos="8296"/>
            </w:tabs>
            <w:bidi w:val="0"/>
            <w:rPr>
              <w:rFonts w:cstheme="minorBidi"/>
              <w:noProof/>
              <w:sz w:val="22"/>
              <w:szCs w:val="22"/>
              <w:rtl/>
            </w:rPr>
          </w:pPr>
          <w:hyperlink w:anchor="_Toc493258117" w:history="1">
            <w:r w:rsidR="00772648" w:rsidRPr="006E1678">
              <w:rPr>
                <w:rStyle w:val="Hyperlink"/>
                <w:noProof/>
              </w:rPr>
              <w:t>Image Title</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52462AD5" w14:textId="4ED9897F" w:rsidR="00772648" w:rsidRDefault="001A36D0" w:rsidP="00772648">
          <w:pPr>
            <w:pStyle w:val="TOC3"/>
            <w:tabs>
              <w:tab w:val="right" w:pos="8296"/>
            </w:tabs>
            <w:bidi w:val="0"/>
            <w:rPr>
              <w:rFonts w:cstheme="minorBidi"/>
              <w:noProof/>
              <w:sz w:val="22"/>
              <w:szCs w:val="22"/>
              <w:rtl/>
            </w:rPr>
          </w:pPr>
          <w:hyperlink w:anchor="_Toc493258118" w:history="1">
            <w:r w:rsidR="00772648" w:rsidRPr="006E1678">
              <w:rPr>
                <w:rStyle w:val="Hyperlink"/>
                <w:noProof/>
              </w:rPr>
              <w:t>Random Dataset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68E6105B" w14:textId="6DB0D8E0" w:rsidR="00772648" w:rsidRDefault="001A36D0" w:rsidP="00772648">
          <w:pPr>
            <w:pStyle w:val="TOC3"/>
            <w:tabs>
              <w:tab w:val="right" w:pos="8296"/>
            </w:tabs>
            <w:bidi w:val="0"/>
            <w:rPr>
              <w:rFonts w:cstheme="minorBidi"/>
              <w:noProof/>
              <w:sz w:val="22"/>
              <w:szCs w:val="22"/>
              <w:rtl/>
            </w:rPr>
          </w:pPr>
          <w:hyperlink w:anchor="_Toc493258119" w:history="1">
            <w:r w:rsidR="00772648" w:rsidRPr="006E1678">
              <w:rPr>
                <w:rStyle w:val="Hyperlink"/>
                <w:noProof/>
              </w:rPr>
              <w:t>Financial Ratios Dataset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15</w:t>
            </w:r>
            <w:r w:rsidR="00772648">
              <w:rPr>
                <w:noProof/>
                <w:webHidden/>
                <w:rtl/>
              </w:rPr>
              <w:fldChar w:fldCharType="end"/>
            </w:r>
          </w:hyperlink>
        </w:p>
        <w:p w14:paraId="5D0E713D" w14:textId="38618D11" w:rsidR="00772648" w:rsidRDefault="001A36D0" w:rsidP="00772648">
          <w:pPr>
            <w:pStyle w:val="TOC3"/>
            <w:tabs>
              <w:tab w:val="right" w:pos="8296"/>
            </w:tabs>
            <w:bidi w:val="0"/>
            <w:rPr>
              <w:rFonts w:cstheme="minorBidi"/>
              <w:noProof/>
              <w:sz w:val="22"/>
              <w:szCs w:val="22"/>
              <w:rtl/>
            </w:rPr>
          </w:pPr>
          <w:hyperlink w:anchor="_Toc493258120" w:history="1">
            <w:r w:rsidR="00772648" w:rsidRPr="006E1678">
              <w:rPr>
                <w:rStyle w:val="Hyperlink"/>
                <w:noProof/>
              </w:rPr>
              <w:t>Bitterness Dataset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15</w:t>
            </w:r>
            <w:r w:rsidR="00772648">
              <w:rPr>
                <w:noProof/>
                <w:webHidden/>
                <w:rtl/>
              </w:rPr>
              <w:fldChar w:fldCharType="end"/>
            </w:r>
          </w:hyperlink>
        </w:p>
        <w:p w14:paraId="0E1B0682" w14:textId="3554CFCF" w:rsidR="00772648" w:rsidRDefault="001A36D0" w:rsidP="00772648">
          <w:pPr>
            <w:pStyle w:val="TOC3"/>
            <w:tabs>
              <w:tab w:val="right" w:pos="8296"/>
            </w:tabs>
            <w:bidi w:val="0"/>
            <w:rPr>
              <w:rFonts w:cstheme="minorBidi"/>
              <w:noProof/>
              <w:sz w:val="22"/>
              <w:szCs w:val="22"/>
              <w:rtl/>
            </w:rPr>
          </w:pPr>
          <w:hyperlink w:anchor="_Toc493258121" w:history="1">
            <w:r w:rsidR="00772648" w:rsidRPr="006E1678">
              <w:rPr>
                <w:rStyle w:val="Hyperlink"/>
                <w:noProof/>
              </w:rPr>
              <w:t>Qualitative Financial Ratios Dataset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17</w:t>
            </w:r>
            <w:r w:rsidR="00772648">
              <w:rPr>
                <w:noProof/>
                <w:webHidden/>
                <w:rtl/>
              </w:rPr>
              <w:fldChar w:fldCharType="end"/>
            </w:r>
          </w:hyperlink>
        </w:p>
        <w:p w14:paraId="3DD5586F" w14:textId="66F8640A" w:rsidR="00772648" w:rsidRDefault="001A36D0" w:rsidP="00772648">
          <w:pPr>
            <w:pStyle w:val="TOC2"/>
            <w:tabs>
              <w:tab w:val="left" w:pos="1100"/>
              <w:tab w:val="right" w:pos="8296"/>
            </w:tabs>
            <w:bidi w:val="0"/>
            <w:rPr>
              <w:rFonts w:cstheme="minorBidi"/>
              <w:b w:val="0"/>
              <w:bCs w:val="0"/>
              <w:noProof/>
              <w:sz w:val="22"/>
              <w:szCs w:val="22"/>
              <w:rtl/>
            </w:rPr>
          </w:pPr>
          <w:hyperlink w:anchor="_Toc493258122" w:history="1">
            <w:r w:rsidR="00772648" w:rsidRPr="006E1678">
              <w:rPr>
                <w:rStyle w:val="Hyperlink"/>
                <w:noProof/>
              </w:rPr>
              <w:t>4.2.</w:t>
            </w:r>
            <w:r w:rsidR="00772648">
              <w:rPr>
                <w:rFonts w:cstheme="minorBidi"/>
                <w:b w:val="0"/>
                <w:bCs w:val="0"/>
                <w:noProof/>
                <w:sz w:val="22"/>
                <w:szCs w:val="22"/>
              </w:rPr>
              <w:t xml:space="preserve"> </w:t>
            </w:r>
            <w:r w:rsidR="00772648" w:rsidRPr="006E1678">
              <w:rPr>
                <w:rStyle w:val="Hyperlink"/>
                <w:noProof/>
              </w:rPr>
              <w:t>Final Results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17</w:t>
            </w:r>
            <w:r w:rsidR="00772648">
              <w:rPr>
                <w:noProof/>
                <w:webHidden/>
                <w:rtl/>
              </w:rPr>
              <w:fldChar w:fldCharType="end"/>
            </w:r>
          </w:hyperlink>
        </w:p>
        <w:p w14:paraId="3CAE5E6F" w14:textId="6C25B5EC" w:rsidR="00772648" w:rsidRDefault="001A36D0" w:rsidP="00772648">
          <w:pPr>
            <w:pStyle w:val="TOC3"/>
            <w:tabs>
              <w:tab w:val="right" w:pos="8296"/>
            </w:tabs>
            <w:bidi w:val="0"/>
            <w:rPr>
              <w:rFonts w:cstheme="minorBidi"/>
              <w:noProof/>
              <w:sz w:val="22"/>
              <w:szCs w:val="22"/>
              <w:rtl/>
            </w:rPr>
          </w:pPr>
          <w:hyperlink w:anchor="_Toc493258123" w:history="1">
            <w:r w:rsidR="00772648" w:rsidRPr="006E1678">
              <w:rPr>
                <w:rStyle w:val="Hyperlink"/>
                <w:noProof/>
              </w:rPr>
              <w:t>Database Creation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17</w:t>
            </w:r>
            <w:r w:rsidR="00772648">
              <w:rPr>
                <w:noProof/>
                <w:webHidden/>
                <w:rtl/>
              </w:rPr>
              <w:fldChar w:fldCharType="end"/>
            </w:r>
          </w:hyperlink>
        </w:p>
        <w:p w14:paraId="0869A670" w14:textId="7234ACBB" w:rsidR="00772648" w:rsidRDefault="001A36D0" w:rsidP="00772648">
          <w:pPr>
            <w:pStyle w:val="TOC3"/>
            <w:tabs>
              <w:tab w:val="right" w:pos="8296"/>
            </w:tabs>
            <w:bidi w:val="0"/>
            <w:rPr>
              <w:rFonts w:cstheme="minorBidi"/>
              <w:noProof/>
              <w:sz w:val="22"/>
              <w:szCs w:val="22"/>
              <w:rtl/>
            </w:rPr>
          </w:pPr>
          <w:hyperlink w:anchor="_Toc493258124" w:history="1">
            <w:r w:rsidR="00772648" w:rsidRPr="006E1678">
              <w:rPr>
                <w:rStyle w:val="Hyperlink"/>
                <w:noProof/>
              </w:rPr>
              <w:t>System Application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17</w:t>
            </w:r>
            <w:r w:rsidR="00772648">
              <w:rPr>
                <w:noProof/>
                <w:webHidden/>
                <w:rtl/>
              </w:rPr>
              <w:fldChar w:fldCharType="end"/>
            </w:r>
          </w:hyperlink>
        </w:p>
        <w:p w14:paraId="5822CF8F" w14:textId="7114D764" w:rsidR="00772648" w:rsidRDefault="001A36D0" w:rsidP="00772648">
          <w:pPr>
            <w:pStyle w:val="TOC3"/>
            <w:tabs>
              <w:tab w:val="right" w:pos="8296"/>
            </w:tabs>
            <w:bidi w:val="0"/>
            <w:rPr>
              <w:rFonts w:cstheme="minorBidi"/>
              <w:noProof/>
              <w:sz w:val="22"/>
              <w:szCs w:val="22"/>
              <w:rtl/>
            </w:rPr>
          </w:pPr>
          <w:hyperlink w:anchor="_Toc493258125" w:history="1">
            <w:r w:rsidR="00772648" w:rsidRPr="006E1678">
              <w:rPr>
                <w:rStyle w:val="Hyperlink"/>
                <w:noProof/>
              </w:rPr>
              <w:t>Results Analysis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18</w:t>
            </w:r>
            <w:r w:rsidR="00772648">
              <w:rPr>
                <w:noProof/>
                <w:webHidden/>
                <w:rtl/>
              </w:rPr>
              <w:fldChar w:fldCharType="end"/>
            </w:r>
          </w:hyperlink>
        </w:p>
        <w:p w14:paraId="4A81759E" w14:textId="304A340D" w:rsidR="00772648" w:rsidRDefault="001A36D0" w:rsidP="00772648">
          <w:pPr>
            <w:pStyle w:val="TOC1"/>
            <w:rPr>
              <w:rFonts w:asciiTheme="minorHAnsi" w:hAnsiTheme="minorHAnsi" w:cstheme="minorBidi"/>
              <w:noProof/>
              <w:sz w:val="22"/>
              <w:szCs w:val="22"/>
              <w:rtl/>
            </w:rPr>
          </w:pPr>
          <w:hyperlink w:anchor="_Toc493258126" w:history="1">
            <w:r w:rsidR="00772648" w:rsidRPr="006E1678">
              <w:rPr>
                <w:rStyle w:val="Hyperlink"/>
                <w:noProof/>
              </w:rPr>
              <w:t>5.</w:t>
            </w:r>
            <w:r w:rsidR="00772648">
              <w:rPr>
                <w:rFonts w:asciiTheme="minorHAnsi" w:hAnsiTheme="minorHAnsi" w:cstheme="minorBidi"/>
                <w:noProof/>
                <w:sz w:val="22"/>
                <w:szCs w:val="22"/>
              </w:rPr>
              <w:t xml:space="preserve"> </w:t>
            </w:r>
            <w:r w:rsidR="00772648" w:rsidRPr="006E1678">
              <w:rPr>
                <w:rStyle w:val="Hyperlink"/>
                <w:noProof/>
              </w:rPr>
              <w:t>Discussion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638A11FA" w14:textId="1BC2ABEA" w:rsidR="00772648" w:rsidRDefault="001A36D0" w:rsidP="00772648">
          <w:pPr>
            <w:pStyle w:val="TOC2"/>
            <w:tabs>
              <w:tab w:val="left" w:pos="1100"/>
              <w:tab w:val="right" w:pos="8296"/>
            </w:tabs>
            <w:bidi w:val="0"/>
            <w:rPr>
              <w:rFonts w:cstheme="minorBidi"/>
              <w:b w:val="0"/>
              <w:bCs w:val="0"/>
              <w:noProof/>
              <w:sz w:val="22"/>
              <w:szCs w:val="22"/>
              <w:rtl/>
            </w:rPr>
          </w:pPr>
          <w:hyperlink w:anchor="_Toc493258127" w:history="1">
            <w:r w:rsidR="00772648" w:rsidRPr="006E1678">
              <w:rPr>
                <w:rStyle w:val="Hyperlink"/>
                <w:noProof/>
              </w:rPr>
              <w:t>5.1.</w:t>
            </w:r>
            <w:r w:rsidR="00772648">
              <w:rPr>
                <w:rFonts w:cstheme="minorBidi"/>
                <w:b w:val="0"/>
                <w:bCs w:val="0"/>
                <w:noProof/>
                <w:sz w:val="22"/>
                <w:szCs w:val="22"/>
              </w:rPr>
              <w:t xml:space="preserve"> </w:t>
            </w:r>
            <w:r w:rsidR="00772648" w:rsidRPr="006E1678">
              <w:rPr>
                <w:rStyle w:val="Hyperlink"/>
                <w:noProof/>
              </w:rPr>
              <w:t>Verification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42E08D05" w14:textId="302989DC" w:rsidR="00772648" w:rsidRDefault="001A36D0" w:rsidP="00772648">
          <w:pPr>
            <w:pStyle w:val="TOC3"/>
            <w:tabs>
              <w:tab w:val="right" w:pos="8296"/>
            </w:tabs>
            <w:bidi w:val="0"/>
            <w:rPr>
              <w:rFonts w:cstheme="minorBidi"/>
              <w:noProof/>
              <w:sz w:val="22"/>
              <w:szCs w:val="22"/>
              <w:rtl/>
            </w:rPr>
          </w:pPr>
          <w:hyperlink w:anchor="_Toc493258128" w:history="1">
            <w:r w:rsidR="00772648" w:rsidRPr="006E1678">
              <w:rPr>
                <w:rStyle w:val="Hyperlink"/>
                <w:noProof/>
              </w:rPr>
              <w:t>Feature Selection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3B8ED38E" w14:textId="79152E54" w:rsidR="00772648" w:rsidRDefault="001A36D0" w:rsidP="00772648">
          <w:pPr>
            <w:pStyle w:val="TOC3"/>
            <w:tabs>
              <w:tab w:val="right" w:pos="8296"/>
            </w:tabs>
            <w:bidi w:val="0"/>
            <w:rPr>
              <w:rFonts w:cstheme="minorBidi"/>
              <w:noProof/>
              <w:sz w:val="22"/>
              <w:szCs w:val="22"/>
              <w:rtl/>
            </w:rPr>
          </w:pPr>
          <w:hyperlink w:anchor="_Toc493258129" w:history="1">
            <w:r w:rsidR="00772648" w:rsidRPr="006E1678">
              <w:rPr>
                <w:rStyle w:val="Hyperlink"/>
                <w:noProof/>
              </w:rPr>
              <w:t>Dimensionality Reduction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7156C726" w14:textId="45496C49" w:rsidR="00772648" w:rsidRDefault="001A36D0" w:rsidP="00772648">
          <w:pPr>
            <w:pStyle w:val="TOC3"/>
            <w:tabs>
              <w:tab w:val="right" w:pos="8296"/>
            </w:tabs>
            <w:bidi w:val="0"/>
            <w:rPr>
              <w:rFonts w:cstheme="minorBidi"/>
              <w:noProof/>
              <w:sz w:val="22"/>
              <w:szCs w:val="22"/>
              <w:rtl/>
            </w:rPr>
          </w:pPr>
          <w:hyperlink w:anchor="_Toc493258130" w:history="1">
            <w:r w:rsidR="00772648" w:rsidRPr="006E1678">
              <w:rPr>
                <w:rStyle w:val="Hyperlink"/>
                <w:noProof/>
              </w:rPr>
              <w:t>Fitness Function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2922F178" w14:textId="28C0F8BE" w:rsidR="00772648" w:rsidRDefault="001A36D0" w:rsidP="00772648">
          <w:pPr>
            <w:pStyle w:val="TOC2"/>
            <w:tabs>
              <w:tab w:val="left" w:pos="880"/>
              <w:tab w:val="right" w:pos="8296"/>
            </w:tabs>
            <w:bidi w:val="0"/>
            <w:rPr>
              <w:rFonts w:cstheme="minorBidi"/>
              <w:b w:val="0"/>
              <w:bCs w:val="0"/>
              <w:noProof/>
              <w:sz w:val="22"/>
              <w:szCs w:val="22"/>
              <w:rtl/>
            </w:rPr>
          </w:pPr>
          <w:hyperlink w:anchor="_Toc493258131" w:history="1">
            <w:r w:rsidR="00772648" w:rsidRPr="006E1678">
              <w:rPr>
                <w:rStyle w:val="Hyperlink"/>
                <w:noProof/>
              </w:rPr>
              <w:t>5.2.</w:t>
            </w:r>
            <w:r w:rsidR="00772648">
              <w:rPr>
                <w:rFonts w:cstheme="minorBidi"/>
                <w:b w:val="0"/>
                <w:bCs w:val="0"/>
                <w:noProof/>
                <w:sz w:val="22"/>
                <w:szCs w:val="22"/>
              </w:rPr>
              <w:t xml:space="preserve"> </w:t>
            </w:r>
            <w:r w:rsidR="00772648" w:rsidRPr="006E1678">
              <w:rPr>
                <w:rStyle w:val="Hyperlink"/>
                <w:noProof/>
              </w:rPr>
              <w:t>Validation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3C965B64" w14:textId="19E352DD" w:rsidR="00772648" w:rsidRDefault="001A36D0" w:rsidP="00772648">
          <w:pPr>
            <w:pStyle w:val="TOC3"/>
            <w:tabs>
              <w:tab w:val="right" w:pos="8296"/>
            </w:tabs>
            <w:bidi w:val="0"/>
            <w:rPr>
              <w:rFonts w:cstheme="minorBidi"/>
              <w:noProof/>
              <w:sz w:val="22"/>
              <w:szCs w:val="22"/>
              <w:rtl/>
            </w:rPr>
          </w:pPr>
          <w:hyperlink w:anchor="_Toc493258132" w:history="1">
            <w:r w:rsidR="00772648" w:rsidRPr="006E1678">
              <w:rPr>
                <w:rStyle w:val="Hyperlink"/>
                <w:noProof/>
              </w:rPr>
              <w:t>Tagging Compounds with Unknown Qualities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6F3CDA26" w14:textId="211BC880" w:rsidR="00772648" w:rsidRDefault="001A36D0" w:rsidP="00772648">
          <w:pPr>
            <w:pStyle w:val="TOC1"/>
            <w:rPr>
              <w:rFonts w:asciiTheme="minorHAnsi" w:hAnsiTheme="minorHAnsi" w:cstheme="minorBidi"/>
              <w:noProof/>
              <w:sz w:val="22"/>
              <w:szCs w:val="22"/>
              <w:rtl/>
            </w:rPr>
          </w:pPr>
          <w:hyperlink w:anchor="_Toc493258133" w:history="1">
            <w:r w:rsidR="00772648" w:rsidRPr="006E1678">
              <w:rPr>
                <w:rStyle w:val="Hyperlink"/>
                <w:noProof/>
              </w:rPr>
              <w:t>6.</w:t>
            </w:r>
            <w:r w:rsidR="00772648">
              <w:rPr>
                <w:rFonts w:asciiTheme="minorHAnsi" w:hAnsiTheme="minorHAnsi" w:cstheme="minorBidi"/>
                <w:noProof/>
                <w:sz w:val="22"/>
                <w:szCs w:val="22"/>
              </w:rPr>
              <w:t xml:space="preserve"> </w:t>
            </w:r>
            <w:r w:rsidR="00772648" w:rsidRPr="006E1678">
              <w:rPr>
                <w:rStyle w:val="Hyperlink"/>
                <w:noProof/>
              </w:rPr>
              <w:t>Conclusions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0C89E74F" w14:textId="6C3A5B41" w:rsidR="00772648" w:rsidRDefault="001A36D0" w:rsidP="00772648">
          <w:pPr>
            <w:pStyle w:val="TOC2"/>
            <w:tabs>
              <w:tab w:val="left" w:pos="1100"/>
              <w:tab w:val="right" w:pos="8296"/>
            </w:tabs>
            <w:bidi w:val="0"/>
            <w:rPr>
              <w:rFonts w:cstheme="minorBidi"/>
              <w:b w:val="0"/>
              <w:bCs w:val="0"/>
              <w:noProof/>
              <w:sz w:val="22"/>
              <w:szCs w:val="22"/>
              <w:rtl/>
            </w:rPr>
          </w:pPr>
          <w:hyperlink w:anchor="_Toc493258134" w:history="1">
            <w:r w:rsidR="00772648" w:rsidRPr="006E1678">
              <w:rPr>
                <w:rStyle w:val="Hyperlink"/>
                <w:noProof/>
              </w:rPr>
              <w:t>6.1.</w:t>
            </w:r>
            <w:r w:rsidR="00772648">
              <w:rPr>
                <w:rFonts w:cstheme="minorBidi"/>
                <w:b w:val="0"/>
                <w:bCs w:val="0"/>
                <w:noProof/>
                <w:sz w:val="22"/>
                <w:szCs w:val="22"/>
              </w:rPr>
              <w:t xml:space="preserve"> </w:t>
            </w:r>
            <w:r w:rsidR="00772648" w:rsidRPr="006E1678">
              <w:rPr>
                <w:rStyle w:val="Hyperlink"/>
                <w:noProof/>
              </w:rPr>
              <w:t>Conclusions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217B6CC9" w14:textId="45946A39" w:rsidR="00772648" w:rsidRDefault="001A36D0" w:rsidP="00772648">
          <w:pPr>
            <w:pStyle w:val="TOC2"/>
            <w:tabs>
              <w:tab w:val="left" w:pos="1100"/>
              <w:tab w:val="right" w:pos="8296"/>
            </w:tabs>
            <w:bidi w:val="0"/>
            <w:rPr>
              <w:rFonts w:cstheme="minorBidi"/>
              <w:b w:val="0"/>
              <w:bCs w:val="0"/>
              <w:noProof/>
              <w:sz w:val="22"/>
              <w:szCs w:val="22"/>
              <w:rtl/>
            </w:rPr>
          </w:pPr>
          <w:hyperlink w:anchor="_Toc493258135" w:history="1">
            <w:r w:rsidR="00772648" w:rsidRPr="006E1678">
              <w:rPr>
                <w:rStyle w:val="Hyperlink"/>
                <w:noProof/>
              </w:rPr>
              <w:t>6.2.</w:t>
            </w:r>
            <w:r w:rsidR="00772648">
              <w:rPr>
                <w:rFonts w:cstheme="minorBidi"/>
                <w:b w:val="0"/>
                <w:bCs w:val="0"/>
                <w:noProof/>
                <w:sz w:val="22"/>
                <w:szCs w:val="22"/>
              </w:rPr>
              <w:t xml:space="preserve"> </w:t>
            </w:r>
            <w:r w:rsidR="00772648" w:rsidRPr="006E1678">
              <w:rPr>
                <w:rStyle w:val="Hyperlink"/>
                <w:noProof/>
              </w:rPr>
              <w:t>Future Work</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25</w:t>
            </w:r>
            <w:r w:rsidR="00772648">
              <w:rPr>
                <w:noProof/>
                <w:webHidden/>
                <w:rtl/>
              </w:rPr>
              <w:fldChar w:fldCharType="end"/>
            </w:r>
          </w:hyperlink>
        </w:p>
        <w:p w14:paraId="17091F82" w14:textId="68D5F70A" w:rsidR="00772648" w:rsidRDefault="001A36D0" w:rsidP="00772648">
          <w:pPr>
            <w:pStyle w:val="TOC3"/>
            <w:tabs>
              <w:tab w:val="right" w:pos="8296"/>
            </w:tabs>
            <w:bidi w:val="0"/>
            <w:rPr>
              <w:rFonts w:cstheme="minorBidi"/>
              <w:noProof/>
              <w:sz w:val="22"/>
              <w:szCs w:val="22"/>
              <w:rtl/>
            </w:rPr>
          </w:pPr>
          <w:hyperlink w:anchor="_Toc493258136" w:history="1">
            <w:r w:rsidR="00772648" w:rsidRPr="006E1678">
              <w:rPr>
                <w:rStyle w:val="Hyperlink"/>
                <w:noProof/>
              </w:rPr>
              <w:t>Dataset Size</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25</w:t>
            </w:r>
            <w:r w:rsidR="00772648">
              <w:rPr>
                <w:noProof/>
                <w:webHidden/>
                <w:rtl/>
              </w:rPr>
              <w:fldChar w:fldCharType="end"/>
            </w:r>
          </w:hyperlink>
        </w:p>
        <w:p w14:paraId="540A7273" w14:textId="216691D0" w:rsidR="00772648" w:rsidRDefault="001A36D0" w:rsidP="00772648">
          <w:pPr>
            <w:pStyle w:val="TOC1"/>
            <w:rPr>
              <w:rFonts w:asciiTheme="minorHAnsi" w:hAnsiTheme="minorHAnsi" w:cstheme="minorBidi"/>
              <w:noProof/>
              <w:sz w:val="22"/>
              <w:szCs w:val="22"/>
              <w:rtl/>
            </w:rPr>
          </w:pPr>
          <w:hyperlink w:anchor="_Toc493258137" w:history="1">
            <w:r w:rsidR="00772648" w:rsidRPr="006E1678">
              <w:rPr>
                <w:rStyle w:val="Hyperlink"/>
                <w:noProof/>
              </w:rPr>
              <w:t>7.</w:t>
            </w:r>
            <w:r w:rsidR="00772648">
              <w:rPr>
                <w:rFonts w:asciiTheme="minorHAnsi" w:hAnsiTheme="minorHAnsi" w:cstheme="minorBidi"/>
                <w:noProof/>
                <w:sz w:val="22"/>
                <w:szCs w:val="22"/>
              </w:rPr>
              <w:t xml:space="preserve"> </w:t>
            </w:r>
            <w:r w:rsidR="00772648" w:rsidRPr="006E1678">
              <w:rPr>
                <w:rStyle w:val="Hyperlink"/>
                <w:noProof/>
              </w:rPr>
              <w:t>List of Publications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26</w:t>
            </w:r>
            <w:r w:rsidR="00772648">
              <w:rPr>
                <w:noProof/>
                <w:webHidden/>
                <w:rtl/>
              </w:rPr>
              <w:fldChar w:fldCharType="end"/>
            </w:r>
          </w:hyperlink>
        </w:p>
        <w:p w14:paraId="2FD596C5" w14:textId="1F9322F6" w:rsidR="00772648" w:rsidRDefault="001A36D0" w:rsidP="00772648">
          <w:pPr>
            <w:pStyle w:val="TOC1"/>
            <w:rPr>
              <w:rFonts w:asciiTheme="minorHAnsi" w:hAnsiTheme="minorHAnsi" w:cstheme="minorBidi"/>
              <w:noProof/>
              <w:sz w:val="22"/>
              <w:szCs w:val="22"/>
              <w:rtl/>
            </w:rPr>
          </w:pPr>
          <w:hyperlink w:anchor="_Toc493258138" w:history="1">
            <w:r w:rsidR="00772648" w:rsidRPr="006E1678">
              <w:rPr>
                <w:rStyle w:val="Hyperlink"/>
                <w:rFonts w:asciiTheme="majorBidi" w:hAnsiTheme="majorBidi"/>
                <w:noProof/>
              </w:rPr>
              <w:t>8.</w:t>
            </w:r>
            <w:r w:rsidR="00772648">
              <w:rPr>
                <w:rFonts w:asciiTheme="minorHAnsi" w:hAnsiTheme="minorHAnsi" w:cstheme="minorBidi"/>
                <w:noProof/>
                <w:sz w:val="22"/>
                <w:szCs w:val="22"/>
              </w:rPr>
              <w:t xml:space="preserve"> </w:t>
            </w:r>
            <w:r w:rsidR="00772648" w:rsidRPr="006E1678">
              <w:rPr>
                <w:rStyle w:val="Hyperlink"/>
                <w:rFonts w:asciiTheme="majorBidi" w:hAnsiTheme="majorBidi"/>
                <w:noProof/>
              </w:rPr>
              <w:t>References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27</w:t>
            </w:r>
            <w:r w:rsidR="00772648">
              <w:rPr>
                <w:noProof/>
                <w:webHidden/>
                <w:rtl/>
              </w:rPr>
              <w:fldChar w:fldCharType="end"/>
            </w:r>
          </w:hyperlink>
        </w:p>
        <w:p w14:paraId="4098031D" w14:textId="3F135D2E" w:rsidR="00647193" w:rsidRDefault="00647193" w:rsidP="00772648">
          <w:pPr>
            <w:jc w:val="left"/>
          </w:pPr>
          <w:r>
            <w:rPr>
              <w:b/>
              <w:bCs/>
              <w:noProof/>
            </w:rPr>
            <w:fldChar w:fldCharType="end"/>
          </w:r>
        </w:p>
      </w:sdtContent>
    </w:sdt>
    <w:p w14:paraId="1D5CDAB0" w14:textId="77777777" w:rsidR="00580039" w:rsidRDefault="00580039" w:rsidP="00772648">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7A1597">
      <w:pPr>
        <w:rPr>
          <w:rFonts w:asciiTheme="majorHAnsi" w:hAnsiTheme="majorHAnsi"/>
          <w:b/>
          <w:bCs/>
          <w:sz w:val="28"/>
          <w:szCs w:val="28"/>
        </w:rPr>
      </w:pPr>
      <w:r w:rsidRPr="007A1597">
        <w:rPr>
          <w:rFonts w:asciiTheme="majorHAnsi" w:hAnsiTheme="majorHAnsi"/>
          <w:b/>
          <w:bCs/>
          <w:sz w:val="28"/>
          <w:szCs w:val="28"/>
        </w:rPr>
        <w:t>Table of Figures</w:t>
      </w:r>
    </w:p>
    <w:p w14:paraId="2CA0917A" w14:textId="75B04F53" w:rsidR="00547196" w:rsidRDefault="003D3E5F" w:rsidP="00C119D8">
      <w:pPr>
        <w:pStyle w:val="TableofFigures"/>
        <w:tabs>
          <w:tab w:val="right" w:pos="8296"/>
        </w:tabs>
        <w:bidi w:val="0"/>
        <w:rPr>
          <w:rFonts w:cstheme="minorBidi"/>
          <w:caps w:val="0"/>
          <w:noProof/>
          <w:sz w:val="22"/>
          <w:szCs w:val="22"/>
          <w:rtl/>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490320153" w:history="1">
        <w:r w:rsidR="00547196" w:rsidRPr="00DD6DB5">
          <w:rPr>
            <w:rStyle w:val="Hyperlink"/>
            <w:noProof/>
          </w:rPr>
          <w:t>Figure 1 Pharma Compound Funnel</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Toc490320153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w:t>
        </w:r>
        <w:r w:rsidR="00547196">
          <w:rPr>
            <w:noProof/>
            <w:webHidden/>
            <w:rtl/>
          </w:rPr>
          <w:fldChar w:fldCharType="end"/>
        </w:r>
      </w:hyperlink>
    </w:p>
    <w:p w14:paraId="26F9D2AF" w14:textId="3D01087F" w:rsidR="00547196" w:rsidRDefault="001A36D0" w:rsidP="00C119D8">
      <w:pPr>
        <w:pStyle w:val="TableofFigures"/>
        <w:tabs>
          <w:tab w:val="right" w:pos="8296"/>
        </w:tabs>
        <w:bidi w:val="0"/>
        <w:rPr>
          <w:rFonts w:cstheme="minorBidi"/>
          <w:caps w:val="0"/>
          <w:noProof/>
          <w:sz w:val="22"/>
          <w:szCs w:val="22"/>
          <w:rtl/>
        </w:rPr>
      </w:pPr>
      <w:hyperlink w:anchor="_Toc490320154" w:history="1">
        <w:r w:rsidR="00547196" w:rsidRPr="00DD6DB5">
          <w:rPr>
            <w:rStyle w:val="Hyperlink"/>
            <w:noProof/>
          </w:rPr>
          <w:t>Figure 2 Average PhRMA Member Company R&amp;D Expenditures, 1995-2015</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Toc490320154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w:t>
        </w:r>
        <w:r w:rsidR="00547196">
          <w:rPr>
            <w:noProof/>
            <w:webHidden/>
            <w:rtl/>
          </w:rPr>
          <w:fldChar w:fldCharType="end"/>
        </w:r>
      </w:hyperlink>
    </w:p>
    <w:p w14:paraId="5914437D" w14:textId="53A1D972" w:rsidR="00547196" w:rsidRDefault="001A36D0" w:rsidP="00C119D8">
      <w:pPr>
        <w:pStyle w:val="TableofFigures"/>
        <w:tabs>
          <w:tab w:val="right" w:pos="8296"/>
        </w:tabs>
        <w:bidi w:val="0"/>
        <w:rPr>
          <w:rFonts w:cstheme="minorBidi"/>
          <w:caps w:val="0"/>
          <w:noProof/>
          <w:sz w:val="22"/>
          <w:szCs w:val="22"/>
          <w:rtl/>
        </w:rPr>
      </w:pPr>
      <w:hyperlink w:anchor="_Toc490320155" w:history="1">
        <w:r w:rsidR="00547196" w:rsidRPr="00DD6DB5">
          <w:rPr>
            <w:rStyle w:val="Hyperlink"/>
            <w:noProof/>
          </w:rPr>
          <w:t>Figure 3 Candidates Required for a Single Release</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Toc490320155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3</w:t>
        </w:r>
        <w:r w:rsidR="00547196">
          <w:rPr>
            <w:noProof/>
            <w:webHidden/>
            <w:rtl/>
          </w:rPr>
          <w:fldChar w:fldCharType="end"/>
        </w:r>
      </w:hyperlink>
    </w:p>
    <w:p w14:paraId="796DE9EC" w14:textId="76ACECC8" w:rsidR="00547196" w:rsidRDefault="001A36D0" w:rsidP="00C119D8">
      <w:pPr>
        <w:pStyle w:val="TableofFigures"/>
        <w:tabs>
          <w:tab w:val="right" w:pos="8296"/>
        </w:tabs>
        <w:bidi w:val="0"/>
        <w:rPr>
          <w:rFonts w:cstheme="minorBidi"/>
          <w:caps w:val="0"/>
          <w:noProof/>
          <w:sz w:val="22"/>
          <w:szCs w:val="22"/>
          <w:rtl/>
        </w:rPr>
      </w:pPr>
      <w:hyperlink w:anchor="_Toc490320156" w:history="1">
        <w:r w:rsidR="00547196" w:rsidRPr="00DD6DB5">
          <w:rPr>
            <w:rStyle w:val="Hyperlink"/>
            <w:noProof/>
          </w:rPr>
          <w:t>Figure 4 Mapping by Serotonin</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Toc490320156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5</w:t>
        </w:r>
        <w:r w:rsidR="00547196">
          <w:rPr>
            <w:noProof/>
            <w:webHidden/>
            <w:rtl/>
          </w:rPr>
          <w:fldChar w:fldCharType="end"/>
        </w:r>
      </w:hyperlink>
    </w:p>
    <w:p w14:paraId="08B408EF" w14:textId="42907327" w:rsidR="00547196" w:rsidRDefault="001A36D0" w:rsidP="00C119D8">
      <w:pPr>
        <w:pStyle w:val="TableofFigures"/>
        <w:tabs>
          <w:tab w:val="right" w:pos="8296"/>
        </w:tabs>
        <w:bidi w:val="0"/>
        <w:rPr>
          <w:rFonts w:cstheme="minorBidi"/>
          <w:caps w:val="0"/>
          <w:noProof/>
          <w:sz w:val="22"/>
          <w:szCs w:val="22"/>
          <w:rtl/>
        </w:rPr>
      </w:pPr>
      <w:hyperlink w:anchor="_Toc490320157" w:history="1">
        <w:r w:rsidR="00547196" w:rsidRPr="00DD6DB5">
          <w:rPr>
            <w:rStyle w:val="Hyperlink"/>
            <w:noProof/>
          </w:rPr>
          <w:t>Figure 5 Capabilities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Toc490320157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10</w:t>
        </w:r>
        <w:r w:rsidR="00547196">
          <w:rPr>
            <w:noProof/>
            <w:webHidden/>
            <w:rtl/>
          </w:rPr>
          <w:fldChar w:fldCharType="end"/>
        </w:r>
      </w:hyperlink>
    </w:p>
    <w:p w14:paraId="7DC77896" w14:textId="6F04D755" w:rsidR="00547196" w:rsidRDefault="001A36D0" w:rsidP="00C119D8">
      <w:pPr>
        <w:pStyle w:val="TableofFigures"/>
        <w:tabs>
          <w:tab w:val="right" w:pos="8296"/>
        </w:tabs>
        <w:bidi w:val="0"/>
        <w:rPr>
          <w:rFonts w:cstheme="minorBidi"/>
          <w:caps w:val="0"/>
          <w:noProof/>
          <w:sz w:val="22"/>
          <w:szCs w:val="22"/>
          <w:rtl/>
        </w:rPr>
      </w:pPr>
      <w:hyperlink w:anchor="_Toc490320158" w:history="1">
        <w:r w:rsidR="00547196" w:rsidRPr="00DD6DB5">
          <w:rPr>
            <w:rStyle w:val="Hyperlink"/>
            <w:noProof/>
          </w:rPr>
          <w:t>Figure 6 random sample test</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Toc490320158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15</w:t>
        </w:r>
        <w:r w:rsidR="00547196">
          <w:rPr>
            <w:noProof/>
            <w:webHidden/>
            <w:rtl/>
          </w:rPr>
          <w:fldChar w:fldCharType="end"/>
        </w:r>
      </w:hyperlink>
    </w:p>
    <w:p w14:paraId="686A026F" w14:textId="6A2524CA" w:rsidR="00547196" w:rsidRDefault="001A36D0" w:rsidP="00C119D8">
      <w:pPr>
        <w:pStyle w:val="TableofFigures"/>
        <w:tabs>
          <w:tab w:val="right" w:pos="8296"/>
        </w:tabs>
        <w:bidi w:val="0"/>
        <w:rPr>
          <w:rFonts w:cstheme="minorBidi"/>
          <w:caps w:val="0"/>
          <w:noProof/>
          <w:sz w:val="22"/>
          <w:szCs w:val="22"/>
          <w:rtl/>
        </w:rPr>
      </w:pPr>
      <w:hyperlink w:anchor="_Toc490320159" w:history="1">
        <w:r w:rsidR="00547196" w:rsidRPr="00DD6DB5">
          <w:rPr>
            <w:rStyle w:val="Hyperlink"/>
            <w:noProof/>
          </w:rPr>
          <w:t>Figure 7 Financial Ratios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Toc490320159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16</w:t>
        </w:r>
        <w:r w:rsidR="00547196">
          <w:rPr>
            <w:noProof/>
            <w:webHidden/>
            <w:rtl/>
          </w:rPr>
          <w:fldChar w:fldCharType="end"/>
        </w:r>
      </w:hyperlink>
    </w:p>
    <w:p w14:paraId="45EC448D" w14:textId="7F86FE55" w:rsidR="00547196" w:rsidRDefault="001A36D0" w:rsidP="00C119D8">
      <w:pPr>
        <w:pStyle w:val="TableofFigures"/>
        <w:tabs>
          <w:tab w:val="right" w:pos="8296"/>
        </w:tabs>
        <w:bidi w:val="0"/>
        <w:rPr>
          <w:rFonts w:cstheme="minorBidi"/>
          <w:caps w:val="0"/>
          <w:noProof/>
          <w:sz w:val="22"/>
          <w:szCs w:val="22"/>
          <w:rtl/>
        </w:rPr>
      </w:pPr>
      <w:hyperlink w:anchor="_Toc490320160" w:history="1">
        <w:r w:rsidR="00547196" w:rsidRPr="00DD6DB5">
          <w:rPr>
            <w:rStyle w:val="Hyperlink"/>
            <w:noProof/>
          </w:rPr>
          <w:t>Figure 8 Bitterness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Toc490320160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16</w:t>
        </w:r>
        <w:r w:rsidR="00547196">
          <w:rPr>
            <w:noProof/>
            <w:webHidden/>
            <w:rtl/>
          </w:rPr>
          <w:fldChar w:fldCharType="end"/>
        </w:r>
      </w:hyperlink>
    </w:p>
    <w:p w14:paraId="140EA21A" w14:textId="10D2FBA0" w:rsidR="00547196" w:rsidRDefault="001A36D0" w:rsidP="00C119D8">
      <w:pPr>
        <w:pStyle w:val="TableofFigures"/>
        <w:tabs>
          <w:tab w:val="right" w:pos="8296"/>
        </w:tabs>
        <w:bidi w:val="0"/>
        <w:rPr>
          <w:rFonts w:cstheme="minorBidi"/>
          <w:caps w:val="0"/>
          <w:noProof/>
          <w:sz w:val="22"/>
          <w:szCs w:val="22"/>
          <w:rtl/>
        </w:rPr>
      </w:pPr>
      <w:hyperlink w:anchor="_Toc490320161" w:history="1">
        <w:r w:rsidR="00547196" w:rsidRPr="00DD6DB5">
          <w:rPr>
            <w:rStyle w:val="Hyperlink"/>
            <w:noProof/>
          </w:rPr>
          <w:t>Figure 9 Qualitative Financial Ratios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Toc490320161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17</w:t>
        </w:r>
        <w:r w:rsidR="00547196">
          <w:rPr>
            <w:noProof/>
            <w:webHidden/>
            <w:rtl/>
          </w:rPr>
          <w:fldChar w:fldCharType="end"/>
        </w:r>
      </w:hyperlink>
    </w:p>
    <w:p w14:paraId="106D80DC" w14:textId="276B4DFF" w:rsidR="00547196" w:rsidRDefault="001A36D0" w:rsidP="00C119D8">
      <w:pPr>
        <w:pStyle w:val="TableofFigures"/>
        <w:tabs>
          <w:tab w:val="right" w:pos="8296"/>
        </w:tabs>
        <w:bidi w:val="0"/>
        <w:rPr>
          <w:rFonts w:cstheme="minorBidi"/>
          <w:caps w:val="0"/>
          <w:noProof/>
          <w:sz w:val="22"/>
          <w:szCs w:val="22"/>
          <w:rtl/>
        </w:rPr>
      </w:pPr>
      <w:hyperlink w:anchor="_Toc490320162" w:history="1">
        <w:r w:rsidR="00547196" w:rsidRPr="00DD6DB5">
          <w:rPr>
            <w:rStyle w:val="Hyperlink"/>
            <w:noProof/>
          </w:rPr>
          <w:t>Figure 10 Dopamine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Toc490320162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18</w:t>
        </w:r>
        <w:r w:rsidR="00547196">
          <w:rPr>
            <w:noProof/>
            <w:webHidden/>
            <w:rtl/>
          </w:rPr>
          <w:fldChar w:fldCharType="end"/>
        </w:r>
      </w:hyperlink>
    </w:p>
    <w:p w14:paraId="53F5415A" w14:textId="2F07A049" w:rsidR="00547196" w:rsidRDefault="001A36D0" w:rsidP="00C119D8">
      <w:pPr>
        <w:pStyle w:val="TableofFigures"/>
        <w:tabs>
          <w:tab w:val="right" w:pos="8296"/>
        </w:tabs>
        <w:bidi w:val="0"/>
        <w:rPr>
          <w:rFonts w:cstheme="minorBidi"/>
          <w:caps w:val="0"/>
          <w:noProof/>
          <w:sz w:val="22"/>
          <w:szCs w:val="22"/>
          <w:rtl/>
        </w:rPr>
      </w:pPr>
      <w:hyperlink w:anchor="_Toc490320163" w:history="1">
        <w:r w:rsidR="00547196" w:rsidRPr="00DD6DB5">
          <w:rPr>
            <w:rStyle w:val="Hyperlink"/>
            <w:noProof/>
          </w:rPr>
          <w:t>Figure 11 Adrenoceptor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Toc490320163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19</w:t>
        </w:r>
        <w:r w:rsidR="00547196">
          <w:rPr>
            <w:noProof/>
            <w:webHidden/>
            <w:rtl/>
          </w:rPr>
          <w:fldChar w:fldCharType="end"/>
        </w:r>
      </w:hyperlink>
    </w:p>
    <w:p w14:paraId="02D8F3D7" w14:textId="693398F4" w:rsidR="00547196" w:rsidRDefault="001A36D0" w:rsidP="00C119D8">
      <w:pPr>
        <w:pStyle w:val="TableofFigures"/>
        <w:tabs>
          <w:tab w:val="right" w:pos="8296"/>
        </w:tabs>
        <w:bidi w:val="0"/>
        <w:rPr>
          <w:rFonts w:cstheme="minorBidi"/>
          <w:caps w:val="0"/>
          <w:noProof/>
          <w:sz w:val="22"/>
          <w:szCs w:val="22"/>
          <w:rtl/>
        </w:rPr>
      </w:pPr>
      <w:hyperlink w:anchor="_Toc490320164" w:history="1">
        <w:r w:rsidR="00547196" w:rsidRPr="00DD6DB5">
          <w:rPr>
            <w:rStyle w:val="Hyperlink"/>
            <w:noProof/>
          </w:rPr>
          <w:t>Figure 12 Histamine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Toc490320164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20</w:t>
        </w:r>
        <w:r w:rsidR="00547196">
          <w:rPr>
            <w:noProof/>
            <w:webHidden/>
            <w:rtl/>
          </w:rPr>
          <w:fldChar w:fldCharType="end"/>
        </w:r>
      </w:hyperlink>
    </w:p>
    <w:p w14:paraId="580F1FEC" w14:textId="6DB3B5E2" w:rsidR="00547196" w:rsidRDefault="001A36D0" w:rsidP="00C119D8">
      <w:pPr>
        <w:pStyle w:val="TableofFigures"/>
        <w:tabs>
          <w:tab w:val="right" w:pos="8296"/>
        </w:tabs>
        <w:bidi w:val="0"/>
        <w:rPr>
          <w:rFonts w:cstheme="minorBidi"/>
          <w:caps w:val="0"/>
          <w:noProof/>
          <w:sz w:val="22"/>
          <w:szCs w:val="22"/>
          <w:rtl/>
        </w:rPr>
      </w:pPr>
      <w:hyperlink w:anchor="_Toc490320165" w:history="1">
        <w:r w:rsidR="00547196" w:rsidRPr="00DD6DB5">
          <w:rPr>
            <w:rStyle w:val="Hyperlink"/>
            <w:noProof/>
          </w:rPr>
          <w:t>Figure 13 Muscarinic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Toc490320165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21</w:t>
        </w:r>
        <w:r w:rsidR="00547196">
          <w:rPr>
            <w:noProof/>
            <w:webHidden/>
            <w:rtl/>
          </w:rPr>
          <w:fldChar w:fldCharType="end"/>
        </w:r>
      </w:hyperlink>
    </w:p>
    <w:p w14:paraId="57489001" w14:textId="480CD942" w:rsidR="00547196" w:rsidRDefault="001A36D0" w:rsidP="00C119D8">
      <w:pPr>
        <w:pStyle w:val="TableofFigures"/>
        <w:tabs>
          <w:tab w:val="right" w:pos="8296"/>
        </w:tabs>
        <w:bidi w:val="0"/>
        <w:rPr>
          <w:rFonts w:cstheme="minorBidi"/>
          <w:caps w:val="0"/>
          <w:noProof/>
          <w:sz w:val="22"/>
          <w:szCs w:val="22"/>
          <w:rtl/>
        </w:rPr>
      </w:pPr>
      <w:hyperlink w:anchor="_Toc490320166" w:history="1">
        <w:r w:rsidR="00547196" w:rsidRPr="00DD6DB5">
          <w:rPr>
            <w:rStyle w:val="Hyperlink"/>
            <w:noProof/>
          </w:rPr>
          <w:t>Figure 14</w:t>
        </w:r>
        <w:r w:rsidR="00547196" w:rsidRPr="00DD6DB5">
          <w:rPr>
            <w:rStyle w:val="Hyperlink"/>
            <w:noProof/>
            <w:rtl/>
          </w:rPr>
          <w:t xml:space="preserve"> </w:t>
        </w:r>
        <w:r w:rsidR="00547196" w:rsidRPr="00DD6DB5">
          <w:rPr>
            <w:rStyle w:val="Hyperlink"/>
            <w:noProof/>
          </w:rPr>
          <w:t xml:space="preserve"> Muscarinic Results Magnified</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Toc490320166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22</w:t>
        </w:r>
        <w:r w:rsidR="00547196">
          <w:rPr>
            <w:noProof/>
            <w:webHidden/>
            <w:rtl/>
          </w:rPr>
          <w:fldChar w:fldCharType="end"/>
        </w:r>
      </w:hyperlink>
    </w:p>
    <w:p w14:paraId="15C95D18" w14:textId="475DD262" w:rsidR="00547196" w:rsidRDefault="001A36D0" w:rsidP="00C119D8">
      <w:pPr>
        <w:pStyle w:val="TableofFigures"/>
        <w:tabs>
          <w:tab w:val="right" w:pos="8296"/>
        </w:tabs>
        <w:bidi w:val="0"/>
        <w:rPr>
          <w:rFonts w:cstheme="minorBidi"/>
          <w:caps w:val="0"/>
          <w:noProof/>
          <w:sz w:val="22"/>
          <w:szCs w:val="22"/>
          <w:rtl/>
        </w:rPr>
      </w:pPr>
      <w:hyperlink w:anchor="_Toc490320167" w:history="1">
        <w:r w:rsidR="00547196" w:rsidRPr="00DD6DB5">
          <w:rPr>
            <w:rStyle w:val="Hyperlink"/>
            <w:noProof/>
          </w:rPr>
          <w:t>Figure 15 Serotonin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Toc490320167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23</w:t>
        </w:r>
        <w:r w:rsidR="00547196">
          <w:rPr>
            <w:noProof/>
            <w:webHidden/>
            <w:rtl/>
          </w:rPr>
          <w:fldChar w:fldCharType="end"/>
        </w:r>
      </w:hyperlink>
    </w:p>
    <w:p w14:paraId="74353FB1" w14:textId="6AE12C8E" w:rsidR="003D3E5F" w:rsidRDefault="003D3E5F">
      <w:pPr>
        <w:pStyle w:val="paragraph"/>
        <w:rPr>
          <w:rFonts w:asciiTheme="majorBidi" w:hAnsiTheme="majorBidi" w:cstheme="majorBidi"/>
        </w:rPr>
      </w:pPr>
      <w:r>
        <w:rPr>
          <w:rFonts w:asciiTheme="majorBidi" w:hAnsiTheme="majorBidi" w:cstheme="majorBidi"/>
        </w:rPr>
        <w:fldChar w:fldCharType="end"/>
      </w:r>
    </w:p>
    <w:p w14:paraId="17C95D86" w14:textId="77777777" w:rsidR="00FB4C9F" w:rsidRDefault="00FB4C9F" w:rsidP="00FB4C9F">
      <w:pPr>
        <w:rPr>
          <w:rFonts w:asciiTheme="majorBidi" w:hAnsiTheme="majorBidi" w:cstheme="majorBidi"/>
        </w:rPr>
        <w:sectPr w:rsidR="00FB4C9F" w:rsidSect="003D3E5F">
          <w:headerReference w:type="default" r:id="rId11"/>
          <w:footerReference w:type="default" r:id="rId12"/>
          <w:headerReference w:type="first" r:id="rId13"/>
          <w:pgSz w:w="11906" w:h="16838"/>
          <w:pgMar w:top="1440" w:right="1800" w:bottom="1440" w:left="1800" w:header="706" w:footer="706" w:gutter="0"/>
          <w:pgNumType w:fmt="lowerRoman"/>
          <w:cols w:space="708"/>
          <w:titlePg/>
          <w:bidi/>
          <w:rtlGutter/>
          <w:docGrid w:linePitch="360"/>
        </w:sectPr>
      </w:pPr>
    </w:p>
    <w:p w14:paraId="2D7FAE2F" w14:textId="1AC49EC7" w:rsidR="00165CF4" w:rsidRDefault="00144BDE" w:rsidP="007A1597">
      <w:pPr>
        <w:pStyle w:val="Heading1"/>
        <w:numPr>
          <w:ilvl w:val="0"/>
          <w:numId w:val="58"/>
        </w:numPr>
      </w:pPr>
      <w:bookmarkStart w:id="11" w:name="_Toc489124778"/>
      <w:bookmarkStart w:id="12" w:name="_Toc489124907"/>
      <w:bookmarkStart w:id="13" w:name="_Toc489129893"/>
      <w:bookmarkStart w:id="14" w:name="_Toc489130023"/>
      <w:bookmarkStart w:id="15" w:name="_Toc489130682"/>
      <w:bookmarkStart w:id="16" w:name="_Toc489131169"/>
      <w:bookmarkStart w:id="17" w:name="_Toc489124798"/>
      <w:bookmarkStart w:id="18" w:name="_Toc489124927"/>
      <w:bookmarkStart w:id="19" w:name="_Toc489129913"/>
      <w:bookmarkStart w:id="20" w:name="_Toc489130043"/>
      <w:bookmarkStart w:id="21" w:name="_Toc489130702"/>
      <w:bookmarkStart w:id="22" w:name="_Toc489131189"/>
      <w:bookmarkStart w:id="23" w:name="_Toc489124799"/>
      <w:bookmarkStart w:id="24" w:name="_Toc489124928"/>
      <w:bookmarkStart w:id="25" w:name="_Toc489129914"/>
      <w:bookmarkStart w:id="26" w:name="_Toc489130044"/>
      <w:bookmarkStart w:id="27" w:name="_Toc489130703"/>
      <w:bookmarkStart w:id="28" w:name="_Toc489131190"/>
      <w:bookmarkStart w:id="29" w:name="_Toc489124808"/>
      <w:bookmarkStart w:id="30" w:name="_Toc489124937"/>
      <w:bookmarkStart w:id="31" w:name="_Toc489129923"/>
      <w:bookmarkStart w:id="32" w:name="_Toc489130053"/>
      <w:bookmarkStart w:id="33" w:name="_Toc489130712"/>
      <w:bookmarkStart w:id="34" w:name="_Toc489131199"/>
      <w:bookmarkStart w:id="35" w:name="_Toc489124809"/>
      <w:bookmarkStart w:id="36" w:name="_Toc489124938"/>
      <w:bookmarkStart w:id="37" w:name="_Toc489129924"/>
      <w:bookmarkStart w:id="38" w:name="_Toc489130054"/>
      <w:bookmarkStart w:id="39" w:name="_Toc489130713"/>
      <w:bookmarkStart w:id="40" w:name="_Toc489131200"/>
      <w:bookmarkStart w:id="41" w:name="_Toc489124810"/>
      <w:bookmarkStart w:id="42" w:name="_Toc489124939"/>
      <w:bookmarkStart w:id="43" w:name="_Toc489129925"/>
      <w:bookmarkStart w:id="44" w:name="_Toc489130055"/>
      <w:bookmarkStart w:id="45" w:name="_Toc489130714"/>
      <w:bookmarkStart w:id="46" w:name="_Toc489131201"/>
      <w:bookmarkStart w:id="47" w:name="_Toc493258082"/>
      <w:bookmarkEnd w:id="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t>Introduction</w:t>
      </w:r>
      <w:bookmarkEnd w:id="47"/>
      <w:r w:rsidR="00937424" w:rsidRPr="008170D4">
        <w:t xml:space="preserve"> </w:t>
      </w:r>
    </w:p>
    <w:p w14:paraId="17D60DE9" w14:textId="75917264" w:rsidR="00D10D1B" w:rsidRPr="00D10D1B" w:rsidRDefault="00D10D1B" w:rsidP="007A1597">
      <w:pPr>
        <w:pStyle w:val="Heading2"/>
        <w:numPr>
          <w:ilvl w:val="1"/>
          <w:numId w:val="58"/>
        </w:numPr>
      </w:pPr>
      <w:bookmarkStart w:id="48" w:name="_Toc493258083"/>
      <w:r>
        <w:t>Motivation</w:t>
      </w:r>
      <w:bookmarkEnd w:id="48"/>
    </w:p>
    <w:p w14:paraId="7A922F09" w14:textId="613C43ED" w:rsidR="00FB69D7" w:rsidRDefault="0069137B" w:rsidP="00257F4F">
      <w:r>
        <w:t xml:space="preserve">The process of bringing a new drug to market </w:t>
      </w:r>
      <w:r w:rsidR="00535843">
        <w:t xml:space="preserve">(as described in </w:t>
      </w:r>
      <w:r w:rsidR="00124DA0">
        <w:t>figure</w:t>
      </w:r>
      <w:r w:rsidR="00535843">
        <w:t xml:space="preserve"> </w:t>
      </w:r>
      <w:r w:rsidR="00257F4F">
        <w:t>1</w:t>
      </w:r>
      <w:r w:rsidR="00535843">
        <w:t xml:space="preserve">) </w:t>
      </w:r>
      <w:r>
        <w:t>is long and expensive one by all accounts with costs estimated by non-pharma market members in hundreds of millions of US dollars and reported by pharma market members as high as one billion US dollars</w:t>
      </w:r>
      <w:r w:rsidR="00E940ED">
        <w:t xml:space="preserve"> </w:t>
      </w:r>
      <w:bookmarkStart w:id="49" w:name="_Hlk493338671"/>
      <w:r w:rsidR="00E940ED">
        <w:t xml:space="preserve">(English, Lebovitz, </w:t>
      </w:r>
      <w:r w:rsidR="00E940ED" w:rsidRPr="00DF6DDD">
        <w:t>Griffin</w:t>
      </w:r>
      <w:r w:rsidR="00E940ED">
        <w:t>, 2010).</w:t>
      </w:r>
      <w:bookmarkEnd w:id="49"/>
    </w:p>
    <w:p w14:paraId="4EFA8D78" w14:textId="21BA84AD" w:rsidR="001D74BA" w:rsidRDefault="00197676" w:rsidP="00C7482A">
      <w:r w:rsidRPr="00197676">
        <w:rPr>
          <w:noProof/>
        </w:rPr>
        <w:drawing>
          <wp:inline distT="0" distB="0" distL="0" distR="0" wp14:anchorId="380102CC" wp14:editId="44E8C5DB">
            <wp:extent cx="4280535" cy="2495973"/>
            <wp:effectExtent l="0" t="0" r="329565" b="3238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5CA5DE8" w14:textId="245F5D94" w:rsidR="00F71172" w:rsidRDefault="001D74BA" w:rsidP="009038F0">
      <w:pPr>
        <w:pStyle w:val="Caption"/>
        <w:jc w:val="center"/>
      </w:pPr>
      <w:bookmarkStart w:id="50" w:name="_Toc490320153"/>
      <w:r>
        <w:t xml:space="preserve">Figure </w:t>
      </w:r>
      <w:fldSimple w:instr=" SEQ Figure \* ARABIC ">
        <w:r w:rsidR="008B066C">
          <w:rPr>
            <w:noProof/>
          </w:rPr>
          <w:t>1</w:t>
        </w:r>
      </w:fldSimple>
      <w:r>
        <w:t xml:space="preserve"> Pharma </w:t>
      </w:r>
      <w:r w:rsidR="009038F0">
        <w:t>Compound</w:t>
      </w:r>
      <w:r>
        <w:t xml:space="preserve"> Funnel</w:t>
      </w:r>
      <w:bookmarkEnd w:id="50"/>
    </w:p>
    <w:p w14:paraId="4FC8616F" w14:textId="77777777" w:rsidR="00CA5BE0" w:rsidRDefault="00CA5BE0" w:rsidP="00CA5BE0">
      <w:r>
        <w:t>According to the U.S. food and drug administration (FDA) before a new drug hits the market there are 4 required steps:</w:t>
      </w:r>
    </w:p>
    <w:p w14:paraId="554EC394" w14:textId="77777777" w:rsidR="00CA5BE0" w:rsidRDefault="00CA5BE0" w:rsidP="00CA5BE0">
      <w:pPr>
        <w:pStyle w:val="ListParagraph"/>
        <w:numPr>
          <w:ilvl w:val="0"/>
          <w:numId w:val="44"/>
        </w:numPr>
        <w:ind w:left="426"/>
      </w:pPr>
      <w:commentRangeStart w:id="51"/>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9B1DFF4" w14:textId="77777777" w:rsidR="00CA5BE0" w:rsidRDefault="00CA5BE0" w:rsidP="00CA5BE0">
      <w:pPr>
        <w:pStyle w:val="ListParagraph"/>
        <w:ind w:left="426"/>
      </w:pPr>
      <w:r>
        <w:t>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7777777" w:rsidR="00CA5BE0" w:rsidRDefault="00CA5BE0" w:rsidP="00CA5BE0">
      <w:pPr>
        <w:pStyle w:val="ListParagraph"/>
        <w:numPr>
          <w:ilvl w:val="0"/>
          <w:numId w:val="44"/>
        </w:numPr>
        <w:ind w:left="426"/>
      </w:pPr>
      <w:r>
        <w:t>Preclinical Research: Before human trials the compound’s toxicity must be ascertained using two types of preclinical research: in vitro (using controlled 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16D359A" w14:textId="77777777" w:rsidR="00CA5BE0" w:rsidRDefault="00CA5BE0" w:rsidP="00CA5BE0">
      <w:pPr>
        <w:pStyle w:val="ListParagraph"/>
        <w:numPr>
          <w:ilvl w:val="0"/>
          <w:numId w:val="44"/>
        </w:numPr>
        <w:ind w:left="426"/>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7995CB22" w14:textId="5CC75B69" w:rsidR="00CA5BE0" w:rsidRPr="00CA5BE0" w:rsidRDefault="00CA5BE0" w:rsidP="00CA5BE0">
      <w:pPr>
        <w:pStyle w:val="ListParagraph"/>
        <w:numPr>
          <w:ilvl w:val="0"/>
          <w:numId w:val="44"/>
        </w:numPr>
        <w:ind w:left="426"/>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commentRangeEnd w:id="51"/>
      <w:r w:rsidR="00AA52B8">
        <w:rPr>
          <w:rStyle w:val="CommentReference"/>
        </w:rPr>
        <w:commentReference w:id="51"/>
      </w:r>
    </w:p>
    <w:p w14:paraId="423A39C8" w14:textId="1A87B49C" w:rsidR="002F0434" w:rsidRDefault="002F0434" w:rsidP="002F0434">
      <w:pPr>
        <w:pStyle w:val="Heading2"/>
        <w:numPr>
          <w:ilvl w:val="1"/>
          <w:numId w:val="58"/>
        </w:numPr>
      </w:pPr>
      <w:bookmarkStart w:id="52" w:name="_Ref490319854"/>
      <w:bookmarkStart w:id="53" w:name="_Toc493258089"/>
      <w:r>
        <w:t>The Economy of Discovery</w:t>
      </w:r>
      <w:bookmarkEnd w:id="52"/>
      <w:bookmarkEnd w:id="53"/>
    </w:p>
    <w:p w14:paraId="7DE9C9A5" w14:textId="5B507893" w:rsidR="00410DA7" w:rsidRPr="00E940ED" w:rsidRDefault="002F0434" w:rsidP="00E940ED">
      <w:pPr>
        <w:rPr>
          <w:rFonts w:eastAsia="Times New Roman" w:cstheme="minorHAnsi"/>
        </w:rPr>
      </w:pPr>
      <w:r>
        <w:rPr>
          <w:rFonts w:ascii="URWPalladioL-Roma" w:hAnsi="URWPalladioL-Roma" w:cs="URWPalladioL-Roma"/>
        </w:rPr>
        <w:t xml:space="preserve">As </w:t>
      </w:r>
      <w:r w:rsidR="008E7098">
        <w:rPr>
          <w:rFonts w:ascii="URWPalladioL-Roma" w:hAnsi="URWPalladioL-Roma" w:cs="URWPalladioL-Roma"/>
        </w:rPr>
        <w:t>detailed in the literature review chapter</w:t>
      </w:r>
      <w:r>
        <w:rPr>
          <w:rFonts w:ascii="URWPalladioL-Roma" w:hAnsi="URWPalladioL-Roma" w:cs="URWPalladioL-Roma"/>
        </w:rPr>
        <w:t xml:space="preserve"> the industry has abandoned the discovery phase because it is not </w:t>
      </w:r>
      <w:r w:rsidR="00410DA7">
        <w:rPr>
          <w:rFonts w:ascii="URWPalladioL-Roma" w:hAnsi="URWPalladioL-Roma" w:cs="URWPalladioL-Roma"/>
        </w:rPr>
        <w:t xml:space="preserve">economically viable. As it is the cost of a new drug is estimated at 5.5 billion USD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410DA7">
        <w:rPr>
          <w:rFonts w:ascii="URWPalladioL-Roma" w:hAnsi="URWPalladioL-Roma" w:cs="URWPalladioL-Roma"/>
        </w:rPr>
        <w:t>and only two out of ten new drugs cover their incurred R&amp;D expenses. The discovery phase is currently a liability that the pharmaceutical companies cannot accept until its effectiveness is dramatically improved.</w:t>
      </w:r>
    </w:p>
    <w:p w14:paraId="1D82510A" w14:textId="31E9BC45" w:rsidR="00410DA7" w:rsidRDefault="00410DA7" w:rsidP="00C119D8">
      <w:pPr>
        <w:autoSpaceDE w:val="0"/>
        <w:autoSpaceDN w:val="0"/>
        <w:adjustRightInd w:val="0"/>
        <w:spacing w:after="0" w:line="240" w:lineRule="auto"/>
        <w:jc w:val="left"/>
        <w:rPr>
          <w:rFonts w:ascii="URWPalladioL-Roma" w:hAnsi="URWPalladioL-Roma" w:cs="URWPalladioL-Roma"/>
        </w:rPr>
      </w:pPr>
      <w:r>
        <w:rPr>
          <w:rFonts w:ascii="URWPalladioL-Roma" w:hAnsi="URWPalladioL-Roma" w:cs="URWPalladioL-Roma"/>
        </w:rPr>
        <w:t xml:space="preserve">The discovery phase costs vary wildly but it is safe to assume that </w:t>
      </w:r>
      <w:r w:rsidR="00C73B61">
        <w:rPr>
          <w:rFonts w:ascii="URWPalladioL-Roma" w:hAnsi="URWPalladioL-Roma" w:cs="URWPalladioL-Roma"/>
        </w:rPr>
        <w:t xml:space="preserve">every test for a candidate compound costs roughly 10000 USD and right now it takes a corpus of 125000 candidates to produce 75 viable pre-clinical trials candidates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C73B61">
        <w:rPr>
          <w:rFonts w:ascii="URWPalladioL-Roma" w:hAnsi="URWPalladioL-Roma" w:cs="URWPalladioL-Roma"/>
        </w:rPr>
        <w:t>Out of these there is a good chance one will make it to production. This means that under present conditions finding a sufficiently large viable candidate group would cost 1.25 USD billion.</w:t>
      </w:r>
    </w:p>
    <w:p w14:paraId="649DB271" w14:textId="4CD36BB9" w:rsidR="00C73B61" w:rsidRDefault="00C73B61" w:rsidP="00C119D8">
      <w:pPr>
        <w:autoSpaceDE w:val="0"/>
        <w:autoSpaceDN w:val="0"/>
        <w:adjustRightInd w:val="0"/>
        <w:spacing w:after="0" w:line="240" w:lineRule="auto"/>
        <w:jc w:val="left"/>
        <w:rPr>
          <w:rFonts w:ascii="URWPalladioL-Roma" w:hAnsi="URWPalladioL-Roma" w:cs="URWPalladioL-Roma"/>
        </w:rPr>
      </w:pPr>
      <w:r>
        <w:rPr>
          <w:rFonts w:ascii="URWPalladioL-Roma" w:hAnsi="URWPalladioL-Roma" w:cs="URWPalladioL-Roma"/>
        </w:rPr>
        <w:t>In order to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7A1597">
      <w:pPr>
        <w:pStyle w:val="Heading2"/>
        <w:numPr>
          <w:ilvl w:val="1"/>
          <w:numId w:val="58"/>
        </w:numPr>
      </w:pPr>
      <w:bookmarkStart w:id="54" w:name="_Toc493258091"/>
      <w:r>
        <w:t xml:space="preserve">Research </w:t>
      </w:r>
      <w:r w:rsidR="00034CEA">
        <w:t>Hypothesis</w:t>
      </w:r>
      <w:bookmarkEnd w:id="54"/>
      <w:r w:rsidR="000644CE">
        <w:t xml:space="preserve"> </w:t>
      </w:r>
    </w:p>
    <w:p w14:paraId="3D35C35C" w14:textId="1550BCF2" w:rsidR="004C375C" w:rsidRDefault="004C375C">
      <w:pPr>
        <w:pPrChange w:id="55" w:author="Abraham Yosipof" w:date="2017-09-16T09:54:00Z">
          <w:pPr>
            <w:numPr>
              <w:numId w:val="58"/>
            </w:numPr>
            <w:ind w:left="528" w:hanging="528"/>
          </w:pPr>
        </w:pPrChange>
      </w:pPr>
      <w:ins w:id="56" w:author="Abraham Yosipof" w:date="2017-09-16T09:51:00Z">
        <w:r w:rsidRPr="00837B47">
          <w:t xml:space="preserve">The proposed research will address a </w:t>
        </w:r>
        <w:r>
          <w:t xml:space="preserve">clear need for new computational cost effective method for </w:t>
        </w:r>
      </w:ins>
      <w:ins w:id="57" w:author="Abraham Yosipof" w:date="2017-09-16T09:52:00Z">
        <w:r>
          <w:t>the drug discovery stage</w:t>
        </w:r>
      </w:ins>
      <w:ins w:id="58" w:author="Abraham Yosipof" w:date="2017-09-16T09:53:00Z">
        <w:r>
          <w:t xml:space="preserve">. </w:t>
        </w:r>
        <w:r w:rsidRPr="000D005B">
          <w:t xml:space="preserve">Such a </w:t>
        </w:r>
        <w:r>
          <w:t>method</w:t>
        </w:r>
        <w:r w:rsidRPr="003B1470">
          <w:t xml:space="preserve"> will be able to predict the </w:t>
        </w:r>
        <w:r>
          <w:t xml:space="preserve">biological activity </w:t>
        </w:r>
      </w:ins>
      <w:ins w:id="59" w:author="Abraham Yosipof" w:date="2017-09-16T09:54:00Z">
        <w:r>
          <w:t>of a compounds</w:t>
        </w:r>
      </w:ins>
      <w:ins w:id="60" w:author="Abraham Yosipof" w:date="2017-09-16T09:53:00Z">
        <w:r w:rsidRPr="001215D3">
          <w:t xml:space="preserve"> prior to their synthesis.</w:t>
        </w:r>
      </w:ins>
      <w:ins w:id="61" w:author="Abraham Yosipof" w:date="2017-09-16T09:52:00Z">
        <w:r>
          <w:t xml:space="preserve"> </w:t>
        </w:r>
      </w:ins>
      <w:ins w:id="62" w:author="Abraham Yosipof" w:date="2017-09-16T09:32:00Z">
        <w:r w:rsidRPr="001A09AF">
          <w:t>Visualization of chemical data and a good representation of the chemical space is useful in many drug design applications including the selection of compounds for synthesis, the selection of compounds for b</w:t>
        </w:r>
        <w:r>
          <w:t>iological evaluation</w:t>
        </w:r>
      </w:ins>
      <w:ins w:id="63" w:author="Abraham Yosipof" w:date="2017-09-16T09:33:00Z">
        <w:r>
          <w:t xml:space="preserve"> and</w:t>
        </w:r>
      </w:ins>
      <w:ins w:id="64" w:author="Abraham Yosipof" w:date="2017-09-16T09:32:00Z">
        <w:r w:rsidRPr="001A09AF">
          <w:t xml:space="preserve"> selection of subsets for the design of info</w:t>
        </w:r>
        <w:r>
          <w:t>rmation-rich compound libraries</w:t>
        </w:r>
      </w:ins>
      <w:ins w:id="65" w:author="Abraham Yosipof" w:date="2017-09-16T09:33:00Z">
        <w:r>
          <w:t xml:space="preserve">. </w:t>
        </w:r>
      </w:ins>
      <w:ins w:id="66" w:author="Abraham Yosipof" w:date="2017-09-16T09:34:00Z">
        <w:r w:rsidRPr="001A09AF">
          <w:t xml:space="preserve">Here we present </w:t>
        </w:r>
      </w:ins>
      <w:ins w:id="67" w:author="Abraham Yosipof" w:date="2017-09-16T09:37:00Z">
        <w:r>
          <w:t>a new computational</w:t>
        </w:r>
      </w:ins>
      <w:ins w:id="68" w:author="Abraham Yosipof" w:date="2017-09-16T09:38:00Z">
        <w:r>
          <w:t xml:space="preserve"> </w:t>
        </w:r>
      </w:ins>
      <w:ins w:id="69" w:author="Abraham Yosipof" w:date="2017-09-16T10:02:00Z">
        <w:r>
          <w:t>method, namely</w:t>
        </w:r>
      </w:ins>
      <w:ins w:id="70" w:author="Abraham Yosipof" w:date="2017-09-16T09:37:00Z">
        <w:r>
          <w:t xml:space="preserve"> </w:t>
        </w:r>
      </w:ins>
      <w:ins w:id="71" w:author="Abraham Yosipof" w:date="2017-09-16T09:34:00Z">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w:t>
        </w:r>
      </w:ins>
      <w:ins w:id="72" w:author="Abraham Yosipof" w:date="2017-09-16T09:35:00Z">
        <w:r>
          <w:t xml:space="preserve">for the selection of compounds for the drug </w:t>
        </w:r>
      </w:ins>
      <w:ins w:id="73" w:author="Abraham Yosipof" w:date="2017-09-16T09:42:00Z">
        <w:r>
          <w:t>discovery</w:t>
        </w:r>
      </w:ins>
      <w:ins w:id="74" w:author="Abraham Yosipof" w:date="2017-09-16T09:35:00Z">
        <w:r>
          <w:t xml:space="preserve"> stage. </w:t>
        </w:r>
      </w:ins>
      <w:ins w:id="75" w:author="Abraham Yosipof" w:date="2017-09-16T09:34:00Z">
        <w:r w:rsidRPr="001A09AF">
          <w:t>In order to get a good representation of the chemical space we have coupled the t-SNE algorithm with an optimizati</w:t>
        </w:r>
        <w:r>
          <w:t>on engine for feature selection</w:t>
        </w:r>
      </w:ins>
      <w:ins w:id="76" w:author="Abraham Yosipof" w:date="2017-09-16T09:39:00Z">
        <w:r>
          <w:t>.</w:t>
        </w:r>
      </w:ins>
      <w:ins w:id="77" w:author="Abraham Yosipof" w:date="2017-09-16T10:12:00Z">
        <w:r>
          <w:t xml:space="preserve"> </w:t>
        </w:r>
      </w:ins>
    </w:p>
    <w:p w14:paraId="496C3C56" w14:textId="77777777" w:rsidR="008D355E" w:rsidRDefault="008D355E" w:rsidP="008D355E">
      <w:r>
        <w:t>The research objectives are:</w:t>
      </w:r>
    </w:p>
    <w:p w14:paraId="58537F7D" w14:textId="77777777" w:rsidR="008D355E" w:rsidRDefault="008D355E" w:rsidP="008D355E">
      <w:pPr>
        <w:pStyle w:val="ListParagraph"/>
        <w:numPr>
          <w:ilvl w:val="0"/>
          <w:numId w:val="86"/>
        </w:numPr>
      </w:pPr>
      <w:r>
        <w:t>Examine feature selection options and determine the optimal one for optimizing the classification process.</w:t>
      </w:r>
    </w:p>
    <w:p w14:paraId="164ECCDB" w14:textId="77777777" w:rsidR="008D355E" w:rsidRDefault="008D355E" w:rsidP="008D355E">
      <w:pPr>
        <w:pStyle w:val="ListParagraph"/>
        <w:numPr>
          <w:ilvl w:val="0"/>
          <w:numId w:val="86"/>
        </w:numPr>
      </w:pPr>
      <w:r>
        <w:t>Examine dimensionality reduction options and determine the optimal one for optimizing the classification process.</w:t>
      </w:r>
    </w:p>
    <w:p w14:paraId="6815BD5B" w14:textId="77777777" w:rsidR="008D355E" w:rsidRDefault="008D355E" w:rsidP="008D355E">
      <w:pPr>
        <w:pStyle w:val="ListParagraph"/>
        <w:numPr>
          <w:ilvl w:val="0"/>
          <w:numId w:val="86"/>
        </w:numPr>
      </w:pPr>
      <w:r>
        <w:t>Establish an implementable solution for classifying compounds and identifying relevant candidates with high probability.</w:t>
      </w:r>
    </w:p>
    <w:p w14:paraId="556D3E5E" w14:textId="77777777" w:rsidR="008D355E" w:rsidRPr="001A09AF" w:rsidRDefault="008D355E" w:rsidP="008D355E">
      <w:pPr>
        <w:rPr>
          <w:ins w:id="78" w:author="Abraham Yosipof" w:date="2017-09-16T09:32:00Z"/>
        </w:rPr>
      </w:pPr>
    </w:p>
    <w:p w14:paraId="504CACB6" w14:textId="72735206" w:rsidR="009A0EEA" w:rsidDel="00AA52B8" w:rsidRDefault="009A0EEA" w:rsidP="007A1597">
      <w:pPr>
        <w:keepNext/>
        <w:rPr>
          <w:del w:id="79" w:author="Abraham Yosipof" w:date="2017-09-18T00:13:00Z"/>
        </w:rPr>
      </w:pPr>
      <w:commentRangeStart w:id="80"/>
      <w:del w:id="81" w:author="Abraham Yosipof" w:date="2017-09-18T00:13:00Z">
        <w:r w:rsidDel="00AA52B8">
          <w:rPr>
            <w:noProof/>
          </w:rPr>
          <w:drawing>
            <wp:inline distT="0" distB="0" distL="0" distR="0" wp14:anchorId="7775CCC7" wp14:editId="7BCF155B">
              <wp:extent cx="5274310" cy="3955733"/>
              <wp:effectExtent l="0" t="0" r="0" b="0"/>
              <wp:docPr id="48" name="Picture 48" descr="C:\Users\Shy Alon\AppData\Local\Microsoft\Windows\INetCache\Content.Word\joined_serotonin_q_0.935_q3_0.934_q5_0.928_trust_0.087_features_3D7ABBBC018A61EB7789FD4710FFD80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 Alon\AppData\Local\Microsoft\Windows\INetCache\Content.Word\joined_serotonin_q_0.935_q3_0.934_q5_0.928_trust_0.087_features_3D7ABBBC018A61EB7789FD4710FFD807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del>
      <w:commentRangeEnd w:id="80"/>
      <w:r w:rsidR="00AA52B8">
        <w:rPr>
          <w:rStyle w:val="CommentReference"/>
        </w:rPr>
        <w:commentReference w:id="80"/>
      </w:r>
    </w:p>
    <w:p w14:paraId="0543683C" w14:textId="614E88BA" w:rsidR="009A0EEA" w:rsidDel="00AA52B8" w:rsidRDefault="009A0EEA" w:rsidP="007A1597">
      <w:pPr>
        <w:pStyle w:val="Caption"/>
        <w:jc w:val="center"/>
        <w:rPr>
          <w:del w:id="82" w:author="Abraham Yosipof" w:date="2017-09-18T00:13:00Z"/>
        </w:rPr>
      </w:pPr>
      <w:bookmarkStart w:id="83" w:name="_Ref488440197"/>
      <w:bookmarkStart w:id="84" w:name="_Toc490320156"/>
      <w:del w:id="85" w:author="Abraham Yosipof" w:date="2017-09-18T00:13:00Z">
        <w:r w:rsidDel="00AA52B8">
          <w:delText xml:space="preserve">Figure </w:delText>
        </w:r>
        <w:r w:rsidR="00196103" w:rsidDel="00AA52B8">
          <w:delText>2</w:delText>
        </w:r>
        <w:r w:rsidDel="00AA52B8">
          <w:delText xml:space="preserve"> Mapping by Serotonin</w:delText>
        </w:r>
        <w:bookmarkEnd w:id="83"/>
        <w:bookmarkEnd w:id="84"/>
      </w:del>
    </w:p>
    <w:p w14:paraId="5215D04E" w14:textId="6415D509" w:rsidR="00034CEA" w:rsidRDefault="00034CEA" w:rsidP="00034CEA">
      <w:pPr>
        <w:pStyle w:val="Heading2"/>
        <w:numPr>
          <w:ilvl w:val="1"/>
          <w:numId w:val="58"/>
        </w:numPr>
      </w:pPr>
      <w:bookmarkStart w:id="86" w:name="_Toc493258092"/>
      <w:r>
        <w:t>Application</w:t>
      </w:r>
      <w:bookmarkEnd w:id="86"/>
    </w:p>
    <w:p w14:paraId="7D4A3DD9" w14:textId="21C1783E" w:rsidR="00034CEA" w:rsidRDefault="00097201" w:rsidP="007A1597">
      <w:r>
        <w:t>The research hypothesis discussed in this paper</w:t>
      </w:r>
      <w:r w:rsidR="0098774D">
        <w:t>, in the context of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This is accomplished by building an algorithmic candidate and testing it on a rich enough database.</w:t>
      </w:r>
    </w:p>
    <w:p w14:paraId="52CDABB2" w14:textId="104636C9" w:rsidR="00872577" w:rsidRPr="00F8349F" w:rsidRDefault="00872577" w:rsidP="00872577">
      <w:pPr>
        <w:rPr>
          <w:rFonts w:ascii="URWPalladioL-Roma" w:hAnsi="URWPalladioL-Roma" w:cs="URWPalladioL-Roma"/>
        </w:rPr>
      </w:pPr>
      <w:r>
        <w:t xml:space="preserve">The target application </w:t>
      </w:r>
      <w:r w:rsidRPr="00F8349F">
        <w:rPr>
          <w:rFonts w:ascii="URWPalladioL-Roma" w:hAnsi="URWPalladioL-Roma" w:cs="URWPalladioL-Roma"/>
        </w:rPr>
        <w:t>focuses on the target class of G Protein-coupled Receptors (GPCRs), a</w:t>
      </w:r>
      <w:r>
        <w:rPr>
          <w:rFonts w:ascii="URWPalladioL-Roma" w:hAnsi="URWPalladioL-Roma" w:cs="URWPalladioL-Roma"/>
        </w:rPr>
        <w:t xml:space="preserve"> </w:t>
      </w:r>
      <w:r w:rsidRPr="00F8349F">
        <w:rPr>
          <w:rFonts w:ascii="URWPalladioL-Roma" w:hAnsi="URWPalladioL-Roma" w:cs="URWPalladioL-Roma"/>
        </w:rPr>
        <w:t xml:space="preserve">group of molecular targets </w:t>
      </w:r>
      <w:r w:rsidR="00850CAA">
        <w:rPr>
          <w:rFonts w:ascii="URWPalladioL-Roma" w:hAnsi="URWPalladioL-Roma" w:cs="URWPalladioL-Roma"/>
        </w:rPr>
        <w:t xml:space="preserve">which has a tremendous profit potential to the </w:t>
      </w:r>
      <w:r>
        <w:rPr>
          <w:rFonts w:ascii="URWPalladioL-Roma" w:hAnsi="URWPalladioL-Roma" w:cs="URWPalladioL-Roma"/>
        </w:rPr>
        <w:t>pharmaceutical industry</w:t>
      </w:r>
      <w:r w:rsidRPr="00F8349F">
        <w:rPr>
          <w:rFonts w:ascii="URWPalladioL-Roma" w:hAnsi="URWPalladioL-Roma" w:cs="URWPalladioL-Roma"/>
        </w:rPr>
        <w:t xml:space="preserve">. </w:t>
      </w:r>
      <w:r w:rsidR="00850CAA">
        <w:rPr>
          <w:rFonts w:ascii="URWPalladioL-Roma" w:hAnsi="URWPalladioL-Roma" w:cs="URWPalladioL-Roma"/>
        </w:rPr>
        <w:t>T</w:t>
      </w:r>
      <w:r w:rsidRPr="00F8349F">
        <w:rPr>
          <w:rFonts w:ascii="URWPalladioL-Roma" w:hAnsi="URWPalladioL-Roma" w:cs="URWPalladioL-Roma"/>
        </w:rPr>
        <w:t>he</w:t>
      </w:r>
      <w:r>
        <w:rPr>
          <w:rFonts w:ascii="URWPalladioL-Roma" w:hAnsi="URWPalladioL-Roma" w:cs="URWPalladioL-Roma"/>
        </w:rPr>
        <w:t xml:space="preserve"> </w:t>
      </w:r>
      <w:r w:rsidRPr="00F8349F">
        <w:rPr>
          <w:rFonts w:ascii="URWPalladioL-Roma" w:hAnsi="URWPalladioL-Roma" w:cs="URWPalladioL-Roma"/>
        </w:rPr>
        <w:t>number of GPCRs in human genome from five main families (glutamate, rhodopsin,</w:t>
      </w:r>
      <w:r>
        <w:rPr>
          <w:rFonts w:ascii="URWPalladioL-Roma" w:hAnsi="URWPalladioL-Roma" w:cs="URWPalladioL-Roma"/>
        </w:rPr>
        <w:t xml:space="preserve"> </w:t>
      </w:r>
      <w:r w:rsidRPr="00F8349F">
        <w:rPr>
          <w:rFonts w:ascii="URWPalladioL-Roma" w:hAnsi="URWPalladioL-Roma" w:cs="URWPalladioL-Roma"/>
        </w:rPr>
        <w:t>adhesion, frizzled/taste2, and secretin) ha</w:t>
      </w:r>
      <w:r>
        <w:rPr>
          <w:rFonts w:ascii="URWPalladioL-Roma" w:hAnsi="URWPalladioL-Roma" w:cs="URWPalladioL-Roma"/>
        </w:rPr>
        <w:t>d been estimated at over 800</w:t>
      </w:r>
      <w:r w:rsidR="00850CAA">
        <w:rPr>
          <w:rFonts w:ascii="URWPalladioL-Roma" w:hAnsi="URWPalladioL-Roma" w:cs="URWPalladioL-Roma"/>
        </w:rPr>
        <w:t xml:space="preserve"> </w:t>
      </w:r>
      <w:r w:rsidR="00850CAA" w:rsidRPr="00850CAA">
        <w:rPr>
          <w:rFonts w:ascii="URWPalladioL-Roma" w:hAnsi="URWPalladioL-Roma" w:cs="URWPalladioL-Roma"/>
        </w:rPr>
        <w:t>(or ~ 4% of the entire protein-coding genome)</w:t>
      </w:r>
      <w:r w:rsidR="00850CAA">
        <w:rPr>
          <w:rFonts w:ascii="URWPalladioL-Roma" w:hAnsi="URWPalladioL-Roma" w:cs="URWPalladioL-Roma"/>
        </w:rPr>
        <w:t xml:space="preserve"> by the year 2003</w:t>
      </w:r>
      <w:r w:rsidRPr="00F8349F">
        <w:rPr>
          <w:rFonts w:ascii="URWPalladioL-Roma" w:hAnsi="URWPalladioL-Roma" w:cs="URWPalladioL-Roma"/>
        </w:rPr>
        <w:t xml:space="preserve">. </w:t>
      </w:r>
      <w:r w:rsidR="00850CAA">
        <w:rPr>
          <w:rFonts w:ascii="URWPalladioL-Roma" w:hAnsi="URWPalladioL-Roma" w:cs="URWPalladioL-Roma"/>
        </w:rPr>
        <w:t>Realistically the</w:t>
      </w:r>
      <w:r>
        <w:rPr>
          <w:rFonts w:ascii="URWPalladioL-Roma" w:hAnsi="URWPalladioL-Roma" w:cs="URWPalladioL-Roma"/>
        </w:rPr>
        <w:t xml:space="preserve"> </w:t>
      </w:r>
      <w:r w:rsidRPr="00F8349F">
        <w:rPr>
          <w:rFonts w:ascii="URWPalladioL-Roma" w:hAnsi="URWPalladioL-Roma" w:cs="URWPalladioL-Roma"/>
        </w:rPr>
        <w:t>number</w:t>
      </w:r>
      <w:r w:rsidR="00850CAA">
        <w:rPr>
          <w:rFonts w:ascii="URWPalladioL-Roma" w:hAnsi="URWPalladioL-Roma" w:cs="URWPalladioL-Roma"/>
        </w:rPr>
        <w:t xml:space="preserve"> of GPCRs</w:t>
      </w:r>
      <w:r w:rsidRPr="00F8349F">
        <w:rPr>
          <w:rFonts w:ascii="URWPalladioL-Roma" w:hAnsi="URWPalladioL-Roma" w:cs="URWPalladioL-Roma"/>
        </w:rPr>
        <w:t xml:space="preserve"> is much higher now due to the known existence of alternatively spliced variants and</w:t>
      </w:r>
      <w:r>
        <w:rPr>
          <w:rFonts w:ascii="URWPalladioL-Roma" w:hAnsi="URWPalladioL-Roma" w:cs="URWPalladioL-Roma"/>
        </w:rPr>
        <w:t xml:space="preserve"> </w:t>
      </w:r>
      <w:r w:rsidRPr="00F8349F">
        <w:rPr>
          <w:rFonts w:ascii="URWPalladioL-Roma" w:hAnsi="URWPalladioL-Roma" w:cs="URWPalladioL-Roma"/>
        </w:rPr>
        <w:t>editing isoforms of GPCRs. In addition, GPCRs with unknown functions (i.e., lack of known</w:t>
      </w:r>
      <w:r>
        <w:rPr>
          <w:rFonts w:ascii="URWPalladioL-Roma" w:hAnsi="URWPalladioL-Roma" w:cs="URWPalladioL-Roma"/>
        </w:rPr>
        <w:t xml:space="preserve"> </w:t>
      </w:r>
      <w:r w:rsidRPr="00F8349F">
        <w:rPr>
          <w:rFonts w:ascii="URWPalladioL-Roma" w:hAnsi="URWPalladioL-Roma" w:cs="URWPalladioL-Roma"/>
        </w:rPr>
        <w:t>natural transmitters), called “orphan” GPCRs, account for a large portion of newly identified</w:t>
      </w:r>
      <w:r>
        <w:rPr>
          <w:rFonts w:ascii="URWPalladioL-Roma" w:hAnsi="URWPalladioL-Roma" w:cs="URWPalladioL-Roma"/>
        </w:rPr>
        <w:t xml:space="preserve"> GPCRs</w:t>
      </w:r>
      <w:r w:rsidRPr="00F8349F">
        <w:rPr>
          <w:rFonts w:ascii="URWPalladioL-Roma" w:hAnsi="URWPalladioL-Roma" w:cs="URWPalladioL-Roma"/>
        </w:rPr>
        <w:t>.</w:t>
      </w:r>
    </w:p>
    <w:p w14:paraId="44AA2817" w14:textId="641B0B70" w:rsidR="00872577" w:rsidRPr="00F8349F" w:rsidRDefault="00872577" w:rsidP="00A03E18">
      <w:pPr>
        <w:autoSpaceDE w:val="0"/>
        <w:autoSpaceDN w:val="0"/>
        <w:adjustRightInd w:val="0"/>
        <w:spacing w:after="0" w:line="240" w:lineRule="auto"/>
        <w:rPr>
          <w:rFonts w:ascii="URWPalladioL-Roma" w:hAnsi="URWPalladioL-Roma" w:cs="URWPalladioL-Roma"/>
        </w:rPr>
      </w:pPr>
      <w:r w:rsidRPr="00F8349F">
        <w:rPr>
          <w:rFonts w:ascii="URWPalladioL-Roma" w:hAnsi="URWPalladioL-Roma" w:cs="URWPalladioL-Roma"/>
        </w:rPr>
        <w:t xml:space="preserve">GPCRs </w:t>
      </w:r>
      <w:r w:rsidR="00A03E18">
        <w:rPr>
          <w:rFonts w:ascii="URWPalladioL-Roma" w:hAnsi="URWPalladioL-Roma" w:cs="URWPalladioL-Roma"/>
        </w:rPr>
        <w:t>have a major impact on drug discovery</w:t>
      </w:r>
      <w:r w:rsidRPr="00F8349F">
        <w:rPr>
          <w:rFonts w:ascii="URWPalladioL-Roma" w:hAnsi="URWPalladioL-Roma" w:cs="URWPalladioL-Roma"/>
        </w:rPr>
        <w:t xml:space="preserve">. </w:t>
      </w:r>
      <w:r w:rsidR="00A03E18">
        <w:rPr>
          <w:rFonts w:ascii="URWPalladioL-Roma" w:hAnsi="URWPalladioL-Roma" w:cs="URWPalladioL-Roma"/>
        </w:rPr>
        <w:t>It is estimated</w:t>
      </w:r>
      <w:r w:rsidRPr="00F8349F">
        <w:rPr>
          <w:rFonts w:ascii="URWPalladioL-Roma" w:hAnsi="URWPalladioL-Roma" w:cs="URWPalladioL-Roma"/>
        </w:rPr>
        <w:t xml:space="preserve"> that</w:t>
      </w:r>
      <w:r w:rsidR="00A03E18">
        <w:rPr>
          <w:rFonts w:ascii="URWPalladioL-Roma" w:hAnsi="URWPalladioL-Roma" w:cs="URWPalladioL-Roma"/>
        </w:rPr>
        <w:t xml:space="preserve"> while GPCRs </w:t>
      </w:r>
      <w:r w:rsidR="00A03E18" w:rsidRPr="00F8349F">
        <w:rPr>
          <w:rFonts w:ascii="URWPalladioL-Roma" w:hAnsi="URWPalladioL-Roma" w:cs="URWPalladioL-Roma"/>
        </w:rPr>
        <w:t>family members</w:t>
      </w:r>
      <w:r w:rsidR="00A03E18">
        <w:rPr>
          <w:rFonts w:ascii="URWPalladioL-Roma" w:hAnsi="URWPalladioL-Roma" w:cs="URWPalladioL-Roma"/>
        </w:rPr>
        <w:t xml:space="preserve"> are </w:t>
      </w:r>
      <w:r w:rsidR="00A03E18" w:rsidRPr="00F8349F">
        <w:rPr>
          <w:rFonts w:ascii="URWPalladioL-Roma" w:hAnsi="URWPalladioL-Roma" w:cs="URWPalladioL-Roma"/>
        </w:rPr>
        <w:t xml:space="preserve">only around 3% of known molecular targets </w:t>
      </w:r>
      <w:r w:rsidR="00A03E18">
        <w:rPr>
          <w:rFonts w:ascii="URWPalladioL-Roma" w:hAnsi="URWPalladioL-Roma" w:cs="URWPalladioL-Roma"/>
        </w:rPr>
        <w:t xml:space="preserve">between </w:t>
      </w:r>
      <w:r w:rsidRPr="00F8349F">
        <w:rPr>
          <w:rFonts w:ascii="URWPalladioL-Roma" w:hAnsi="URWPalladioL-Roma" w:cs="URWPalladioL-Roma"/>
        </w:rPr>
        <w:t>one-third</w:t>
      </w:r>
      <w:r w:rsidR="00A03E18">
        <w:rPr>
          <w:rFonts w:ascii="URWPalladioL-Roma" w:hAnsi="URWPalladioL-Roma" w:cs="URWPalladioL-Roma"/>
        </w:rPr>
        <w:t xml:space="preserve"> </w:t>
      </w:r>
      <w:r w:rsidRPr="00F8349F">
        <w:rPr>
          <w:rFonts w:ascii="URWPalladioL-Roma" w:hAnsi="URWPalladioL-Roma" w:cs="URWPalladioL-Roma"/>
        </w:rPr>
        <w:t>[</w:t>
      </w:r>
      <w:r w:rsidR="00A03E18">
        <w:rPr>
          <w:rFonts w:ascii="URWPalladioL-Roma" w:hAnsi="URWPalladioL-Roma" w:cs="URWPalladioL-Roma"/>
        </w:rPr>
        <w:fldChar w:fldCharType="begin"/>
      </w:r>
      <w:r w:rsidR="00A03E18">
        <w:rPr>
          <w:rFonts w:ascii="URWPalladioL-Roma" w:hAnsi="URWPalladioL-Roma" w:cs="URWPalladioL-Roma"/>
        </w:rPr>
        <w:instrText xml:space="preserve"> REF _Ref492739275 \r \h  \* MERGEFORMAT </w:instrText>
      </w:r>
      <w:r w:rsidR="00A03E18">
        <w:rPr>
          <w:rFonts w:ascii="URWPalladioL-Roma" w:hAnsi="URWPalladioL-Roma" w:cs="URWPalladioL-Roma"/>
        </w:rPr>
      </w:r>
      <w:r w:rsidR="00A03E18">
        <w:rPr>
          <w:rFonts w:ascii="URWPalladioL-Roma" w:hAnsi="URWPalladioL-Roma" w:cs="URWPalladioL-Roma"/>
        </w:rPr>
        <w:fldChar w:fldCharType="separate"/>
      </w:r>
      <w:r w:rsidR="008B066C">
        <w:rPr>
          <w:rFonts w:ascii="URWPalladioL-Roma" w:hAnsi="URWPalladioL-Roma" w:cs="URWPalladioL-Roma"/>
          <w:cs/>
        </w:rPr>
        <w:t>‎</w:t>
      </w:r>
      <w:r w:rsidR="008B066C">
        <w:rPr>
          <w:rFonts w:ascii="URWPalladioL-Roma" w:hAnsi="URWPalladioL-Roma" w:cs="URWPalladioL-Roma"/>
        </w:rPr>
        <w:t>8</w:t>
      </w:r>
      <w:r w:rsidR="00A03E18">
        <w:rPr>
          <w:rFonts w:ascii="URWPalladioL-Roma" w:hAnsi="URWPalladioL-Roma" w:cs="URWPalladioL-Roma"/>
        </w:rPr>
        <w:fldChar w:fldCharType="end"/>
      </w:r>
      <w:r w:rsidR="00A03E18">
        <w:rPr>
          <w:rFonts w:ascii="URWPalladioL-Roma" w:hAnsi="URWPalladioL-Roma" w:cs="URWPalladioL-Roma"/>
        </w:rPr>
        <w:t xml:space="preserve">] and </w:t>
      </w:r>
      <w:r w:rsidRPr="00F8349F">
        <w:rPr>
          <w:rFonts w:ascii="URWPalladioL-Roma" w:hAnsi="URWPalladioL-Roma" w:cs="URWPalladioL-Roma"/>
        </w:rPr>
        <w:t>half</w:t>
      </w:r>
      <w:r w:rsidR="00A03E18">
        <w:rPr>
          <w:rFonts w:ascii="URWPalladioL-Roma" w:hAnsi="URWPalladioL-Roma" w:cs="URWPalladioL-Roma"/>
        </w:rPr>
        <w:t xml:space="preserve"> </w:t>
      </w:r>
      <w:r w:rsidRPr="00F8349F">
        <w:rPr>
          <w:rFonts w:ascii="URWPalladioL-Roma" w:hAnsi="URWPalladioL-Roma" w:cs="URWPalladioL-Roma"/>
        </w:rPr>
        <w:t>[</w:t>
      </w:r>
      <w:r w:rsidR="00A03E18">
        <w:rPr>
          <w:rFonts w:ascii="URWPalladioL-Roma" w:hAnsi="URWPalladioL-Roma" w:cs="URWPalladioL-Roma"/>
        </w:rPr>
        <w:fldChar w:fldCharType="begin"/>
      </w:r>
      <w:r w:rsidR="00A03E18">
        <w:rPr>
          <w:rFonts w:ascii="URWPalladioL-Roma" w:hAnsi="URWPalladioL-Roma" w:cs="URWPalladioL-Roma"/>
        </w:rPr>
        <w:instrText xml:space="preserve"> REF _Ref492739291 \r \h  \* MERGEFORMAT </w:instrText>
      </w:r>
      <w:r w:rsidR="00A03E18">
        <w:rPr>
          <w:rFonts w:ascii="URWPalladioL-Roma" w:hAnsi="URWPalladioL-Roma" w:cs="URWPalladioL-Roma"/>
        </w:rPr>
      </w:r>
      <w:r w:rsidR="00A03E18">
        <w:rPr>
          <w:rFonts w:ascii="URWPalladioL-Roma" w:hAnsi="URWPalladioL-Roma" w:cs="URWPalladioL-Roma"/>
        </w:rPr>
        <w:fldChar w:fldCharType="separate"/>
      </w:r>
      <w:r w:rsidR="008B066C">
        <w:rPr>
          <w:rFonts w:ascii="URWPalladioL-Roma" w:hAnsi="URWPalladioL-Roma" w:cs="URWPalladioL-Roma"/>
          <w:cs/>
        </w:rPr>
        <w:t>‎</w:t>
      </w:r>
      <w:r w:rsidR="008B066C">
        <w:rPr>
          <w:rFonts w:ascii="URWPalladioL-Roma" w:hAnsi="URWPalladioL-Roma" w:cs="URWPalladioL-Roma"/>
        </w:rPr>
        <w:t>9</w:t>
      </w:r>
      <w:r w:rsidR="00A03E18">
        <w:rPr>
          <w:rFonts w:ascii="URWPalladioL-Roma" w:hAnsi="URWPalladioL-Roma" w:cs="URWPalladioL-Roma"/>
        </w:rPr>
        <w:fldChar w:fldCharType="end"/>
      </w:r>
      <w:r w:rsidRPr="00F8349F">
        <w:rPr>
          <w:rFonts w:ascii="URWPalladioL-Roma" w:hAnsi="URWPalladioL-Roma" w:cs="URWPalladioL-Roma"/>
        </w:rPr>
        <w:t xml:space="preserve">] of currently marketed drugs target </w:t>
      </w:r>
      <w:r w:rsidR="00A03E18">
        <w:rPr>
          <w:rFonts w:ascii="URWPalladioL-Roma" w:hAnsi="URWPalladioL-Roma" w:cs="URWPalladioL-Roma"/>
        </w:rPr>
        <w:t>them.</w:t>
      </w:r>
    </w:p>
    <w:p w14:paraId="31EC56A1" w14:textId="329D655C" w:rsidR="00E1342C" w:rsidRDefault="00E1342C" w:rsidP="00E1342C">
      <w:pPr>
        <w:pStyle w:val="Heading1"/>
        <w:numPr>
          <w:ilvl w:val="0"/>
          <w:numId w:val="58"/>
        </w:numPr>
        <w:jc w:val="left"/>
      </w:pPr>
      <w:bookmarkStart w:id="87" w:name="_Toc493258093"/>
      <w:r>
        <w:t>Literature review</w:t>
      </w:r>
      <w:bookmarkEnd w:id="87"/>
    </w:p>
    <w:p w14:paraId="56655E53" w14:textId="12FC75BD" w:rsidR="000F0B3A" w:rsidRDefault="000F0B3A" w:rsidP="000F0B3A">
      <w:pPr>
        <w:pStyle w:val="Heading2"/>
        <w:numPr>
          <w:ilvl w:val="1"/>
          <w:numId w:val="58"/>
        </w:numPr>
      </w:pPr>
      <w:bookmarkStart w:id="88" w:name="_Toc493258094"/>
      <w:r w:rsidRPr="000F0B3A">
        <w:t>Pharmaceutical Research</w:t>
      </w:r>
      <w:r>
        <w:t xml:space="preserve"> </w:t>
      </w:r>
      <w:r w:rsidRPr="000F0B3A">
        <w:t>Challenge</w:t>
      </w:r>
      <w:bookmarkEnd w:id="88"/>
    </w:p>
    <w:p w14:paraId="09E075EA" w14:textId="2FC2A535" w:rsidR="000F0B3A" w:rsidRDefault="000F0B3A" w:rsidP="000F0B3A">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The Lengthly, Costly and Uncertain Biopharmaceutical Research and Development Process</w:t>
      </w:r>
      <w:r w:rsidR="009F6714">
        <w:t>” and its negative impact on the industry.</w:t>
      </w:r>
    </w:p>
    <w:p w14:paraId="3B37EEAC" w14:textId="77777777" w:rsidR="00196103" w:rsidRDefault="00196103" w:rsidP="00196103">
      <w:r>
        <w:t>According to PhRMA (a U.S. based biopharmaceutical research company’s consortium)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$2.6 billion.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7C55345F" w:rsidR="00196103" w:rsidRPr="00E940ED" w:rsidRDefault="00196103" w:rsidP="00196103">
      <w:pPr>
        <w:rPr>
          <w:rFonts w:ascii="Times New Roman" w:eastAsia="Times New Roman" w:hAnsi="Times New Roman"/>
        </w:rPr>
      </w:pPr>
      <w:r>
        <w:t xml:space="preserve">A worrying trend for pharmaceutical industry is the continued rise in costs of research and development (as seen in figure 3, based on </w:t>
      </w:r>
      <w:r w:rsidRPr="00C52EA8">
        <w:rPr>
          <w:rFonts w:ascii="Times New Roman" w:eastAsia="Times New Roman" w:hAnsi="Times New Roman"/>
        </w:rPr>
        <w:t>DiMasi</w:t>
      </w:r>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rPr>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493BC6" w14:textId="21ED0CAB" w:rsidR="00196103" w:rsidRDefault="00196103" w:rsidP="00CA5BE0">
      <w:pPr>
        <w:pStyle w:val="Caption"/>
        <w:jc w:val="center"/>
      </w:pPr>
      <w:bookmarkStart w:id="89" w:name="_Toc490320154"/>
      <w:r>
        <w:t xml:space="preserve">Figure 3 Average </w:t>
      </w:r>
      <w:r w:rsidRPr="00FB01EF">
        <w:t>PhRMA Member Company R&amp;D Expenditures, 1995-2015</w:t>
      </w:r>
      <w:bookmarkEnd w:id="89"/>
    </w:p>
    <w:p w14:paraId="178712D1" w14:textId="5D037B4A" w:rsidR="00196103" w:rsidRPr="00E940ED" w:rsidRDefault="00196103" w:rsidP="00196103">
      <w:pPr>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4)</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2014).</w:t>
      </w:r>
    </w:p>
    <w:p w14:paraId="33E9A761" w14:textId="77777777" w:rsidR="00196103" w:rsidRPr="00E940ED" w:rsidRDefault="00196103" w:rsidP="00196103">
      <w:pPr>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77777777" w:rsidR="00196103" w:rsidRPr="00E940ED" w:rsidRDefault="00196103" w:rsidP="00196103">
      <w:pPr>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  Arrowsmith , Leach,</w:t>
      </w:r>
      <w:r w:rsidRPr="00E940ED">
        <w:rPr>
          <w:rFonts w:eastAsia="Times New Roman" w:cstheme="minorHAnsi"/>
        </w:rPr>
        <w:tab/>
        <w:t xml:space="preserve"> Leeson, Mandrell, Owen, Pairaudeau, Pennie, Pickett, Wang, Wallace, Weir,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rPr>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0EC17E" w14:textId="59049C02" w:rsidR="00196103" w:rsidRDefault="00196103" w:rsidP="00196103">
      <w:pPr>
        <w:pStyle w:val="Caption"/>
        <w:jc w:val="center"/>
      </w:pPr>
      <w:bookmarkStart w:id="90" w:name="_Toc490320155"/>
      <w:r>
        <w:t>Figure 4 Candidates Required for a Single Release</w:t>
      </w:r>
      <w:bookmarkEnd w:id="90"/>
    </w:p>
    <w:p w14:paraId="59489E0C" w14:textId="38749A7F" w:rsidR="00196103" w:rsidRDefault="00E74733" w:rsidP="00E74733">
      <w:pPr>
        <w:pStyle w:val="ListParagraph"/>
        <w:numPr>
          <w:ilvl w:val="0"/>
          <w:numId w:val="85"/>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A629F6">
      <w:pPr>
        <w:pStyle w:val="ListParagraph"/>
        <w:numPr>
          <w:ilvl w:val="0"/>
          <w:numId w:val="85"/>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A629F6">
      <w:pPr>
        <w:pStyle w:val="ListParagraph"/>
        <w:numPr>
          <w:ilvl w:val="0"/>
          <w:numId w:val="85"/>
        </w:numPr>
      </w:pPr>
      <w:r>
        <w:t>Optimize the compound to a sufficiently effective reaction.</w:t>
      </w:r>
    </w:p>
    <w:p w14:paraId="65802C2D" w14:textId="465804B7" w:rsidR="008F6E1E" w:rsidRDefault="00A629F6" w:rsidP="00A629F6">
      <w:pPr>
        <w:pStyle w:val="ListParagraph"/>
        <w:numPr>
          <w:ilvl w:val="0"/>
          <w:numId w:val="85"/>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A629F6">
      <w:pPr>
        <w:pStyle w:val="ListParagraph"/>
        <w:numPr>
          <w:ilvl w:val="0"/>
          <w:numId w:val="85"/>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9E3DB4">
      <w:pPr>
        <w:pStyle w:val="ListParagraph"/>
        <w:numPr>
          <w:ilvl w:val="0"/>
          <w:numId w:val="85"/>
        </w:numPr>
      </w:pPr>
      <w:r>
        <w:t>Pass Phase 2 trials which</w:t>
      </w:r>
      <w:r w:rsidRPr="009E3DB4">
        <w:t xml:space="preserve"> assess how well the drug works</w:t>
      </w:r>
      <w:r>
        <w:t>.</w:t>
      </w:r>
    </w:p>
    <w:p w14:paraId="4E7560F3" w14:textId="26D41AB8" w:rsidR="008F6E1E" w:rsidRDefault="009E3DB4" w:rsidP="009E3DB4">
      <w:pPr>
        <w:pStyle w:val="ListParagraph"/>
        <w:numPr>
          <w:ilvl w:val="0"/>
          <w:numId w:val="85"/>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37B40425" w:rsidR="009F6714" w:rsidRDefault="009F6714" w:rsidP="00D12A61">
      <w:r>
        <w:t xml:space="preserve">Independent researchers such as </w:t>
      </w:r>
      <w:r w:rsidRPr="009F6714">
        <w:t>Paul SM, Mytelka</w:t>
      </w:r>
      <w:r>
        <w:t xml:space="preserve"> et al </w:t>
      </w:r>
      <w:r w:rsidR="00196103">
        <w:rPr>
          <w:rFonts w:asciiTheme="majorHAnsi" w:hAnsiTheme="majorHAnsi" w:cs="Times New Roman"/>
        </w:rPr>
        <w:t xml:space="preserve">(Paul, Mytelka, Dunwiddie, Persinger, Munos, Lindborg, Schacht, 2010) </w:t>
      </w:r>
      <w:r>
        <w:t>seem to accept the premise and set the focus on the productivity of the process. According to said publication the pharmaceutical industry is suffering from major losses of revenue due to patent expirations, increasingly cost-constrained healthcare systems and ever stricter 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5197A">
      <w:pPr>
        <w:pStyle w:val="Heading2"/>
        <w:numPr>
          <w:ilvl w:val="1"/>
          <w:numId w:val="58"/>
        </w:numPr>
      </w:pPr>
      <w:bookmarkStart w:id="91" w:name="_Toc493258095"/>
      <w:r>
        <w:t xml:space="preserve">Machine Learning in </w:t>
      </w:r>
      <w:r w:rsidRPr="000F0B3A">
        <w:t>Pharmaceutical Research</w:t>
      </w:r>
      <w:bookmarkEnd w:id="91"/>
      <w:r>
        <w:t xml:space="preserve"> </w:t>
      </w:r>
    </w:p>
    <w:p w14:paraId="396B76CF" w14:textId="656C3182" w:rsidR="00872577" w:rsidRDefault="004F3C7D" w:rsidP="007A1597">
      <w:r>
        <w:t>The secretive nature of pharmaceutical research severely limits the number of publications on the issue. There are a few however.</w:t>
      </w:r>
    </w:p>
    <w:p w14:paraId="49B33E58" w14:textId="67C190D3" w:rsidR="004F3C7D" w:rsidRPr="00196103" w:rsidRDefault="004F3C7D" w:rsidP="00196103">
      <w:pPr>
        <w:rPr>
          <w:rFonts w:eastAsia="Times New Roman" w:cstheme="minorHAnsi"/>
        </w:rPr>
      </w:pPr>
      <w:r>
        <w:t>In 2011 Chapel Hill (</w:t>
      </w:r>
      <w:r w:rsidRPr="004F3C7D">
        <w:t>University of North Carolina</w:t>
      </w:r>
      <w:r>
        <w:t>) published “</w:t>
      </w:r>
      <w:r w:rsidRPr="004F3C7D">
        <w:t>THE QSAROME OF THE RECEPTOROME</w:t>
      </w:r>
      <w:r>
        <w:t xml:space="preserve">” </w:t>
      </w:r>
      <w:r w:rsidR="00196103">
        <w:rPr>
          <w:rFonts w:eastAsia="Times New Roman" w:cstheme="minorHAnsi"/>
        </w:rPr>
        <w:t xml:space="preserve">(Zhao, 2011) </w:t>
      </w:r>
      <w:r>
        <w:t xml:space="preserve">which is a research paper dealing with modeling sets of multiple receptors and its </w:t>
      </w:r>
      <w:r w:rsidR="001E064E">
        <w:t xml:space="preserve">relation with </w:t>
      </w:r>
      <w:r w:rsidR="001E064E" w:rsidRPr="00F8349F">
        <w:rPr>
          <w:rFonts w:ascii="URWPalladioL-Roma" w:hAnsi="URWPalladioL-Roma" w:cs="URWPalladioL-Roma"/>
        </w:rPr>
        <w:t>GPCRs</w:t>
      </w:r>
      <w:r w:rsidR="001E064E">
        <w:rPr>
          <w:rFonts w:ascii="URWPalladioL-Roma" w:hAnsi="URWPalladioL-Roma" w:cs="URWPalladioL-Roma"/>
        </w:rPr>
        <w:t xml:space="preserve">. It uses a </w:t>
      </w:r>
      <w:r w:rsidR="001E064E" w:rsidRPr="001E064E">
        <w:rPr>
          <w:rFonts w:ascii="URWPalladioL-Roma" w:hAnsi="URWPalladioL-Roma" w:cs="URWPalladioL-Roma"/>
        </w:rPr>
        <w:t xml:space="preserve">combinatorial QSAR </w:t>
      </w:r>
      <w:r w:rsidR="001E064E">
        <w:rPr>
          <w:rFonts w:ascii="URWPalladioL-Roma" w:hAnsi="URWPalladioL-Roma" w:cs="URWPalladioL-Roma"/>
        </w:rPr>
        <w:t>(</w:t>
      </w:r>
      <w:r w:rsidR="001E064E" w:rsidRPr="001E064E">
        <w:rPr>
          <w:rFonts w:ascii="URWPalladioL-Roma" w:hAnsi="URWPalladioL-Roma" w:cs="URWPalladioL-Roma"/>
        </w:rPr>
        <w:t>Quantitative structure–activity relationship</w:t>
      </w:r>
      <w:r w:rsidR="001E064E">
        <w:rPr>
          <w:rFonts w:ascii="URWPalladioL-Roma" w:hAnsi="URWPalladioL-Roma" w:cs="URWPalladioL-Roma"/>
        </w:rPr>
        <w:t xml:space="preserve">) </w:t>
      </w:r>
      <w:r w:rsidR="001E064E" w:rsidRPr="001E064E">
        <w:rPr>
          <w:rFonts w:ascii="URWPalladioL-Roma" w:hAnsi="URWPalladioL-Roma" w:cs="URWPalladioL-Roma"/>
        </w:rPr>
        <w:t>framework</w:t>
      </w:r>
      <w:r w:rsidR="001E064E">
        <w:rPr>
          <w:rFonts w:ascii="URWPalladioL-Roma" w:hAnsi="URWPalladioL-Roma" w:cs="URWPalladioL-Roma"/>
        </w:rPr>
        <w:t xml:space="preserve"> heavily reliant on a </w:t>
      </w:r>
      <w:r w:rsidR="001E064E" w:rsidRPr="001E064E">
        <w:rPr>
          <w:rFonts w:ascii="URWPalladioL-Roma" w:hAnsi="URWPalladioL-Roma" w:cs="URWPalladioL-Roma"/>
        </w:rPr>
        <w:t>Distance Weighted Discrimination</w:t>
      </w:r>
      <w:r w:rsidR="001E064E">
        <w:rPr>
          <w:rFonts w:ascii="URWPalladioL-Roma" w:hAnsi="URWPalladioL-Roma" w:cs="URWPalladioL-Roma"/>
        </w:rPr>
        <w:t xml:space="preserve"> (similar to the results of t-SNE) as a score generator and a cost/benefit ratio applied using Decision Trees.</w:t>
      </w:r>
    </w:p>
    <w:p w14:paraId="07CE75D1" w14:textId="77777777" w:rsidR="009450F0" w:rsidRDefault="0073256E" w:rsidP="007A1597">
      <w:pPr>
        <w:rPr>
          <w:rFonts w:ascii="URWPalladioL-Roma" w:hAnsi="URWPalladioL-Roma" w:cs="URWPalladioL-Roma"/>
        </w:rPr>
      </w:pPr>
      <w:r>
        <w:rPr>
          <w:rFonts w:ascii="URWPalladioL-Roma" w:hAnsi="URWPalladioL-Roma" w:cs="URWPalladioL-Roma"/>
        </w:rPr>
        <w:t xml:space="preserve">In </w:t>
      </w:r>
      <w:r w:rsidR="009450F0">
        <w:rPr>
          <w:rFonts w:ascii="URWPalladioL-Roma" w:hAnsi="URWPalladioL-Roma" w:cs="URWPalladioL-Roma"/>
        </w:rPr>
        <w:t xml:space="preserve">Application of Predictive QSAR Models to Database Mining Alexander Tropsha discusses </w:t>
      </w:r>
      <w:r w:rsidR="009450F0" w:rsidRPr="009450F0">
        <w:rPr>
          <w:rFonts w:ascii="URWPalladioL-Roma" w:hAnsi="URWPalladioL-Roma" w:cs="URWPalladioL-Roma"/>
        </w:rPr>
        <w:t xml:space="preserve">a drug discovery strategy that employs variable selection quantitative structure-activity relationship (QSAR) models for chemical database mining. </w:t>
      </w:r>
    </w:p>
    <w:p w14:paraId="3D3A2274" w14:textId="441ACC1B" w:rsidR="009D3A6B" w:rsidRDefault="009450F0" w:rsidP="007A1597">
      <w:pPr>
        <w:rPr>
          <w:rFonts w:ascii="URWPalladioL-Roma" w:hAnsi="URWPalladioL-Roma" w:cs="URWPalladioL-Roma"/>
        </w:rPr>
      </w:pPr>
      <w:r>
        <w:rPr>
          <w:rFonts w:ascii="URWPalladioL-Roma" w:hAnsi="URWPalladioL-Roma" w:cs="URWPalladioL-Roma"/>
        </w:rPr>
        <w:t>Same as in the aforementioned publishing t</w:t>
      </w:r>
      <w:r w:rsidRPr="009450F0">
        <w:rPr>
          <w:rFonts w:ascii="URWPalladioL-Roma" w:hAnsi="URWPalladioL-Roma" w:cs="URWPalladioL-Roma"/>
        </w:rPr>
        <w:t>he approach starts with the development of rigorously validated QSAR models obtained with the variable selection k nearest neighbor (kNN) method</w:t>
      </w:r>
      <w:r>
        <w:rPr>
          <w:rFonts w:ascii="URWPalladioL-Roma" w:hAnsi="URWPalladioL-Roma" w:cs="URWPalladioL-Roma"/>
        </w:rPr>
        <w:t xml:space="preserve"> (as opposed to the Decision Trees method mentioned in previous article).</w:t>
      </w:r>
      <w:r w:rsidRPr="009450F0">
        <w:rPr>
          <w:rFonts w:ascii="URWPalladioL-Roma" w:hAnsi="URWPalladioL-Roma" w:cs="URWPalladioL-Roma"/>
        </w:rPr>
        <w:t xml:space="preserv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Pr>
          <w:rFonts w:ascii="URWPalladioL-Roma" w:hAnsi="URWPalladioL-Roma" w:cs="URWPalladioL-Roma"/>
        </w:rPr>
        <w:t>The most</w:t>
      </w:r>
      <w:r w:rsidRPr="009450F0">
        <w:rPr>
          <w:rFonts w:ascii="URWPalladioL-Roma" w:hAnsi="URWPalladioL-Roma" w:cs="URWPalladioL-Roma"/>
        </w:rPr>
        <w:t xml:space="preserve"> successful models </w:t>
      </w:r>
      <w:r w:rsidR="009D3A6B">
        <w:rPr>
          <w:rFonts w:ascii="URWPalladioL-Roma" w:hAnsi="URWPalladioL-Roma" w:cs="URWPalladioL-Roma"/>
        </w:rPr>
        <w:t>were</w:t>
      </w:r>
      <w:r w:rsidRPr="009450F0">
        <w:rPr>
          <w:rFonts w:ascii="URWPalladioL-Roma" w:hAnsi="URWPalladioL-Roma" w:cs="URWPalladioL-Roma"/>
        </w:rPr>
        <w:t xml:space="preserve"> employed in database mining concurrently</w:t>
      </w:r>
      <w:r w:rsidR="009D3A6B">
        <w:rPr>
          <w:rFonts w:ascii="URWPalladioL-Roma" w:hAnsi="URWPalladioL-Roma" w:cs="URWPalladioL-Roma"/>
        </w:rPr>
        <w:t xml:space="preserve"> and</w:t>
      </w:r>
      <w:r w:rsidRPr="009450F0">
        <w:rPr>
          <w:rFonts w:ascii="URWPalladioL-Roma" w:hAnsi="URWPalladioL-Roma" w:cs="URWPalladioL-Roma"/>
        </w:rPr>
        <w:t xml:space="preserve"> </w:t>
      </w:r>
      <w:r w:rsidR="009D3A6B">
        <w:rPr>
          <w:rFonts w:ascii="URWPalladioL-Roma" w:hAnsi="URWPalladioL-Roma" w:cs="URWPalladioL-Roma"/>
        </w:rPr>
        <w:t>the s</w:t>
      </w:r>
      <w:r w:rsidRPr="009450F0">
        <w:rPr>
          <w:rFonts w:ascii="URWPalladioL-Roma" w:hAnsi="URWPalladioL-Roma" w:cs="URWPalladioL-Roma"/>
        </w:rPr>
        <w:t xml:space="preserve">pecific biological activity (characteristic of the training set compounds) of external database entries found to be within a predefined similarity threshold of the training set molecules </w:t>
      </w:r>
      <w:r w:rsidR="009D3A6B">
        <w:rPr>
          <w:rFonts w:ascii="URWPalladioL-Roma" w:hAnsi="URWPalladioL-Roma" w:cs="URWPalladioL-Roma"/>
        </w:rPr>
        <w:t>were</w:t>
      </w:r>
      <w:r w:rsidRPr="009450F0">
        <w:rPr>
          <w:rFonts w:ascii="URWPalladioL-Roma" w:hAnsi="URWPalladioL-Roma" w:cs="URWPalladioL-Roma"/>
        </w:rPr>
        <w:t xml:space="preserve"> predicted </w:t>
      </w:r>
      <w:r w:rsidR="009D3A6B" w:rsidRPr="009450F0">
        <w:rPr>
          <w:rFonts w:ascii="URWPalladioL-Roma" w:hAnsi="URWPalladioL-Roma" w:cs="URWPalladioL-Roma"/>
        </w:rPr>
        <w:t>based on</w:t>
      </w:r>
      <w:r w:rsidRPr="009450F0">
        <w:rPr>
          <w:rFonts w:ascii="URWPalladioL-Roma" w:hAnsi="URWPalladioL-Roma" w:cs="URWPalladioL-Roma"/>
        </w:rPr>
        <w:t xml:space="preserve"> the validated QSAR models using the applicability domain criteria. Compounds judged to have high predicted activities by all or </w:t>
      </w:r>
      <w:r w:rsidR="009D3A6B" w:rsidRPr="009450F0">
        <w:rPr>
          <w:rFonts w:ascii="URWPalladioL-Roma" w:hAnsi="URWPalladioL-Roma" w:cs="URWPalladioL-Roma"/>
        </w:rPr>
        <w:t>most of</w:t>
      </w:r>
      <w:r w:rsidRPr="009450F0">
        <w:rPr>
          <w:rFonts w:ascii="URWPalladioL-Roma" w:hAnsi="URWPalladioL-Roma" w:cs="URWPalladioL-Roma"/>
        </w:rPr>
        <w:t xml:space="preserve"> all models ar</w:t>
      </w:r>
      <w:r w:rsidR="009D3A6B">
        <w:rPr>
          <w:rFonts w:ascii="URWPalladioL-Roma" w:hAnsi="URWPalladioL-Roma" w:cs="URWPalladioL-Roma"/>
        </w:rPr>
        <w:t>e considered as consensus hits.</w:t>
      </w:r>
    </w:p>
    <w:p w14:paraId="10E4DFF9" w14:textId="553DF540" w:rsidR="0073256E" w:rsidRDefault="009D3A6B" w:rsidP="007A1597">
      <w:pPr>
        <w:rPr>
          <w:rFonts w:ascii="URWPalladioL-Roma" w:hAnsi="URWPalladioL-Roma" w:cs="URWPalladioL-Roma"/>
        </w:rPr>
      </w:pPr>
      <w:r>
        <w:rPr>
          <w:rFonts w:ascii="URWPalladioL-Roma" w:hAnsi="URWPalladioL-Roma" w:cs="URWPalladioL-Roma"/>
        </w:rPr>
        <w:t xml:space="preserve">For the purpose of validating the method </w:t>
      </w:r>
      <w:r w:rsidRPr="009450F0">
        <w:rPr>
          <w:rFonts w:ascii="URWPalladioL-Roma" w:hAnsi="URWPalladioL-Roma" w:cs="URWPalladioL-Roma"/>
        </w:rPr>
        <w:t>the</w:t>
      </w:r>
      <w:r w:rsidR="009450F0" w:rsidRPr="009450F0">
        <w:rPr>
          <w:rFonts w:ascii="URWPalladioL-Roma" w:hAnsi="URWPalladioL-Roma" w:cs="URWPalladioL-Roma"/>
        </w:rPr>
        <w:t xml:space="preserve"> 10 best models were applied to mining chemical databases, and 22 compounds were selected as consensus hits. Nine 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3F897C9C" w14:textId="6893E383" w:rsidR="00616C67" w:rsidRDefault="008E5A12" w:rsidP="00616C67">
      <w:pPr>
        <w:pStyle w:val="Heading2"/>
        <w:numPr>
          <w:ilvl w:val="1"/>
          <w:numId w:val="58"/>
        </w:numPr>
      </w:pPr>
      <w:r>
        <w:t>GPCRs</w:t>
      </w:r>
    </w:p>
    <w:p w14:paraId="0A811A1E" w14:textId="77777777" w:rsidR="00967D32" w:rsidRPr="00967D32" w:rsidRDefault="00967D32" w:rsidP="00967D32">
      <w:pPr>
        <w:autoSpaceDE w:val="0"/>
        <w:autoSpaceDN w:val="0"/>
        <w:adjustRightInd w:val="0"/>
        <w:spacing w:after="0" w:line="240" w:lineRule="auto"/>
        <w:jc w:val="left"/>
        <w:rPr>
          <w:ins w:id="92" w:author="Abraham Yosipof" w:date="2017-09-18T00:22:00Z"/>
          <w:rFonts w:ascii="TimesLTMM" w:hAnsi="TimesLTMM"/>
          <w:sz w:val="20"/>
          <w:szCs w:val="20"/>
          <w:rPrChange w:id="93" w:author="Abraham Yosipof" w:date="2017-09-18T00:22:00Z">
            <w:rPr>
              <w:ins w:id="94" w:author="Abraham Yosipof" w:date="2017-09-18T00:22:00Z"/>
            </w:rPr>
          </w:rPrChange>
        </w:rPr>
        <w:pPrChange w:id="95" w:author="Abraham Yosipof" w:date="2017-09-18T00:22:00Z">
          <w:pPr>
            <w:pStyle w:val="ListParagraph"/>
            <w:numPr>
              <w:numId w:val="58"/>
            </w:numPr>
            <w:autoSpaceDE w:val="0"/>
            <w:autoSpaceDN w:val="0"/>
            <w:adjustRightInd w:val="0"/>
            <w:spacing w:after="0" w:line="240" w:lineRule="auto"/>
            <w:ind w:left="528" w:hanging="528"/>
            <w:jc w:val="left"/>
          </w:pPr>
        </w:pPrChange>
      </w:pPr>
      <w:commentRangeStart w:id="96"/>
      <w:ins w:id="97" w:author="Abraham Yosipof" w:date="2017-09-18T00:22:00Z">
        <w:r>
          <w:t xml:space="preserve">In order to test our hypothesis a. </w:t>
        </w:r>
        <w:r w:rsidRPr="00967D32">
          <w:rPr>
            <w:rFonts w:ascii="TimesLTMM_1_467" w:hAnsi="TimesLTMM_1_467" w:cs="TimesLTMM_1_467"/>
            <w:sz w:val="20"/>
            <w:szCs w:val="20"/>
            <w:rPrChange w:id="98" w:author="Abraham Yosipof" w:date="2017-09-18T00:22:00Z">
              <w:rPr>
                <w:rFonts w:ascii="TimesLTMM_1_467" w:hAnsi="TimesLTMM_1_467" w:cs="TimesLTMM_1_467"/>
              </w:rPr>
            </w:rPrChange>
          </w:rPr>
          <w:t>G</w:t>
        </w:r>
        <w:r w:rsidRPr="00967D32">
          <w:rPr>
            <w:rFonts w:ascii="TimesLTMM" w:hAnsi="TimesLTMM" w:cs="TimesLTMM"/>
            <w:sz w:val="20"/>
            <w:szCs w:val="20"/>
            <w:rPrChange w:id="99" w:author="Abraham Yosipof" w:date="2017-09-18T00:22:00Z">
              <w:rPr/>
            </w:rPrChange>
          </w:rPr>
          <w:t>-</w:t>
        </w:r>
        <w:r w:rsidRPr="00967D32">
          <w:rPr>
            <w:rFonts w:ascii="TimesLTMM_1_134" w:hAnsi="TimesLTMM_1_134" w:cs="TimesLTMM_1_134"/>
            <w:sz w:val="20"/>
            <w:szCs w:val="20"/>
            <w:rPrChange w:id="100" w:author="Abraham Yosipof" w:date="2017-09-18T00:22:00Z">
              <w:rPr>
                <w:rFonts w:ascii="TimesLTMM_1_134" w:hAnsi="TimesLTMM_1_134" w:cs="TimesLTMM_1_134"/>
              </w:rPr>
            </w:rPrChange>
          </w:rPr>
          <w:t>p</w:t>
        </w:r>
        <w:r w:rsidRPr="00967D32">
          <w:rPr>
            <w:rFonts w:ascii="TimesLTMM" w:hAnsi="TimesLTMM" w:cs="TimesLTMM"/>
            <w:sz w:val="20"/>
            <w:szCs w:val="20"/>
            <w:rPrChange w:id="101" w:author="Abraham Yosipof" w:date="2017-09-18T00:22:00Z">
              <w:rPr/>
            </w:rPrChange>
          </w:rPr>
          <w:t>ro</w:t>
        </w:r>
        <w:r w:rsidRPr="00967D32">
          <w:rPr>
            <w:rFonts w:ascii="TimesLTMM_1_534" w:hAnsi="TimesLTMM_1_534" w:cs="TimesLTMM_1_534"/>
            <w:sz w:val="20"/>
            <w:szCs w:val="20"/>
            <w:rPrChange w:id="102" w:author="Abraham Yosipof" w:date="2017-09-18T00:22:00Z">
              <w:rPr>
                <w:rFonts w:ascii="TimesLTMM_1_534" w:hAnsi="TimesLTMM_1_534" w:cs="TimesLTMM_1_534"/>
              </w:rPr>
            </w:rPrChange>
          </w:rPr>
          <w:t>t</w:t>
        </w:r>
        <w:r w:rsidRPr="00967D32">
          <w:rPr>
            <w:rFonts w:ascii="TimesLTMM" w:hAnsi="TimesLTMM" w:cs="TimesLTMM"/>
            <w:sz w:val="20"/>
            <w:szCs w:val="20"/>
            <w:rPrChange w:id="103" w:author="Abraham Yosipof" w:date="2017-09-18T00:22:00Z">
              <w:rPr/>
            </w:rPrChange>
          </w:rPr>
          <w:t>ei</w:t>
        </w:r>
        <w:r w:rsidRPr="00967D32">
          <w:rPr>
            <w:rFonts w:ascii="TimesLTMM_1_467" w:hAnsi="TimesLTMM_1_467" w:cs="TimesLTMM_1_467"/>
            <w:sz w:val="20"/>
            <w:szCs w:val="20"/>
            <w:rPrChange w:id="104" w:author="Abraham Yosipof" w:date="2017-09-18T00:22:00Z">
              <w:rPr>
                <w:rFonts w:ascii="TimesLTMM_1_467" w:hAnsi="TimesLTMM_1_467" w:cs="TimesLTMM_1_467"/>
              </w:rPr>
            </w:rPrChange>
          </w:rPr>
          <w:t>n</w:t>
        </w:r>
        <w:r w:rsidRPr="00967D32">
          <w:rPr>
            <w:rFonts w:ascii="TimesLTMM" w:hAnsi="TimesLTMM" w:cs="TimesLTMM"/>
            <w:sz w:val="20"/>
            <w:szCs w:val="20"/>
            <w:rPrChange w:id="105" w:author="Abraham Yosipof" w:date="2017-09-18T00:22:00Z">
              <w:rPr/>
            </w:rPrChange>
          </w:rPr>
          <w:t>-co</w:t>
        </w:r>
        <w:r w:rsidRPr="00967D32">
          <w:rPr>
            <w:rFonts w:ascii="TimesLTMM_1_201" w:hAnsi="TimesLTMM_1_201" w:cs="TimesLTMM_1_201"/>
            <w:sz w:val="20"/>
            <w:szCs w:val="20"/>
            <w:rPrChange w:id="106" w:author="Abraham Yosipof" w:date="2017-09-18T00:22:00Z">
              <w:rPr>
                <w:rFonts w:ascii="TimesLTMM_1_201" w:hAnsi="TimesLTMM_1_201" w:cs="TimesLTMM_1_201"/>
              </w:rPr>
            </w:rPrChange>
          </w:rPr>
          <w:t>u</w:t>
        </w:r>
        <w:r w:rsidRPr="00967D32">
          <w:rPr>
            <w:rFonts w:ascii="TimesLTMM_1_134" w:hAnsi="TimesLTMM_1_134" w:cs="TimesLTMM_1_134"/>
            <w:sz w:val="20"/>
            <w:szCs w:val="20"/>
            <w:rPrChange w:id="107" w:author="Abraham Yosipof" w:date="2017-09-18T00:22:00Z">
              <w:rPr>
                <w:rFonts w:ascii="TimesLTMM_1_134" w:hAnsi="TimesLTMM_1_134" w:cs="TimesLTMM_1_134"/>
              </w:rPr>
            </w:rPrChange>
          </w:rPr>
          <w:t>p</w:t>
        </w:r>
        <w:r w:rsidRPr="00967D32">
          <w:rPr>
            <w:rFonts w:ascii="TimesLTMM" w:hAnsi="TimesLTMM" w:cs="TimesLTMM"/>
            <w:sz w:val="20"/>
            <w:szCs w:val="20"/>
            <w:rPrChange w:id="108" w:author="Abraham Yosipof" w:date="2017-09-18T00:22:00Z">
              <w:rPr/>
            </w:rPrChange>
          </w:rPr>
          <w:t>le</w:t>
        </w:r>
        <w:r w:rsidRPr="00967D32">
          <w:rPr>
            <w:rFonts w:ascii="TimesLTMM_1_134" w:hAnsi="TimesLTMM_1_134" w:cs="TimesLTMM_1_134"/>
            <w:sz w:val="20"/>
            <w:szCs w:val="20"/>
            <w:rPrChange w:id="109" w:author="Abraham Yosipof" w:date="2017-09-18T00:22:00Z">
              <w:rPr>
                <w:rFonts w:ascii="TimesLTMM_1_134" w:hAnsi="TimesLTMM_1_134" w:cs="TimesLTMM_1_134"/>
              </w:rPr>
            </w:rPrChange>
          </w:rPr>
          <w:t xml:space="preserve">d </w:t>
        </w:r>
        <w:r w:rsidRPr="00967D32">
          <w:rPr>
            <w:rFonts w:ascii="TimesLTMM" w:hAnsi="TimesLTMM" w:cs="TimesLTMM"/>
            <w:sz w:val="20"/>
            <w:szCs w:val="20"/>
            <w:rPrChange w:id="110" w:author="Abraham Yosipof" w:date="2017-09-18T00:22:00Z">
              <w:rPr/>
            </w:rPrChange>
          </w:rPr>
          <w:t>rece</w:t>
        </w:r>
        <w:r w:rsidRPr="00967D32">
          <w:rPr>
            <w:rFonts w:ascii="TimesLTMM_1_134" w:hAnsi="TimesLTMM_1_134" w:cs="TimesLTMM_1_134"/>
            <w:sz w:val="20"/>
            <w:szCs w:val="20"/>
            <w:rPrChange w:id="111" w:author="Abraham Yosipof" w:date="2017-09-18T00:22:00Z">
              <w:rPr>
                <w:rFonts w:ascii="TimesLTMM_1_134" w:hAnsi="TimesLTMM_1_134" w:cs="TimesLTMM_1_134"/>
              </w:rPr>
            </w:rPrChange>
          </w:rPr>
          <w:t>p</w:t>
        </w:r>
        <w:r w:rsidRPr="00967D32">
          <w:rPr>
            <w:rFonts w:ascii="TimesLTMM_1_534" w:hAnsi="TimesLTMM_1_534" w:cs="TimesLTMM_1_534"/>
            <w:sz w:val="20"/>
            <w:szCs w:val="20"/>
            <w:rPrChange w:id="112" w:author="Abraham Yosipof" w:date="2017-09-18T00:22:00Z">
              <w:rPr>
                <w:rFonts w:ascii="TimesLTMM_1_534" w:hAnsi="TimesLTMM_1_534" w:cs="TimesLTMM_1_534"/>
              </w:rPr>
            </w:rPrChange>
          </w:rPr>
          <w:t>t</w:t>
        </w:r>
        <w:r w:rsidRPr="00967D32">
          <w:rPr>
            <w:rFonts w:ascii="TimesLTMM" w:hAnsi="TimesLTMM" w:cs="TimesLTMM"/>
            <w:sz w:val="20"/>
            <w:szCs w:val="20"/>
            <w:rPrChange w:id="113" w:author="Abraham Yosipof" w:date="2017-09-18T00:22:00Z">
              <w:rPr/>
            </w:rPrChange>
          </w:rPr>
          <w:t>ors (</w:t>
        </w:r>
        <w:r w:rsidRPr="00967D32">
          <w:rPr>
            <w:rFonts w:ascii="TimesLTMM_1_467" w:hAnsi="TimesLTMM_1_467" w:cs="TimesLTMM_1_467"/>
            <w:sz w:val="20"/>
            <w:szCs w:val="20"/>
            <w:rPrChange w:id="114" w:author="Abraham Yosipof" w:date="2017-09-18T00:22:00Z">
              <w:rPr>
                <w:rFonts w:ascii="TimesLTMM_1_467" w:hAnsi="TimesLTMM_1_467" w:cs="TimesLTMM_1_467"/>
              </w:rPr>
            </w:rPrChange>
          </w:rPr>
          <w:t>G</w:t>
        </w:r>
        <w:r w:rsidRPr="00967D32">
          <w:rPr>
            <w:rFonts w:ascii="TimesLTMM" w:hAnsi="TimesLTMM" w:cs="TimesLTMM"/>
            <w:sz w:val="20"/>
            <w:szCs w:val="20"/>
            <w:rPrChange w:id="115" w:author="Abraham Yosipof" w:date="2017-09-18T00:22:00Z">
              <w:rPr/>
            </w:rPrChange>
          </w:rPr>
          <w:t>P</w:t>
        </w:r>
        <w:r w:rsidRPr="00967D32">
          <w:rPr>
            <w:rFonts w:ascii="TimesLTMM_1_534" w:hAnsi="TimesLTMM_1_534" w:cs="TimesLTMM_1_534"/>
            <w:sz w:val="20"/>
            <w:szCs w:val="20"/>
            <w:rPrChange w:id="116" w:author="Abraham Yosipof" w:date="2017-09-18T00:22:00Z">
              <w:rPr>
                <w:rFonts w:ascii="TimesLTMM_1_534" w:hAnsi="TimesLTMM_1_534" w:cs="TimesLTMM_1_534"/>
              </w:rPr>
            </w:rPrChange>
          </w:rPr>
          <w:t>C</w:t>
        </w:r>
        <w:r w:rsidRPr="00967D32">
          <w:rPr>
            <w:rFonts w:ascii="TimesLTMM" w:hAnsi="TimesLTMM" w:cs="TimesLTMM"/>
            <w:sz w:val="20"/>
            <w:szCs w:val="20"/>
            <w:rPrChange w:id="117" w:author="Abraham Yosipof" w:date="2017-09-18T00:22:00Z">
              <w:rPr/>
            </w:rPrChange>
          </w:rPr>
          <w:t xml:space="preserve">Rs) </w:t>
        </w:r>
        <w:r>
          <w:t xml:space="preserve"> datasets were selected</w:t>
        </w:r>
        <w:r w:rsidRPr="00967D32">
          <w:rPr>
            <w:rFonts w:ascii="TimesLTMM" w:hAnsi="TimesLTMM" w:cs="TimesLTMM"/>
            <w:sz w:val="20"/>
            <w:szCs w:val="20"/>
            <w:rPrChange w:id="118" w:author="Abraham Yosipof" w:date="2017-09-18T00:22:00Z">
              <w:rPr/>
            </w:rPrChange>
          </w:rPr>
          <w:t xml:space="preserve">.  GPCRs are </w:t>
        </w:r>
        <w:r w:rsidRPr="00967D32">
          <w:rPr>
            <w:rFonts w:ascii="TimesLTMM_1_534" w:hAnsi="TimesLTMM_1_534" w:cs="TimesLTMM_1_534"/>
            <w:sz w:val="20"/>
            <w:szCs w:val="20"/>
            <w:rPrChange w:id="119" w:author="Abraham Yosipof" w:date="2017-09-18T00:22:00Z">
              <w:rPr>
                <w:rFonts w:ascii="TimesLTMM_1_534" w:hAnsi="TimesLTMM_1_534" w:cs="TimesLTMM_1_534"/>
              </w:rPr>
            </w:rPrChange>
          </w:rPr>
          <w:t>t</w:t>
        </w:r>
        <w:r w:rsidRPr="00967D32">
          <w:rPr>
            <w:rFonts w:ascii="TimesLTMM_1_267" w:hAnsi="TimesLTMM_1_267" w:cs="TimesLTMM_1_267"/>
            <w:sz w:val="20"/>
            <w:szCs w:val="20"/>
            <w:rPrChange w:id="120" w:author="Abraham Yosipof" w:date="2017-09-18T00:22:00Z">
              <w:rPr>
                <w:rFonts w:ascii="TimesLTMM_1_267" w:hAnsi="TimesLTMM_1_267" w:cs="TimesLTMM_1_267"/>
              </w:rPr>
            </w:rPrChange>
          </w:rPr>
          <w:t>h</w:t>
        </w:r>
        <w:r w:rsidRPr="00967D32">
          <w:rPr>
            <w:rFonts w:ascii="TimesLTMM" w:hAnsi="TimesLTMM" w:cs="TimesLTMM"/>
            <w:sz w:val="20"/>
            <w:szCs w:val="20"/>
            <w:rPrChange w:id="121" w:author="Abraham Yosipof" w:date="2017-09-18T00:22:00Z">
              <w:rPr/>
            </w:rPrChange>
          </w:rPr>
          <w:t>e larges</w:t>
        </w:r>
        <w:r w:rsidRPr="00967D32">
          <w:rPr>
            <w:rFonts w:ascii="TimesLTMM_1_534" w:hAnsi="TimesLTMM_1_534" w:cs="TimesLTMM_1_534"/>
            <w:sz w:val="20"/>
            <w:szCs w:val="20"/>
            <w:rPrChange w:id="122" w:author="Abraham Yosipof" w:date="2017-09-18T00:22:00Z">
              <w:rPr>
                <w:rFonts w:ascii="TimesLTMM_1_534" w:hAnsi="TimesLTMM_1_534" w:cs="TimesLTMM_1_534"/>
              </w:rPr>
            </w:rPrChange>
          </w:rPr>
          <w:t xml:space="preserve">t </w:t>
        </w:r>
        <w:r w:rsidRPr="00967D32">
          <w:rPr>
            <w:rFonts w:ascii="TimesLTMM" w:hAnsi="TimesLTMM" w:cs="TimesLTMM"/>
            <w:sz w:val="20"/>
            <w:szCs w:val="20"/>
            <w:rPrChange w:id="123" w:author="Abraham Yosipof" w:date="2017-09-18T00:22:00Z">
              <w:rPr/>
            </w:rPrChange>
          </w:rPr>
          <w:t>si</w:t>
        </w:r>
        <w:r w:rsidRPr="00967D32">
          <w:rPr>
            <w:rFonts w:ascii="TimesLTMM_1_467" w:hAnsi="TimesLTMM_1_467" w:cs="TimesLTMM_1_467"/>
            <w:sz w:val="20"/>
            <w:szCs w:val="20"/>
            <w:rPrChange w:id="124" w:author="Abraham Yosipof" w:date="2017-09-18T00:22:00Z">
              <w:rPr>
                <w:rFonts w:ascii="TimesLTMM_1_467" w:hAnsi="TimesLTMM_1_467" w:cs="TimesLTMM_1_467"/>
              </w:rPr>
            </w:rPrChange>
          </w:rPr>
          <w:t>n</w:t>
        </w:r>
        <w:r w:rsidRPr="00967D32">
          <w:rPr>
            <w:rFonts w:ascii="TimesLTMM" w:hAnsi="TimesLTMM" w:cs="TimesLTMM"/>
            <w:sz w:val="20"/>
            <w:szCs w:val="20"/>
            <w:rPrChange w:id="125" w:author="Abraham Yosipof" w:date="2017-09-18T00:22:00Z">
              <w:rPr/>
            </w:rPrChange>
          </w:rPr>
          <w:t>gle s</w:t>
        </w:r>
        <w:r w:rsidRPr="00967D32">
          <w:rPr>
            <w:rFonts w:ascii="TimesLTMM_1_201" w:hAnsi="TimesLTMM_1_201" w:cs="TimesLTMM_1_201"/>
            <w:sz w:val="20"/>
            <w:szCs w:val="20"/>
            <w:rPrChange w:id="126" w:author="Abraham Yosipof" w:date="2017-09-18T00:22:00Z">
              <w:rPr>
                <w:rFonts w:ascii="TimesLTMM_1_201" w:hAnsi="TimesLTMM_1_201" w:cs="TimesLTMM_1_201"/>
              </w:rPr>
            </w:rPrChange>
          </w:rPr>
          <w:t>u</w:t>
        </w:r>
        <w:r w:rsidRPr="00967D32">
          <w:rPr>
            <w:rFonts w:ascii="TimesLTMM_1_134" w:hAnsi="TimesLTMM_1_134" w:cs="TimesLTMM_1_134"/>
            <w:sz w:val="20"/>
            <w:szCs w:val="20"/>
            <w:rPrChange w:id="127" w:author="Abraham Yosipof" w:date="2017-09-18T00:22:00Z">
              <w:rPr>
                <w:rFonts w:ascii="TimesLTMM_1_134" w:hAnsi="TimesLTMM_1_134" w:cs="TimesLTMM_1_134"/>
              </w:rPr>
            </w:rPrChange>
          </w:rPr>
          <w:t>p</w:t>
        </w:r>
        <w:r w:rsidRPr="00967D32">
          <w:rPr>
            <w:rFonts w:ascii="TimesLTMM" w:hAnsi="TimesLTMM" w:cs="TimesLTMM"/>
            <w:sz w:val="20"/>
            <w:szCs w:val="20"/>
            <w:rPrChange w:id="128" w:author="Abraham Yosipof" w:date="2017-09-18T00:22:00Z">
              <w:rPr/>
            </w:rPrChange>
          </w:rPr>
          <w:t>erfa</w:t>
        </w:r>
        <w:r w:rsidRPr="00967D32">
          <w:rPr>
            <w:rFonts w:ascii="TimesLTMM_1_134" w:hAnsi="TimesLTMM_1_134" w:cs="TimesLTMM_1_134"/>
            <w:sz w:val="20"/>
            <w:szCs w:val="20"/>
            <w:rPrChange w:id="129" w:author="Abraham Yosipof" w:date="2017-09-18T00:22:00Z">
              <w:rPr>
                <w:rFonts w:ascii="TimesLTMM_1_134" w:hAnsi="TimesLTMM_1_134" w:cs="TimesLTMM_1_134"/>
              </w:rPr>
            </w:rPrChange>
          </w:rPr>
          <w:t>m</w:t>
        </w:r>
        <w:r w:rsidRPr="00967D32">
          <w:rPr>
            <w:rFonts w:ascii="TimesLTMM" w:hAnsi="TimesLTMM" w:cs="TimesLTMM"/>
            <w:sz w:val="20"/>
            <w:szCs w:val="20"/>
            <w:rPrChange w:id="130" w:author="Abraham Yosipof" w:date="2017-09-18T00:22:00Z">
              <w:rPr/>
            </w:rPrChange>
          </w:rPr>
          <w:t xml:space="preserve">ily of </w:t>
        </w:r>
        <w:r w:rsidRPr="00967D32">
          <w:rPr>
            <w:rFonts w:ascii="TimesLTMM_1_134" w:hAnsi="TimesLTMM_1_134" w:cs="TimesLTMM_1_134"/>
            <w:sz w:val="20"/>
            <w:szCs w:val="20"/>
            <w:rPrChange w:id="131" w:author="Abraham Yosipof" w:date="2017-09-18T00:22:00Z">
              <w:rPr>
                <w:rFonts w:ascii="TimesLTMM_1_134" w:hAnsi="TimesLTMM_1_134" w:cs="TimesLTMM_1_134"/>
              </w:rPr>
            </w:rPrChange>
          </w:rPr>
          <w:t>p</w:t>
        </w:r>
        <w:r w:rsidRPr="00967D32">
          <w:rPr>
            <w:rFonts w:ascii="TimesLTMM" w:hAnsi="TimesLTMM" w:cs="TimesLTMM"/>
            <w:sz w:val="20"/>
            <w:szCs w:val="20"/>
            <w:rPrChange w:id="132" w:author="Abraham Yosipof" w:date="2017-09-18T00:22:00Z">
              <w:rPr/>
            </w:rPrChange>
          </w:rPr>
          <w:t>ro</w:t>
        </w:r>
        <w:r w:rsidRPr="00967D32">
          <w:rPr>
            <w:rFonts w:ascii="TimesLTMM_1_534" w:hAnsi="TimesLTMM_1_534" w:cs="TimesLTMM_1_534"/>
            <w:sz w:val="20"/>
            <w:szCs w:val="20"/>
            <w:rPrChange w:id="133" w:author="Abraham Yosipof" w:date="2017-09-18T00:22:00Z">
              <w:rPr>
                <w:rFonts w:ascii="TimesLTMM_1_534" w:hAnsi="TimesLTMM_1_534" w:cs="TimesLTMM_1_534"/>
              </w:rPr>
            </w:rPrChange>
          </w:rPr>
          <w:t>t</w:t>
        </w:r>
        <w:r w:rsidRPr="00967D32">
          <w:rPr>
            <w:rFonts w:ascii="TimesLTMM" w:hAnsi="TimesLTMM" w:cs="TimesLTMM"/>
            <w:sz w:val="20"/>
            <w:szCs w:val="20"/>
            <w:rPrChange w:id="134" w:author="Abraham Yosipof" w:date="2017-09-18T00:22:00Z">
              <w:rPr/>
            </w:rPrChange>
          </w:rPr>
          <w:t>ei</w:t>
        </w:r>
        <w:r w:rsidRPr="00967D32">
          <w:rPr>
            <w:rFonts w:ascii="TimesLTMM_1_467" w:hAnsi="TimesLTMM_1_467" w:cs="TimesLTMM_1_467"/>
            <w:sz w:val="20"/>
            <w:szCs w:val="20"/>
            <w:rPrChange w:id="135" w:author="Abraham Yosipof" w:date="2017-09-18T00:22:00Z">
              <w:rPr>
                <w:rFonts w:ascii="TimesLTMM_1_467" w:hAnsi="TimesLTMM_1_467" w:cs="TimesLTMM_1_467"/>
              </w:rPr>
            </w:rPrChange>
          </w:rPr>
          <w:t>n</w:t>
        </w:r>
        <w:r w:rsidRPr="00967D32">
          <w:rPr>
            <w:rFonts w:ascii="TimesLTMM" w:hAnsi="TimesLTMM" w:cs="TimesLTMM"/>
            <w:sz w:val="20"/>
            <w:szCs w:val="20"/>
            <w:rPrChange w:id="136" w:author="Abraham Yosipof" w:date="2017-09-18T00:22:00Z">
              <w:rPr/>
            </w:rPrChange>
          </w:rPr>
          <w:t>s</w:t>
        </w:r>
        <w:r w:rsidRPr="00967D32">
          <w:rPr>
            <w:rFonts w:ascii="TimesLTMM" w:hAnsi="TimesLTMM" w:cs="TimesLTMM"/>
            <w:sz w:val="14"/>
            <w:szCs w:val="14"/>
            <w:rPrChange w:id="137" w:author="Abraham Yosipof" w:date="2017-09-18T00:22:00Z">
              <w:rPr>
                <w:sz w:val="14"/>
                <w:szCs w:val="14"/>
              </w:rPr>
            </w:rPrChange>
          </w:rPr>
          <w:t xml:space="preserve">. </w:t>
        </w:r>
        <w:r w:rsidRPr="00967D32">
          <w:rPr>
            <w:rFonts w:ascii="TimesLTMM_1_1000" w:hAnsi="TimesLTMM_1_1000" w:cs="TimesLTMM_1_1000"/>
            <w:sz w:val="20"/>
            <w:szCs w:val="20"/>
            <w:rPrChange w:id="138" w:author="Abraham Yosipof" w:date="2017-09-18T00:22:00Z">
              <w:rPr>
                <w:rFonts w:ascii="TimesLTMM_1_1000" w:hAnsi="TimesLTMM_1_1000" w:cs="TimesLTMM_1_1000"/>
              </w:rPr>
            </w:rPrChange>
          </w:rPr>
          <w:t>O</w:t>
        </w:r>
        <w:r w:rsidRPr="00967D32">
          <w:rPr>
            <w:rFonts w:ascii="TimesLTMM" w:hAnsi="TimesLTMM" w:cs="TimesLTMM"/>
            <w:sz w:val="20"/>
            <w:szCs w:val="20"/>
            <w:rPrChange w:id="139" w:author="Abraham Yosipof" w:date="2017-09-18T00:22:00Z">
              <w:rPr/>
            </w:rPrChange>
          </w:rPr>
          <w:t xml:space="preserve">ver 1000 </w:t>
        </w:r>
        <w:r w:rsidRPr="00967D32">
          <w:rPr>
            <w:rFonts w:ascii="TimesLTMM_1_467" w:hAnsi="TimesLTMM_1_467" w:cs="TimesLTMM_1_467"/>
            <w:sz w:val="20"/>
            <w:szCs w:val="20"/>
            <w:rPrChange w:id="140" w:author="Abraham Yosipof" w:date="2017-09-18T00:22:00Z">
              <w:rPr>
                <w:rFonts w:ascii="TimesLTMM_1_467" w:hAnsi="TimesLTMM_1_467" w:cs="TimesLTMM_1_467"/>
              </w:rPr>
            </w:rPrChange>
          </w:rPr>
          <w:t>G</w:t>
        </w:r>
        <w:r w:rsidRPr="00967D32">
          <w:rPr>
            <w:rFonts w:ascii="TimesLTMM" w:hAnsi="TimesLTMM" w:cs="TimesLTMM"/>
            <w:sz w:val="20"/>
            <w:szCs w:val="20"/>
            <w:rPrChange w:id="141" w:author="Abraham Yosipof" w:date="2017-09-18T00:22:00Z">
              <w:rPr/>
            </w:rPrChange>
          </w:rPr>
          <w:t>P</w:t>
        </w:r>
        <w:r w:rsidRPr="00967D32">
          <w:rPr>
            <w:rFonts w:ascii="TimesLTMM_1_534" w:hAnsi="TimesLTMM_1_534" w:cs="TimesLTMM_1_534"/>
            <w:sz w:val="20"/>
            <w:szCs w:val="20"/>
            <w:rPrChange w:id="142" w:author="Abraham Yosipof" w:date="2017-09-18T00:22:00Z">
              <w:rPr>
                <w:rFonts w:ascii="TimesLTMM_1_534" w:hAnsi="TimesLTMM_1_534" w:cs="TimesLTMM_1_534"/>
              </w:rPr>
            </w:rPrChange>
          </w:rPr>
          <w:t>C</w:t>
        </w:r>
        <w:r w:rsidRPr="00967D32">
          <w:rPr>
            <w:rFonts w:ascii="TimesLTMM" w:hAnsi="TimesLTMM" w:cs="TimesLTMM"/>
            <w:sz w:val="20"/>
            <w:szCs w:val="20"/>
            <w:rPrChange w:id="143" w:author="Abraham Yosipof" w:date="2017-09-18T00:22:00Z">
              <w:rPr/>
            </w:rPrChange>
          </w:rPr>
          <w:t xml:space="preserve">Rs </w:t>
        </w:r>
        <w:r w:rsidRPr="00967D32">
          <w:rPr>
            <w:rFonts w:ascii="TimesLTMM_1_267" w:hAnsi="TimesLTMM_1_267" w:cs="TimesLTMM_1_267"/>
            <w:sz w:val="20"/>
            <w:szCs w:val="20"/>
            <w:rPrChange w:id="144" w:author="Abraham Yosipof" w:date="2017-09-18T00:22:00Z">
              <w:rPr>
                <w:rFonts w:ascii="TimesLTMM_1_267" w:hAnsi="TimesLTMM_1_267" w:cs="TimesLTMM_1_267"/>
              </w:rPr>
            </w:rPrChange>
          </w:rPr>
          <w:t>h</w:t>
        </w:r>
        <w:r w:rsidRPr="00967D32">
          <w:rPr>
            <w:rFonts w:ascii="TimesLTMM" w:hAnsi="TimesLTMM" w:cs="TimesLTMM"/>
            <w:sz w:val="20"/>
            <w:szCs w:val="20"/>
            <w:rPrChange w:id="145" w:author="Abraham Yosipof" w:date="2017-09-18T00:22:00Z">
              <w:rPr/>
            </w:rPrChange>
          </w:rPr>
          <w:t>ave bee</w:t>
        </w:r>
        <w:r w:rsidRPr="00967D32">
          <w:rPr>
            <w:rFonts w:ascii="TimesLTMM_1_467" w:hAnsi="TimesLTMM_1_467" w:cs="TimesLTMM_1_467"/>
            <w:sz w:val="20"/>
            <w:szCs w:val="20"/>
            <w:rPrChange w:id="146" w:author="Abraham Yosipof" w:date="2017-09-18T00:22:00Z">
              <w:rPr>
                <w:rFonts w:ascii="TimesLTMM_1_467" w:hAnsi="TimesLTMM_1_467" w:cs="TimesLTMM_1_467"/>
              </w:rPr>
            </w:rPrChange>
          </w:rPr>
          <w:t xml:space="preserve">n </w:t>
        </w:r>
        <w:r w:rsidRPr="00967D32">
          <w:rPr>
            <w:rFonts w:ascii="TimesLTMM" w:hAnsi="TimesLTMM" w:cs="TimesLTMM"/>
            <w:sz w:val="20"/>
            <w:szCs w:val="20"/>
            <w:rPrChange w:id="147" w:author="Abraham Yosipof" w:date="2017-09-18T00:22:00Z">
              <w:rPr/>
            </w:rPrChange>
          </w:rPr>
          <w:t>i</w:t>
        </w:r>
        <w:r w:rsidRPr="00967D32">
          <w:rPr>
            <w:rFonts w:ascii="TimesLTMM_1_134" w:hAnsi="TimesLTMM_1_134" w:cs="TimesLTMM_1_134"/>
            <w:sz w:val="20"/>
            <w:szCs w:val="20"/>
            <w:rPrChange w:id="148" w:author="Abraham Yosipof" w:date="2017-09-18T00:22:00Z">
              <w:rPr>
                <w:rFonts w:ascii="TimesLTMM_1_134" w:hAnsi="TimesLTMM_1_134" w:cs="TimesLTMM_1_134"/>
              </w:rPr>
            </w:rPrChange>
          </w:rPr>
          <w:t>d</w:t>
        </w:r>
        <w:r w:rsidRPr="00967D32">
          <w:rPr>
            <w:rFonts w:ascii="TimesLTMM" w:hAnsi="TimesLTMM" w:cs="TimesLTMM"/>
            <w:sz w:val="20"/>
            <w:szCs w:val="20"/>
            <w:rPrChange w:id="149" w:author="Abraham Yosipof" w:date="2017-09-18T00:22:00Z">
              <w:rPr/>
            </w:rPrChange>
          </w:rPr>
          <w:t>e</w:t>
        </w:r>
        <w:r w:rsidRPr="00967D32">
          <w:rPr>
            <w:rFonts w:ascii="TimesLTMM_1_467" w:hAnsi="TimesLTMM_1_467" w:cs="TimesLTMM_1_467"/>
            <w:sz w:val="20"/>
            <w:szCs w:val="20"/>
            <w:rPrChange w:id="150" w:author="Abraham Yosipof" w:date="2017-09-18T00:22:00Z">
              <w:rPr>
                <w:rFonts w:ascii="TimesLTMM_1_467" w:hAnsi="TimesLTMM_1_467" w:cs="TimesLTMM_1_467"/>
              </w:rPr>
            </w:rPrChange>
          </w:rPr>
          <w:t>n</w:t>
        </w:r>
        <w:r w:rsidRPr="00967D32">
          <w:rPr>
            <w:rFonts w:ascii="TimesLTMM_1_534" w:hAnsi="TimesLTMM_1_534" w:cs="TimesLTMM_1_534"/>
            <w:sz w:val="20"/>
            <w:szCs w:val="20"/>
            <w:rPrChange w:id="151" w:author="Abraham Yosipof" w:date="2017-09-18T00:22:00Z">
              <w:rPr>
                <w:rFonts w:ascii="TimesLTMM_1_534" w:hAnsi="TimesLTMM_1_534" w:cs="TimesLTMM_1_534"/>
              </w:rPr>
            </w:rPrChange>
          </w:rPr>
          <w:t>t</w:t>
        </w:r>
        <w:r w:rsidRPr="00967D32">
          <w:rPr>
            <w:rFonts w:ascii="TimesLTMM" w:hAnsi="TimesLTMM" w:cs="TimesLTMM"/>
            <w:sz w:val="20"/>
            <w:szCs w:val="20"/>
            <w:rPrChange w:id="152" w:author="Abraham Yosipof" w:date="2017-09-18T00:22:00Z">
              <w:rPr/>
            </w:rPrChange>
          </w:rPr>
          <w:t>ifie</w:t>
        </w:r>
        <w:r w:rsidRPr="00967D32">
          <w:rPr>
            <w:rFonts w:ascii="TimesLTMM_1_134" w:hAnsi="TimesLTMM_1_134" w:cs="TimesLTMM_1_134"/>
            <w:sz w:val="20"/>
            <w:szCs w:val="20"/>
            <w:rPrChange w:id="153" w:author="Abraham Yosipof" w:date="2017-09-18T00:22:00Z">
              <w:rPr>
                <w:rFonts w:ascii="TimesLTMM_1_134" w:hAnsi="TimesLTMM_1_134" w:cs="TimesLTMM_1_134"/>
              </w:rPr>
            </w:rPrChange>
          </w:rPr>
          <w:t xml:space="preserve">d </w:t>
        </w:r>
        <w:r w:rsidRPr="00967D32">
          <w:rPr>
            <w:rFonts w:ascii="TimesLTMM" w:hAnsi="TimesLTMM" w:cs="TimesLTMM"/>
            <w:sz w:val="20"/>
            <w:szCs w:val="20"/>
            <w:rPrChange w:id="154" w:author="Abraham Yosipof" w:date="2017-09-18T00:22:00Z">
              <w:rPr/>
            </w:rPrChange>
          </w:rPr>
          <w:t>i</w:t>
        </w:r>
        <w:r w:rsidRPr="00967D32">
          <w:rPr>
            <w:rFonts w:ascii="TimesLTMM_1_467" w:hAnsi="TimesLTMM_1_467" w:cs="TimesLTMM_1_467"/>
            <w:sz w:val="20"/>
            <w:szCs w:val="20"/>
            <w:rPrChange w:id="155" w:author="Abraham Yosipof" w:date="2017-09-18T00:22:00Z">
              <w:rPr>
                <w:rFonts w:ascii="TimesLTMM_1_467" w:hAnsi="TimesLTMM_1_467" w:cs="TimesLTMM_1_467"/>
              </w:rPr>
            </w:rPrChange>
          </w:rPr>
          <w:t xml:space="preserve">n </w:t>
        </w:r>
        <w:r w:rsidRPr="00967D32">
          <w:rPr>
            <w:rFonts w:ascii="TimesLTMM" w:hAnsi="TimesLTMM" w:cs="TimesLTMM"/>
            <w:sz w:val="20"/>
            <w:szCs w:val="20"/>
            <w:rPrChange w:id="156" w:author="Abraham Yosipof" w:date="2017-09-18T00:22:00Z">
              <w:rPr/>
            </w:rPrChange>
          </w:rPr>
          <w:t>ver</w:t>
        </w:r>
        <w:r w:rsidRPr="00967D32">
          <w:rPr>
            <w:rFonts w:ascii="TimesLTMM_1_534" w:hAnsi="TimesLTMM_1_534" w:cs="TimesLTMM_1_534"/>
            <w:sz w:val="20"/>
            <w:szCs w:val="20"/>
            <w:rPrChange w:id="157" w:author="Abraham Yosipof" w:date="2017-09-18T00:22:00Z">
              <w:rPr>
                <w:rFonts w:ascii="TimesLTMM_1_534" w:hAnsi="TimesLTMM_1_534" w:cs="TimesLTMM_1_534"/>
              </w:rPr>
            </w:rPrChange>
          </w:rPr>
          <w:t>t</w:t>
        </w:r>
        <w:r w:rsidRPr="00967D32">
          <w:rPr>
            <w:rFonts w:ascii="TimesLTMM" w:hAnsi="TimesLTMM" w:cs="TimesLTMM"/>
            <w:sz w:val="20"/>
            <w:szCs w:val="20"/>
            <w:rPrChange w:id="158" w:author="Abraham Yosipof" w:date="2017-09-18T00:22:00Z">
              <w:rPr/>
            </w:rPrChange>
          </w:rPr>
          <w:t>ebra</w:t>
        </w:r>
        <w:r w:rsidRPr="00967D32">
          <w:rPr>
            <w:rFonts w:ascii="TimesLTMM_1_534" w:hAnsi="TimesLTMM_1_534" w:cs="TimesLTMM_1_534"/>
            <w:sz w:val="20"/>
            <w:szCs w:val="20"/>
            <w:rPrChange w:id="159" w:author="Abraham Yosipof" w:date="2017-09-18T00:22:00Z">
              <w:rPr>
                <w:rFonts w:ascii="TimesLTMM_1_534" w:hAnsi="TimesLTMM_1_534" w:cs="TimesLTMM_1_534"/>
              </w:rPr>
            </w:rPrChange>
          </w:rPr>
          <w:t>t</w:t>
        </w:r>
        <w:r w:rsidRPr="00967D32">
          <w:rPr>
            <w:rFonts w:ascii="TimesLTMM" w:hAnsi="TimesLTMM" w:cs="TimesLTMM"/>
            <w:sz w:val="20"/>
            <w:szCs w:val="20"/>
            <w:rPrChange w:id="160" w:author="Abraham Yosipof" w:date="2017-09-18T00:22:00Z">
              <w:rPr/>
            </w:rPrChange>
          </w:rPr>
          <w:t>es, i</w:t>
        </w:r>
        <w:r w:rsidRPr="00967D32">
          <w:rPr>
            <w:rFonts w:ascii="TimesLTMM_1_467" w:hAnsi="TimesLTMM_1_467" w:cs="TimesLTMM_1_467"/>
            <w:sz w:val="20"/>
            <w:szCs w:val="20"/>
            <w:rPrChange w:id="161" w:author="Abraham Yosipof" w:date="2017-09-18T00:22:00Z">
              <w:rPr>
                <w:rFonts w:ascii="TimesLTMM_1_467" w:hAnsi="TimesLTMM_1_467" w:cs="TimesLTMM_1_467"/>
              </w:rPr>
            </w:rPrChange>
          </w:rPr>
          <w:t xml:space="preserve">n </w:t>
        </w:r>
        <w:r w:rsidRPr="00967D32">
          <w:rPr>
            <w:rFonts w:ascii="TimesLTMM" w:hAnsi="TimesLTMM" w:cs="TimesLTMM"/>
            <w:sz w:val="20"/>
            <w:szCs w:val="20"/>
            <w:rPrChange w:id="162" w:author="Abraham Yosipof" w:date="2017-09-18T00:22:00Z">
              <w:rPr/>
            </w:rPrChange>
          </w:rPr>
          <w:t>w</w:t>
        </w:r>
        <w:r w:rsidRPr="00967D32">
          <w:rPr>
            <w:rFonts w:ascii="TimesLTMM_1_267" w:hAnsi="TimesLTMM_1_267" w:cs="TimesLTMM_1_267"/>
            <w:sz w:val="20"/>
            <w:szCs w:val="20"/>
            <w:rPrChange w:id="163" w:author="Abraham Yosipof" w:date="2017-09-18T00:22:00Z">
              <w:rPr>
                <w:rFonts w:ascii="TimesLTMM_1_267" w:hAnsi="TimesLTMM_1_267" w:cs="TimesLTMM_1_267"/>
              </w:rPr>
            </w:rPrChange>
          </w:rPr>
          <w:t>h</w:t>
        </w:r>
        <w:r w:rsidRPr="00967D32">
          <w:rPr>
            <w:rFonts w:ascii="TimesLTMM" w:hAnsi="TimesLTMM" w:cs="TimesLTMM"/>
            <w:sz w:val="20"/>
            <w:szCs w:val="20"/>
            <w:rPrChange w:id="164" w:author="Abraham Yosipof" w:date="2017-09-18T00:22:00Z">
              <w:rPr/>
            </w:rPrChange>
          </w:rPr>
          <w:t>ic</w:t>
        </w:r>
        <w:r w:rsidRPr="00967D32">
          <w:rPr>
            <w:rFonts w:ascii="TimesLTMM_1_267" w:hAnsi="TimesLTMM_1_267" w:cs="TimesLTMM_1_267"/>
            <w:sz w:val="20"/>
            <w:szCs w:val="20"/>
            <w:rPrChange w:id="165" w:author="Abraham Yosipof" w:date="2017-09-18T00:22:00Z">
              <w:rPr>
                <w:rFonts w:ascii="TimesLTMM_1_267" w:hAnsi="TimesLTMM_1_267" w:cs="TimesLTMM_1_267"/>
              </w:rPr>
            </w:rPrChange>
          </w:rPr>
          <w:t xml:space="preserve">h </w:t>
        </w:r>
        <w:r w:rsidRPr="00967D32">
          <w:rPr>
            <w:rFonts w:ascii="TimesLTMM_1_534" w:hAnsi="TimesLTMM_1_534" w:cs="TimesLTMM_1_534"/>
            <w:sz w:val="20"/>
            <w:szCs w:val="20"/>
            <w:rPrChange w:id="166" w:author="Abraham Yosipof" w:date="2017-09-18T00:22:00Z">
              <w:rPr>
                <w:rFonts w:ascii="TimesLTMM_1_534" w:hAnsi="TimesLTMM_1_534" w:cs="TimesLTMM_1_534"/>
              </w:rPr>
            </w:rPrChange>
          </w:rPr>
          <w:t>t</w:t>
        </w:r>
        <w:r w:rsidRPr="00967D32">
          <w:rPr>
            <w:rFonts w:ascii="TimesLTMM_1_267" w:hAnsi="TimesLTMM_1_267" w:cs="TimesLTMM_1_267"/>
            <w:sz w:val="20"/>
            <w:szCs w:val="20"/>
            <w:rPrChange w:id="167" w:author="Abraham Yosipof" w:date="2017-09-18T00:22:00Z">
              <w:rPr>
                <w:rFonts w:ascii="TimesLTMM_1_267" w:hAnsi="TimesLTMM_1_267" w:cs="TimesLTMM_1_267"/>
              </w:rPr>
            </w:rPrChange>
          </w:rPr>
          <w:t>h</w:t>
        </w:r>
        <w:r w:rsidRPr="00967D32">
          <w:rPr>
            <w:rFonts w:ascii="TimesLTMM" w:hAnsi="TimesLTMM" w:cs="TimesLTMM"/>
            <w:sz w:val="20"/>
            <w:szCs w:val="20"/>
            <w:rPrChange w:id="168" w:author="Abraham Yosipof" w:date="2017-09-18T00:22:00Z">
              <w:rPr/>
            </w:rPrChange>
          </w:rPr>
          <w:t>ey reg</w:t>
        </w:r>
        <w:r w:rsidRPr="00967D32">
          <w:rPr>
            <w:rFonts w:ascii="TimesLTMM_1_201" w:hAnsi="TimesLTMM_1_201" w:cs="TimesLTMM_1_201"/>
            <w:sz w:val="20"/>
            <w:szCs w:val="20"/>
            <w:rPrChange w:id="169" w:author="Abraham Yosipof" w:date="2017-09-18T00:22:00Z">
              <w:rPr>
                <w:rFonts w:ascii="TimesLTMM_1_201" w:hAnsi="TimesLTMM_1_201" w:cs="TimesLTMM_1_201"/>
              </w:rPr>
            </w:rPrChange>
          </w:rPr>
          <w:t>u</w:t>
        </w:r>
        <w:r w:rsidRPr="00967D32">
          <w:rPr>
            <w:rFonts w:ascii="TimesLTMM" w:hAnsi="TimesLTMM" w:cs="TimesLTMM"/>
            <w:sz w:val="20"/>
            <w:szCs w:val="20"/>
            <w:rPrChange w:id="170" w:author="Abraham Yosipof" w:date="2017-09-18T00:22:00Z">
              <w:rPr/>
            </w:rPrChange>
          </w:rPr>
          <w:t>la</w:t>
        </w:r>
        <w:r w:rsidRPr="00967D32">
          <w:rPr>
            <w:rFonts w:ascii="TimesLTMM_1_534" w:hAnsi="TimesLTMM_1_534" w:cs="TimesLTMM_1_534"/>
            <w:sz w:val="20"/>
            <w:szCs w:val="20"/>
            <w:rPrChange w:id="171" w:author="Abraham Yosipof" w:date="2017-09-18T00:22:00Z">
              <w:rPr>
                <w:rFonts w:ascii="TimesLTMM_1_534" w:hAnsi="TimesLTMM_1_534" w:cs="TimesLTMM_1_534"/>
              </w:rPr>
            </w:rPrChange>
          </w:rPr>
          <w:t>t</w:t>
        </w:r>
        <w:r w:rsidRPr="00967D32">
          <w:rPr>
            <w:rFonts w:ascii="TimesLTMM" w:hAnsi="TimesLTMM" w:cs="TimesLTMM"/>
            <w:sz w:val="20"/>
            <w:szCs w:val="20"/>
            <w:rPrChange w:id="172" w:author="Abraham Yosipof" w:date="2017-09-18T00:22:00Z">
              <w:rPr/>
            </w:rPrChange>
          </w:rPr>
          <w:t>e a wi</w:t>
        </w:r>
        <w:r w:rsidRPr="00967D32">
          <w:rPr>
            <w:rFonts w:ascii="TimesLTMM_1_134" w:hAnsi="TimesLTMM_1_134" w:cs="TimesLTMM_1_134"/>
            <w:sz w:val="20"/>
            <w:szCs w:val="20"/>
            <w:rPrChange w:id="173" w:author="Abraham Yosipof" w:date="2017-09-18T00:22:00Z">
              <w:rPr>
                <w:rFonts w:ascii="TimesLTMM_1_134" w:hAnsi="TimesLTMM_1_134" w:cs="TimesLTMM_1_134"/>
              </w:rPr>
            </w:rPrChange>
          </w:rPr>
          <w:t>d</w:t>
        </w:r>
        <w:r w:rsidRPr="00967D32">
          <w:rPr>
            <w:rFonts w:ascii="TimesLTMM" w:hAnsi="TimesLTMM" w:cs="TimesLTMM"/>
            <w:sz w:val="20"/>
            <w:szCs w:val="20"/>
            <w:rPrChange w:id="174" w:author="Abraham Yosipof" w:date="2017-09-18T00:22:00Z">
              <w:rPr/>
            </w:rPrChange>
          </w:rPr>
          <w:t>e varie</w:t>
        </w:r>
        <w:r w:rsidRPr="00967D32">
          <w:rPr>
            <w:rFonts w:ascii="TimesLTMM_1_534" w:hAnsi="TimesLTMM_1_534" w:cs="TimesLTMM_1_534"/>
            <w:sz w:val="20"/>
            <w:szCs w:val="20"/>
            <w:rPrChange w:id="175" w:author="Abraham Yosipof" w:date="2017-09-18T00:22:00Z">
              <w:rPr>
                <w:rFonts w:ascii="TimesLTMM_1_534" w:hAnsi="TimesLTMM_1_534" w:cs="TimesLTMM_1_534"/>
              </w:rPr>
            </w:rPrChange>
          </w:rPr>
          <w:t>t</w:t>
        </w:r>
        <w:r w:rsidRPr="00967D32">
          <w:rPr>
            <w:rFonts w:ascii="TimesLTMM" w:hAnsi="TimesLTMM" w:cs="TimesLTMM"/>
            <w:sz w:val="20"/>
            <w:szCs w:val="20"/>
            <w:rPrChange w:id="176" w:author="Abraham Yosipof" w:date="2017-09-18T00:22:00Z">
              <w:rPr/>
            </w:rPrChange>
          </w:rPr>
          <w:t>y of sig</w:t>
        </w:r>
        <w:r w:rsidRPr="00967D32">
          <w:rPr>
            <w:rFonts w:ascii="TimesLTMM_1_467" w:hAnsi="TimesLTMM_1_467" w:cs="TimesLTMM_1_467"/>
            <w:sz w:val="20"/>
            <w:szCs w:val="20"/>
            <w:rPrChange w:id="177" w:author="Abraham Yosipof" w:date="2017-09-18T00:22:00Z">
              <w:rPr>
                <w:rFonts w:ascii="TimesLTMM_1_467" w:hAnsi="TimesLTMM_1_467" w:cs="TimesLTMM_1_467"/>
              </w:rPr>
            </w:rPrChange>
          </w:rPr>
          <w:t>n</w:t>
        </w:r>
        <w:r w:rsidRPr="00967D32">
          <w:rPr>
            <w:rFonts w:ascii="TimesLTMM" w:hAnsi="TimesLTMM" w:cs="TimesLTMM"/>
            <w:sz w:val="20"/>
            <w:szCs w:val="20"/>
            <w:rPrChange w:id="178" w:author="Abraham Yosipof" w:date="2017-09-18T00:22:00Z">
              <w:rPr/>
            </w:rPrChange>
          </w:rPr>
          <w:t>als i</w:t>
        </w:r>
        <w:r w:rsidRPr="00967D32">
          <w:rPr>
            <w:rFonts w:ascii="TimesLTMM_1_467" w:hAnsi="TimesLTMM_1_467" w:cs="TimesLTMM_1_467"/>
            <w:sz w:val="20"/>
            <w:szCs w:val="20"/>
            <w:rPrChange w:id="179" w:author="Abraham Yosipof" w:date="2017-09-18T00:22:00Z">
              <w:rPr>
                <w:rFonts w:ascii="TimesLTMM_1_467" w:hAnsi="TimesLTMM_1_467" w:cs="TimesLTMM_1_467"/>
              </w:rPr>
            </w:rPrChange>
          </w:rPr>
          <w:t>n</w:t>
        </w:r>
        <w:r w:rsidRPr="00967D32">
          <w:rPr>
            <w:rFonts w:ascii="TimesLTMM" w:hAnsi="TimesLTMM" w:cs="TimesLTMM"/>
            <w:sz w:val="20"/>
            <w:szCs w:val="20"/>
            <w:rPrChange w:id="180" w:author="Abraham Yosipof" w:date="2017-09-18T00:22:00Z">
              <w:rPr/>
            </w:rPrChange>
          </w:rPr>
          <w:t>cl</w:t>
        </w:r>
        <w:r w:rsidRPr="00967D32">
          <w:rPr>
            <w:rFonts w:ascii="TimesLTMM_1_201" w:hAnsi="TimesLTMM_1_201" w:cs="TimesLTMM_1_201"/>
            <w:sz w:val="20"/>
            <w:szCs w:val="20"/>
            <w:rPrChange w:id="181" w:author="Abraham Yosipof" w:date="2017-09-18T00:22:00Z">
              <w:rPr>
                <w:rFonts w:ascii="TimesLTMM_1_201" w:hAnsi="TimesLTMM_1_201" w:cs="TimesLTMM_1_201"/>
              </w:rPr>
            </w:rPrChange>
          </w:rPr>
          <w:t>u</w:t>
        </w:r>
        <w:r w:rsidRPr="00967D32">
          <w:rPr>
            <w:rFonts w:ascii="TimesLTMM_1_134" w:hAnsi="TimesLTMM_1_134" w:cs="TimesLTMM_1_134"/>
            <w:sz w:val="20"/>
            <w:szCs w:val="20"/>
            <w:rPrChange w:id="182" w:author="Abraham Yosipof" w:date="2017-09-18T00:22:00Z">
              <w:rPr>
                <w:rFonts w:ascii="TimesLTMM_1_134" w:hAnsi="TimesLTMM_1_134" w:cs="TimesLTMM_1_134"/>
              </w:rPr>
            </w:rPrChange>
          </w:rPr>
          <w:t>d</w:t>
        </w:r>
        <w:r w:rsidRPr="00967D32">
          <w:rPr>
            <w:rFonts w:ascii="TimesLTMM" w:hAnsi="TimesLTMM" w:cs="TimesLTMM"/>
            <w:sz w:val="20"/>
            <w:szCs w:val="20"/>
            <w:rPrChange w:id="183" w:author="Abraham Yosipof" w:date="2017-09-18T00:22:00Z">
              <w:rPr/>
            </w:rPrChange>
          </w:rPr>
          <w:t>i</w:t>
        </w:r>
        <w:r w:rsidRPr="00967D32">
          <w:rPr>
            <w:rFonts w:ascii="TimesLTMM_1_467" w:hAnsi="TimesLTMM_1_467" w:cs="TimesLTMM_1_467"/>
            <w:sz w:val="20"/>
            <w:szCs w:val="20"/>
            <w:rPrChange w:id="184" w:author="Abraham Yosipof" w:date="2017-09-18T00:22:00Z">
              <w:rPr>
                <w:rFonts w:ascii="TimesLTMM_1_467" w:hAnsi="TimesLTMM_1_467" w:cs="TimesLTMM_1_467"/>
              </w:rPr>
            </w:rPrChange>
          </w:rPr>
          <w:t>n</w:t>
        </w:r>
        <w:r w:rsidRPr="00967D32">
          <w:rPr>
            <w:rFonts w:ascii="TimesLTMM" w:hAnsi="TimesLTMM" w:cs="TimesLTMM"/>
            <w:sz w:val="20"/>
            <w:szCs w:val="20"/>
            <w:rPrChange w:id="185" w:author="Abraham Yosipof" w:date="2017-09-18T00:22:00Z">
              <w:rPr/>
            </w:rPrChange>
          </w:rPr>
          <w:t>g io</w:t>
        </w:r>
        <w:r w:rsidRPr="00967D32">
          <w:rPr>
            <w:rFonts w:ascii="TimesLTMM_1_467" w:hAnsi="TimesLTMM_1_467" w:cs="TimesLTMM_1_467"/>
            <w:sz w:val="20"/>
            <w:szCs w:val="20"/>
            <w:rPrChange w:id="186" w:author="Abraham Yosipof" w:date="2017-09-18T00:22:00Z">
              <w:rPr>
                <w:rFonts w:ascii="TimesLTMM_1_467" w:hAnsi="TimesLTMM_1_467" w:cs="TimesLTMM_1_467"/>
              </w:rPr>
            </w:rPrChange>
          </w:rPr>
          <w:t>n</w:t>
        </w:r>
        <w:r w:rsidRPr="00967D32">
          <w:rPr>
            <w:rFonts w:ascii="TimesLTMM" w:hAnsi="TimesLTMM" w:cs="TimesLTMM"/>
            <w:sz w:val="20"/>
            <w:szCs w:val="20"/>
            <w:rPrChange w:id="187" w:author="Abraham Yosipof" w:date="2017-09-18T00:22:00Z">
              <w:rPr/>
            </w:rPrChange>
          </w:rPr>
          <w:t>s, a</w:t>
        </w:r>
        <w:r w:rsidRPr="00967D32">
          <w:rPr>
            <w:rFonts w:ascii="TimesLTMM_1_134" w:hAnsi="TimesLTMM_1_134" w:cs="TimesLTMM_1_134"/>
            <w:sz w:val="20"/>
            <w:szCs w:val="20"/>
            <w:rPrChange w:id="188" w:author="Abraham Yosipof" w:date="2017-09-18T00:22:00Z">
              <w:rPr>
                <w:rFonts w:ascii="TimesLTMM_1_134" w:hAnsi="TimesLTMM_1_134" w:cs="TimesLTMM_1_134"/>
              </w:rPr>
            </w:rPrChange>
          </w:rPr>
          <w:t>m</w:t>
        </w:r>
        <w:r w:rsidRPr="00967D32">
          <w:rPr>
            <w:rFonts w:ascii="TimesLTMM" w:hAnsi="TimesLTMM" w:cs="TimesLTMM"/>
            <w:sz w:val="20"/>
            <w:szCs w:val="20"/>
            <w:rPrChange w:id="189" w:author="Abraham Yosipof" w:date="2017-09-18T00:22:00Z">
              <w:rPr/>
            </w:rPrChange>
          </w:rPr>
          <w:t>i</w:t>
        </w:r>
        <w:r w:rsidRPr="00967D32">
          <w:rPr>
            <w:rFonts w:ascii="TimesLTMM_1_467" w:hAnsi="TimesLTMM_1_467" w:cs="TimesLTMM_1_467"/>
            <w:sz w:val="20"/>
            <w:szCs w:val="20"/>
            <w:rPrChange w:id="190" w:author="Abraham Yosipof" w:date="2017-09-18T00:22:00Z">
              <w:rPr>
                <w:rFonts w:ascii="TimesLTMM_1_467" w:hAnsi="TimesLTMM_1_467" w:cs="TimesLTMM_1_467"/>
              </w:rPr>
            </w:rPrChange>
          </w:rPr>
          <w:t>n</w:t>
        </w:r>
        <w:r w:rsidRPr="00967D32">
          <w:rPr>
            <w:rFonts w:ascii="TimesLTMM" w:hAnsi="TimesLTMM" w:cs="TimesLTMM"/>
            <w:sz w:val="20"/>
            <w:szCs w:val="20"/>
            <w:rPrChange w:id="191" w:author="Abraham Yosipof" w:date="2017-09-18T00:22:00Z">
              <w:rPr/>
            </w:rPrChange>
          </w:rPr>
          <w:t>o aci</w:t>
        </w:r>
        <w:r w:rsidRPr="00967D32">
          <w:rPr>
            <w:rFonts w:ascii="TimesLTMM_1_134" w:hAnsi="TimesLTMM_1_134" w:cs="TimesLTMM_1_134"/>
            <w:sz w:val="20"/>
            <w:szCs w:val="20"/>
            <w:rPrChange w:id="192" w:author="Abraham Yosipof" w:date="2017-09-18T00:22:00Z">
              <w:rPr>
                <w:rFonts w:ascii="TimesLTMM_1_134" w:hAnsi="TimesLTMM_1_134" w:cs="TimesLTMM_1_134"/>
              </w:rPr>
            </w:rPrChange>
          </w:rPr>
          <w:t>d</w:t>
        </w:r>
        <w:r w:rsidRPr="00967D32">
          <w:rPr>
            <w:rFonts w:ascii="TimesLTMM" w:hAnsi="TimesLTMM" w:cs="TimesLTMM"/>
            <w:sz w:val="20"/>
            <w:szCs w:val="20"/>
            <w:rPrChange w:id="193" w:author="Abraham Yosipof" w:date="2017-09-18T00:22:00Z">
              <w:rPr/>
            </w:rPrChange>
          </w:rPr>
          <w:t xml:space="preserve">s, </w:t>
        </w:r>
        <w:r w:rsidRPr="00967D32">
          <w:rPr>
            <w:rFonts w:ascii="TimesLTMM_1_467" w:hAnsi="TimesLTMM_1_467" w:cs="TimesLTMM_1_467"/>
            <w:sz w:val="20"/>
            <w:szCs w:val="20"/>
            <w:rPrChange w:id="194" w:author="Abraham Yosipof" w:date="2017-09-18T00:22:00Z">
              <w:rPr>
                <w:rFonts w:ascii="TimesLTMM_1_467" w:hAnsi="TimesLTMM_1_467" w:cs="TimesLTMM_1_467"/>
              </w:rPr>
            </w:rPrChange>
          </w:rPr>
          <w:t>n</w:t>
        </w:r>
        <w:r w:rsidRPr="00967D32">
          <w:rPr>
            <w:rFonts w:ascii="TimesLTMM_1_201" w:hAnsi="TimesLTMM_1_201" w:cs="TimesLTMM_1_201"/>
            <w:sz w:val="20"/>
            <w:szCs w:val="20"/>
            <w:rPrChange w:id="195" w:author="Abraham Yosipof" w:date="2017-09-18T00:22:00Z">
              <w:rPr>
                <w:rFonts w:ascii="TimesLTMM_1_201" w:hAnsi="TimesLTMM_1_201" w:cs="TimesLTMM_1_201"/>
              </w:rPr>
            </w:rPrChange>
          </w:rPr>
          <w:t>u</w:t>
        </w:r>
        <w:r w:rsidRPr="00967D32">
          <w:rPr>
            <w:rFonts w:ascii="TimesLTMM" w:hAnsi="TimesLTMM" w:cs="TimesLTMM"/>
            <w:sz w:val="20"/>
            <w:szCs w:val="20"/>
            <w:rPrChange w:id="196" w:author="Abraham Yosipof" w:date="2017-09-18T00:22:00Z">
              <w:rPr/>
            </w:rPrChange>
          </w:rPr>
          <w:t>cleo</w:t>
        </w:r>
        <w:r w:rsidRPr="00967D32">
          <w:rPr>
            <w:rFonts w:ascii="TimesLTMM_1_534" w:hAnsi="TimesLTMM_1_534" w:cs="TimesLTMM_1_534"/>
            <w:sz w:val="20"/>
            <w:szCs w:val="20"/>
            <w:rPrChange w:id="197" w:author="Abraham Yosipof" w:date="2017-09-18T00:22:00Z">
              <w:rPr>
                <w:rFonts w:ascii="TimesLTMM_1_534" w:hAnsi="TimesLTMM_1_534" w:cs="TimesLTMM_1_534"/>
              </w:rPr>
            </w:rPrChange>
          </w:rPr>
          <w:t>t</w:t>
        </w:r>
        <w:r w:rsidRPr="00967D32">
          <w:rPr>
            <w:rFonts w:ascii="TimesLTMM" w:hAnsi="TimesLTMM" w:cs="TimesLTMM"/>
            <w:sz w:val="20"/>
            <w:szCs w:val="20"/>
            <w:rPrChange w:id="198" w:author="Abraham Yosipof" w:date="2017-09-18T00:22:00Z">
              <w:rPr/>
            </w:rPrChange>
          </w:rPr>
          <w:t>i</w:t>
        </w:r>
        <w:r w:rsidRPr="00967D32">
          <w:rPr>
            <w:rFonts w:ascii="TimesLTMM_1_134" w:hAnsi="TimesLTMM_1_134" w:cs="TimesLTMM_1_134"/>
            <w:sz w:val="20"/>
            <w:szCs w:val="20"/>
            <w:rPrChange w:id="199" w:author="Abraham Yosipof" w:date="2017-09-18T00:22:00Z">
              <w:rPr>
                <w:rFonts w:ascii="TimesLTMM_1_134" w:hAnsi="TimesLTMM_1_134" w:cs="TimesLTMM_1_134"/>
              </w:rPr>
            </w:rPrChange>
          </w:rPr>
          <w:t>d</w:t>
        </w:r>
        <w:r w:rsidRPr="00967D32">
          <w:rPr>
            <w:rFonts w:ascii="TimesLTMM" w:hAnsi="TimesLTMM" w:cs="TimesLTMM"/>
            <w:sz w:val="20"/>
            <w:szCs w:val="20"/>
            <w:rPrChange w:id="200" w:author="Abraham Yosipof" w:date="2017-09-18T00:22:00Z">
              <w:rPr/>
            </w:rPrChange>
          </w:rPr>
          <w:t xml:space="preserve">es, </w:t>
        </w:r>
        <w:r w:rsidRPr="00967D32">
          <w:rPr>
            <w:rFonts w:ascii="TimesLTMM_1_134" w:hAnsi="TimesLTMM_1_134" w:cs="TimesLTMM_1_134"/>
            <w:sz w:val="20"/>
            <w:szCs w:val="20"/>
            <w:rPrChange w:id="201" w:author="Abraham Yosipof" w:date="2017-09-18T00:22:00Z">
              <w:rPr>
                <w:rFonts w:ascii="TimesLTMM_1_134" w:hAnsi="TimesLTMM_1_134" w:cs="TimesLTMM_1_134"/>
              </w:rPr>
            </w:rPrChange>
          </w:rPr>
          <w:t>p</w:t>
        </w:r>
        <w:r w:rsidRPr="00967D32">
          <w:rPr>
            <w:rFonts w:ascii="TimesLTMM" w:hAnsi="TimesLTMM" w:cs="TimesLTMM"/>
            <w:sz w:val="20"/>
            <w:szCs w:val="20"/>
            <w:rPrChange w:id="202" w:author="Abraham Yosipof" w:date="2017-09-18T00:22:00Z">
              <w:rPr/>
            </w:rPrChange>
          </w:rPr>
          <w:t>e</w:t>
        </w:r>
        <w:r w:rsidRPr="00967D32">
          <w:rPr>
            <w:rFonts w:ascii="TimesLTMM_1_134" w:hAnsi="TimesLTMM_1_134" w:cs="TimesLTMM_1_134"/>
            <w:sz w:val="20"/>
            <w:szCs w:val="20"/>
            <w:rPrChange w:id="203" w:author="Abraham Yosipof" w:date="2017-09-18T00:22:00Z">
              <w:rPr>
                <w:rFonts w:ascii="TimesLTMM_1_134" w:hAnsi="TimesLTMM_1_134" w:cs="TimesLTMM_1_134"/>
              </w:rPr>
            </w:rPrChange>
          </w:rPr>
          <w:t>p</w:t>
        </w:r>
        <w:r w:rsidRPr="00967D32">
          <w:rPr>
            <w:rFonts w:ascii="TimesLTMM_1_534" w:hAnsi="TimesLTMM_1_534" w:cs="TimesLTMM_1_534"/>
            <w:sz w:val="20"/>
            <w:szCs w:val="20"/>
            <w:rPrChange w:id="204" w:author="Abraham Yosipof" w:date="2017-09-18T00:22:00Z">
              <w:rPr>
                <w:rFonts w:ascii="TimesLTMM_1_534" w:hAnsi="TimesLTMM_1_534" w:cs="TimesLTMM_1_534"/>
              </w:rPr>
            </w:rPrChange>
          </w:rPr>
          <w:t>t</w:t>
        </w:r>
        <w:r w:rsidRPr="00967D32">
          <w:rPr>
            <w:rFonts w:ascii="TimesLTMM" w:hAnsi="TimesLTMM" w:cs="TimesLTMM"/>
            <w:sz w:val="20"/>
            <w:szCs w:val="20"/>
            <w:rPrChange w:id="205" w:author="Abraham Yosipof" w:date="2017-09-18T00:22:00Z">
              <w:rPr/>
            </w:rPrChange>
          </w:rPr>
          <w:t>i</w:t>
        </w:r>
        <w:r w:rsidRPr="00967D32">
          <w:rPr>
            <w:rFonts w:ascii="TimesLTMM_1_134" w:hAnsi="TimesLTMM_1_134" w:cs="TimesLTMM_1_134"/>
            <w:sz w:val="20"/>
            <w:szCs w:val="20"/>
            <w:rPrChange w:id="206" w:author="Abraham Yosipof" w:date="2017-09-18T00:22:00Z">
              <w:rPr>
                <w:rFonts w:ascii="TimesLTMM_1_134" w:hAnsi="TimesLTMM_1_134" w:cs="TimesLTMM_1_134"/>
              </w:rPr>
            </w:rPrChange>
          </w:rPr>
          <w:t>d</w:t>
        </w:r>
        <w:r w:rsidRPr="00967D32">
          <w:rPr>
            <w:rFonts w:ascii="TimesLTMM" w:hAnsi="TimesLTMM" w:cs="TimesLTMM"/>
            <w:sz w:val="20"/>
            <w:szCs w:val="20"/>
            <w:rPrChange w:id="207" w:author="Abraham Yosipof" w:date="2017-09-18T00:22:00Z">
              <w:rPr/>
            </w:rPrChange>
          </w:rPr>
          <w:t>es, li</w:t>
        </w:r>
        <w:r w:rsidRPr="00967D32">
          <w:rPr>
            <w:rFonts w:ascii="TimesLTMM_1_134" w:hAnsi="TimesLTMM_1_134" w:cs="TimesLTMM_1_134"/>
            <w:sz w:val="20"/>
            <w:szCs w:val="20"/>
            <w:rPrChange w:id="208" w:author="Abraham Yosipof" w:date="2017-09-18T00:22:00Z">
              <w:rPr>
                <w:rFonts w:ascii="TimesLTMM_1_134" w:hAnsi="TimesLTMM_1_134" w:cs="TimesLTMM_1_134"/>
              </w:rPr>
            </w:rPrChange>
          </w:rPr>
          <w:t>p</w:t>
        </w:r>
        <w:r w:rsidRPr="00967D32">
          <w:rPr>
            <w:rFonts w:ascii="TimesLTMM" w:hAnsi="TimesLTMM" w:cs="TimesLTMM"/>
            <w:sz w:val="20"/>
            <w:szCs w:val="20"/>
            <w:rPrChange w:id="209" w:author="Abraham Yosipof" w:date="2017-09-18T00:22:00Z">
              <w:rPr/>
            </w:rPrChange>
          </w:rPr>
          <w:t>i</w:t>
        </w:r>
        <w:r w:rsidRPr="00967D32">
          <w:rPr>
            <w:rFonts w:ascii="TimesLTMM_1_134" w:hAnsi="TimesLTMM_1_134" w:cs="TimesLTMM_1_134"/>
            <w:sz w:val="20"/>
            <w:szCs w:val="20"/>
            <w:rPrChange w:id="210" w:author="Abraham Yosipof" w:date="2017-09-18T00:22:00Z">
              <w:rPr>
                <w:rFonts w:ascii="TimesLTMM_1_134" w:hAnsi="TimesLTMM_1_134" w:cs="TimesLTMM_1_134"/>
              </w:rPr>
            </w:rPrChange>
          </w:rPr>
          <w:t>d</w:t>
        </w:r>
        <w:r w:rsidRPr="00967D32">
          <w:rPr>
            <w:rFonts w:ascii="TimesLTMM" w:hAnsi="TimesLTMM" w:cs="TimesLTMM"/>
            <w:sz w:val="20"/>
            <w:szCs w:val="20"/>
            <w:rPrChange w:id="211" w:author="Abraham Yosipof" w:date="2017-09-18T00:22:00Z">
              <w:rPr/>
            </w:rPrChange>
          </w:rPr>
          <w:t xml:space="preserve">s, </w:t>
        </w:r>
        <w:r w:rsidRPr="00967D32">
          <w:rPr>
            <w:rFonts w:ascii="TimesLTMM_1_267" w:hAnsi="TimesLTMM_1_267" w:cs="TimesLTMM_1_267"/>
            <w:sz w:val="20"/>
            <w:szCs w:val="20"/>
            <w:rPrChange w:id="212" w:author="Abraham Yosipof" w:date="2017-09-18T00:22:00Z">
              <w:rPr>
                <w:rFonts w:ascii="TimesLTMM_1_267" w:hAnsi="TimesLTMM_1_267" w:cs="TimesLTMM_1_267"/>
              </w:rPr>
            </w:rPrChange>
          </w:rPr>
          <w:t>h</w:t>
        </w:r>
        <w:r w:rsidRPr="00967D32">
          <w:rPr>
            <w:rFonts w:ascii="TimesLTMM" w:hAnsi="TimesLTMM" w:cs="TimesLTMM"/>
            <w:sz w:val="20"/>
            <w:szCs w:val="20"/>
            <w:rPrChange w:id="213" w:author="Abraham Yosipof" w:date="2017-09-18T00:22:00Z">
              <w:rPr/>
            </w:rPrChange>
          </w:rPr>
          <w:t>or</w:t>
        </w:r>
        <w:r w:rsidRPr="00967D32">
          <w:rPr>
            <w:rFonts w:ascii="TimesLTMM_1_134" w:hAnsi="TimesLTMM_1_134" w:cs="TimesLTMM_1_134"/>
            <w:sz w:val="20"/>
            <w:szCs w:val="20"/>
            <w:rPrChange w:id="214" w:author="Abraham Yosipof" w:date="2017-09-18T00:22:00Z">
              <w:rPr>
                <w:rFonts w:ascii="TimesLTMM_1_134" w:hAnsi="TimesLTMM_1_134" w:cs="TimesLTMM_1_134"/>
              </w:rPr>
            </w:rPrChange>
          </w:rPr>
          <w:t>m</w:t>
        </w:r>
        <w:r w:rsidRPr="00967D32">
          <w:rPr>
            <w:rFonts w:ascii="TimesLTMM" w:hAnsi="TimesLTMM" w:cs="TimesLTMM"/>
            <w:sz w:val="20"/>
            <w:szCs w:val="20"/>
            <w:rPrChange w:id="215" w:author="Abraham Yosipof" w:date="2017-09-18T00:22:00Z">
              <w:rPr/>
            </w:rPrChange>
          </w:rPr>
          <w:t>o</w:t>
        </w:r>
        <w:r w:rsidRPr="00967D32">
          <w:rPr>
            <w:rFonts w:ascii="TimesLTMM_1_467" w:hAnsi="TimesLTMM_1_467" w:cs="TimesLTMM_1_467"/>
            <w:sz w:val="20"/>
            <w:szCs w:val="20"/>
            <w:rPrChange w:id="216" w:author="Abraham Yosipof" w:date="2017-09-18T00:22:00Z">
              <w:rPr>
                <w:rFonts w:ascii="TimesLTMM_1_467" w:hAnsi="TimesLTMM_1_467" w:cs="TimesLTMM_1_467"/>
              </w:rPr>
            </w:rPrChange>
          </w:rPr>
          <w:t>n</w:t>
        </w:r>
        <w:r w:rsidRPr="00967D32">
          <w:rPr>
            <w:rFonts w:ascii="TimesLTMM" w:hAnsi="TimesLTMM" w:cs="TimesLTMM"/>
            <w:sz w:val="20"/>
            <w:szCs w:val="20"/>
            <w:rPrChange w:id="217" w:author="Abraham Yosipof" w:date="2017-09-18T00:22:00Z">
              <w:rPr/>
            </w:rPrChange>
          </w:rPr>
          <w:t xml:space="preserve">es, </w:t>
        </w:r>
        <w:r w:rsidRPr="00967D32">
          <w:rPr>
            <w:rFonts w:ascii="TimesLTMM_1_467" w:hAnsi="TimesLTMM_1_467" w:cs="TimesLTMM_1_467"/>
            <w:sz w:val="20"/>
            <w:szCs w:val="20"/>
            <w:rPrChange w:id="218" w:author="Abraham Yosipof" w:date="2017-09-18T00:22:00Z">
              <w:rPr>
                <w:rFonts w:ascii="TimesLTMM_1_467" w:hAnsi="TimesLTMM_1_467" w:cs="TimesLTMM_1_467"/>
              </w:rPr>
            </w:rPrChange>
          </w:rPr>
          <w:t>n</w:t>
        </w:r>
        <w:r w:rsidRPr="00967D32">
          <w:rPr>
            <w:rFonts w:ascii="TimesLTMM" w:hAnsi="TimesLTMM" w:cs="TimesLTMM"/>
            <w:sz w:val="20"/>
            <w:szCs w:val="20"/>
            <w:rPrChange w:id="219" w:author="Abraham Yosipof" w:date="2017-09-18T00:22:00Z">
              <w:rPr/>
            </w:rPrChange>
          </w:rPr>
          <w:t>e</w:t>
        </w:r>
        <w:r w:rsidRPr="00967D32">
          <w:rPr>
            <w:rFonts w:ascii="TimesLTMM_1_201" w:hAnsi="TimesLTMM_1_201" w:cs="TimesLTMM_1_201"/>
            <w:sz w:val="20"/>
            <w:szCs w:val="20"/>
            <w:rPrChange w:id="220" w:author="Abraham Yosipof" w:date="2017-09-18T00:22:00Z">
              <w:rPr>
                <w:rFonts w:ascii="TimesLTMM_1_201" w:hAnsi="TimesLTMM_1_201" w:cs="TimesLTMM_1_201"/>
              </w:rPr>
            </w:rPrChange>
          </w:rPr>
          <w:t>u</w:t>
        </w:r>
        <w:r w:rsidRPr="00967D32">
          <w:rPr>
            <w:rFonts w:ascii="TimesLTMM" w:hAnsi="TimesLTMM" w:cs="TimesLTMM"/>
            <w:sz w:val="20"/>
            <w:szCs w:val="20"/>
            <w:rPrChange w:id="221" w:author="Abraham Yosipof" w:date="2017-09-18T00:22:00Z">
              <w:rPr/>
            </w:rPrChange>
          </w:rPr>
          <w:t>ro</w:t>
        </w:r>
        <w:r w:rsidRPr="00967D32">
          <w:rPr>
            <w:rFonts w:ascii="TimesLTMM_1_534" w:hAnsi="TimesLTMM_1_534" w:cs="TimesLTMM_1_534"/>
            <w:sz w:val="20"/>
            <w:szCs w:val="20"/>
            <w:rPrChange w:id="222" w:author="Abraham Yosipof" w:date="2017-09-18T00:22:00Z">
              <w:rPr>
                <w:rFonts w:ascii="TimesLTMM_1_534" w:hAnsi="TimesLTMM_1_534" w:cs="TimesLTMM_1_534"/>
              </w:rPr>
            </w:rPrChange>
          </w:rPr>
          <w:t>t</w:t>
        </w:r>
        <w:r w:rsidRPr="00967D32">
          <w:rPr>
            <w:rFonts w:ascii="TimesLTMM" w:hAnsi="TimesLTMM" w:cs="TimesLTMM"/>
            <w:sz w:val="20"/>
            <w:szCs w:val="20"/>
            <w:rPrChange w:id="223" w:author="Abraham Yosipof" w:date="2017-09-18T00:22:00Z">
              <w:rPr/>
            </w:rPrChange>
          </w:rPr>
          <w:t>ra</w:t>
        </w:r>
        <w:r w:rsidRPr="00967D32">
          <w:rPr>
            <w:rFonts w:ascii="TimesLTMM_1_467" w:hAnsi="TimesLTMM_1_467" w:cs="TimesLTMM_1_467"/>
            <w:sz w:val="20"/>
            <w:szCs w:val="20"/>
            <w:rPrChange w:id="224" w:author="Abraham Yosipof" w:date="2017-09-18T00:22:00Z">
              <w:rPr>
                <w:rFonts w:ascii="TimesLTMM_1_467" w:hAnsi="TimesLTMM_1_467" w:cs="TimesLTMM_1_467"/>
              </w:rPr>
            </w:rPrChange>
          </w:rPr>
          <w:t>n</w:t>
        </w:r>
        <w:r w:rsidRPr="00967D32">
          <w:rPr>
            <w:rFonts w:ascii="TimesLTMM" w:hAnsi="TimesLTMM" w:cs="TimesLTMM"/>
            <w:sz w:val="20"/>
            <w:szCs w:val="20"/>
            <w:rPrChange w:id="225" w:author="Abraham Yosipof" w:date="2017-09-18T00:22:00Z">
              <w:rPr/>
            </w:rPrChange>
          </w:rPr>
          <w:t>s</w:t>
        </w:r>
        <w:r w:rsidRPr="00967D32">
          <w:rPr>
            <w:rFonts w:ascii="TimesLTMM_1_134" w:hAnsi="TimesLTMM_1_134" w:cs="TimesLTMM_1_134"/>
            <w:sz w:val="20"/>
            <w:szCs w:val="20"/>
            <w:rPrChange w:id="226" w:author="Abraham Yosipof" w:date="2017-09-18T00:22:00Z">
              <w:rPr>
                <w:rFonts w:ascii="TimesLTMM_1_134" w:hAnsi="TimesLTMM_1_134" w:cs="TimesLTMM_1_134"/>
              </w:rPr>
            </w:rPrChange>
          </w:rPr>
          <w:t>m</w:t>
        </w:r>
        <w:r w:rsidRPr="00967D32">
          <w:rPr>
            <w:rFonts w:ascii="TimesLTMM" w:hAnsi="TimesLTMM" w:cs="TimesLTMM"/>
            <w:sz w:val="20"/>
            <w:szCs w:val="20"/>
            <w:rPrChange w:id="227" w:author="Abraham Yosipof" w:date="2017-09-18T00:22:00Z">
              <w:rPr/>
            </w:rPrChange>
          </w:rPr>
          <w:t>i</w:t>
        </w:r>
        <w:r w:rsidRPr="00967D32">
          <w:rPr>
            <w:rFonts w:ascii="TimesLTMM_1_534" w:hAnsi="TimesLTMM_1_534" w:cs="TimesLTMM_1_534"/>
            <w:sz w:val="20"/>
            <w:szCs w:val="20"/>
            <w:rPrChange w:id="228" w:author="Abraham Yosipof" w:date="2017-09-18T00:22:00Z">
              <w:rPr>
                <w:rFonts w:ascii="TimesLTMM_1_534" w:hAnsi="TimesLTMM_1_534" w:cs="TimesLTMM_1_534"/>
              </w:rPr>
            </w:rPrChange>
          </w:rPr>
          <w:t>tt</w:t>
        </w:r>
        <w:r w:rsidRPr="00967D32">
          <w:rPr>
            <w:rFonts w:ascii="TimesLTMM" w:hAnsi="TimesLTMM" w:cs="TimesLTMM"/>
            <w:sz w:val="20"/>
            <w:szCs w:val="20"/>
            <w:rPrChange w:id="229" w:author="Abraham Yosipof" w:date="2017-09-18T00:22:00Z">
              <w:rPr/>
            </w:rPrChange>
          </w:rPr>
          <w:t>ers, a</w:t>
        </w:r>
        <w:r w:rsidRPr="00967D32">
          <w:rPr>
            <w:rFonts w:ascii="TimesLTMM_1_467" w:hAnsi="TimesLTMM_1_467" w:cs="TimesLTMM_1_467"/>
            <w:sz w:val="20"/>
            <w:szCs w:val="20"/>
            <w:rPrChange w:id="230" w:author="Abraham Yosipof" w:date="2017-09-18T00:22:00Z">
              <w:rPr>
                <w:rFonts w:ascii="TimesLTMM_1_467" w:hAnsi="TimesLTMM_1_467" w:cs="TimesLTMM_1_467"/>
              </w:rPr>
            </w:rPrChange>
          </w:rPr>
          <w:t>n</w:t>
        </w:r>
        <w:r w:rsidRPr="00967D32">
          <w:rPr>
            <w:rFonts w:ascii="TimesLTMM_1_134" w:hAnsi="TimesLTMM_1_134" w:cs="TimesLTMM_1_134"/>
            <w:sz w:val="20"/>
            <w:szCs w:val="20"/>
            <w:rPrChange w:id="231" w:author="Abraham Yosipof" w:date="2017-09-18T00:22:00Z">
              <w:rPr>
                <w:rFonts w:ascii="TimesLTMM_1_134" w:hAnsi="TimesLTMM_1_134" w:cs="TimesLTMM_1_134"/>
              </w:rPr>
            </w:rPrChange>
          </w:rPr>
          <w:t xml:space="preserve">d </w:t>
        </w:r>
        <w:r w:rsidRPr="00967D32">
          <w:rPr>
            <w:rFonts w:ascii="TimesLTMM" w:hAnsi="TimesLTMM" w:cs="TimesLTMM"/>
            <w:sz w:val="20"/>
            <w:szCs w:val="20"/>
            <w:rPrChange w:id="232" w:author="Abraham Yosipof" w:date="2017-09-18T00:22:00Z">
              <w:rPr/>
            </w:rPrChange>
          </w:rPr>
          <w:t>c</w:t>
        </w:r>
        <w:r w:rsidRPr="00967D32">
          <w:rPr>
            <w:rFonts w:ascii="TimesLTMM_1_267" w:hAnsi="TimesLTMM_1_267" w:cs="TimesLTMM_1_267"/>
            <w:sz w:val="20"/>
            <w:szCs w:val="20"/>
            <w:rPrChange w:id="233" w:author="Abraham Yosipof" w:date="2017-09-18T00:22:00Z">
              <w:rPr>
                <w:rFonts w:ascii="TimesLTMM_1_267" w:hAnsi="TimesLTMM_1_267" w:cs="TimesLTMM_1_267"/>
              </w:rPr>
            </w:rPrChange>
          </w:rPr>
          <w:t>h</w:t>
        </w:r>
        <w:r w:rsidRPr="00967D32">
          <w:rPr>
            <w:rFonts w:ascii="TimesLTMM" w:hAnsi="TimesLTMM" w:cs="TimesLTMM"/>
            <w:sz w:val="20"/>
            <w:szCs w:val="20"/>
            <w:rPrChange w:id="234" w:author="Abraham Yosipof" w:date="2017-09-18T00:22:00Z">
              <w:rPr/>
            </w:rPrChange>
          </w:rPr>
          <w:t>e</w:t>
        </w:r>
        <w:r w:rsidRPr="00967D32">
          <w:rPr>
            <w:rFonts w:ascii="TimesLTMM_1_134" w:hAnsi="TimesLTMM_1_134" w:cs="TimesLTMM_1_134"/>
            <w:sz w:val="20"/>
            <w:szCs w:val="20"/>
            <w:rPrChange w:id="235" w:author="Abraham Yosipof" w:date="2017-09-18T00:22:00Z">
              <w:rPr>
                <w:rFonts w:ascii="TimesLTMM_1_134" w:hAnsi="TimesLTMM_1_134" w:cs="TimesLTMM_1_134"/>
              </w:rPr>
            </w:rPrChange>
          </w:rPr>
          <w:t>m</w:t>
        </w:r>
        <w:r w:rsidRPr="00967D32">
          <w:rPr>
            <w:rFonts w:ascii="TimesLTMM" w:hAnsi="TimesLTMM" w:cs="TimesLTMM"/>
            <w:sz w:val="20"/>
            <w:szCs w:val="20"/>
            <w:rPrChange w:id="236" w:author="Abraham Yosipof" w:date="2017-09-18T00:22:00Z">
              <w:rPr/>
            </w:rPrChange>
          </w:rPr>
          <w:t>oki</w:t>
        </w:r>
        <w:r w:rsidRPr="00967D32">
          <w:rPr>
            <w:rFonts w:ascii="TimesLTMM_1_467" w:hAnsi="TimesLTMM_1_467" w:cs="TimesLTMM_1_467"/>
            <w:sz w:val="20"/>
            <w:szCs w:val="20"/>
            <w:rPrChange w:id="237" w:author="Abraham Yosipof" w:date="2017-09-18T00:22:00Z">
              <w:rPr>
                <w:rFonts w:ascii="TimesLTMM_1_467" w:hAnsi="TimesLTMM_1_467" w:cs="TimesLTMM_1_467"/>
              </w:rPr>
            </w:rPrChange>
          </w:rPr>
          <w:t>n</w:t>
        </w:r>
        <w:r w:rsidRPr="00967D32">
          <w:rPr>
            <w:rFonts w:ascii="TimesLTMM" w:hAnsi="TimesLTMM" w:cs="TimesLTMM"/>
            <w:sz w:val="20"/>
            <w:szCs w:val="20"/>
            <w:rPrChange w:id="238" w:author="Abraham Yosipof" w:date="2017-09-18T00:22:00Z">
              <w:rPr/>
            </w:rPrChange>
          </w:rPr>
          <w:t xml:space="preserve">es. </w:t>
        </w:r>
        <w:r w:rsidRPr="00967D32">
          <w:rPr>
            <w:rFonts w:ascii="TimesLTMM_1_68" w:hAnsi="TimesLTMM_1_68" w:cs="TimesLTMM_1_68"/>
            <w:sz w:val="20"/>
            <w:szCs w:val="20"/>
            <w:rPrChange w:id="239" w:author="Abraham Yosipof" w:date="2017-09-18T00:22:00Z">
              <w:rPr>
                <w:rFonts w:ascii="TimesLTMM_1_68" w:hAnsi="TimesLTMM_1_68" w:cs="TimesLTMM_1_68"/>
              </w:rPr>
            </w:rPrChange>
          </w:rPr>
          <w:t>I</w:t>
        </w:r>
        <w:r w:rsidRPr="00967D32">
          <w:rPr>
            <w:rFonts w:ascii="TimesLTMM_1_534" w:hAnsi="TimesLTMM_1_534" w:cs="TimesLTMM_1_534"/>
            <w:sz w:val="20"/>
            <w:szCs w:val="20"/>
            <w:rPrChange w:id="240" w:author="Abraham Yosipof" w:date="2017-09-18T00:22:00Z">
              <w:rPr>
                <w:rFonts w:ascii="TimesLTMM_1_534" w:hAnsi="TimesLTMM_1_534" w:cs="TimesLTMM_1_534"/>
              </w:rPr>
            </w:rPrChange>
          </w:rPr>
          <w:t xml:space="preserve">t </w:t>
        </w:r>
        <w:r w:rsidRPr="00967D32">
          <w:rPr>
            <w:rFonts w:ascii="TimesLTMM_1_267" w:hAnsi="TimesLTMM_1_267" w:cs="TimesLTMM_1_267"/>
            <w:sz w:val="20"/>
            <w:szCs w:val="20"/>
            <w:rPrChange w:id="241" w:author="Abraham Yosipof" w:date="2017-09-18T00:22:00Z">
              <w:rPr>
                <w:rFonts w:ascii="TimesLTMM_1_267" w:hAnsi="TimesLTMM_1_267" w:cs="TimesLTMM_1_267"/>
              </w:rPr>
            </w:rPrChange>
          </w:rPr>
          <w:t>h</w:t>
        </w:r>
        <w:r w:rsidRPr="00967D32">
          <w:rPr>
            <w:rFonts w:ascii="TimesLTMM" w:hAnsi="TimesLTMM" w:cs="TimesLTMM"/>
            <w:sz w:val="20"/>
            <w:szCs w:val="20"/>
            <w:rPrChange w:id="242" w:author="Abraham Yosipof" w:date="2017-09-18T00:22:00Z">
              <w:rPr/>
            </w:rPrChange>
          </w:rPr>
          <w:t>as bee</w:t>
        </w:r>
        <w:r w:rsidRPr="00967D32">
          <w:rPr>
            <w:rFonts w:ascii="TimesLTMM_1_467" w:hAnsi="TimesLTMM_1_467" w:cs="TimesLTMM_1_467"/>
            <w:sz w:val="20"/>
            <w:szCs w:val="20"/>
            <w:rPrChange w:id="243" w:author="Abraham Yosipof" w:date="2017-09-18T00:22:00Z">
              <w:rPr>
                <w:rFonts w:ascii="TimesLTMM_1_467" w:hAnsi="TimesLTMM_1_467" w:cs="TimesLTMM_1_467"/>
              </w:rPr>
            </w:rPrChange>
          </w:rPr>
          <w:t xml:space="preserve">n </w:t>
        </w:r>
        <w:r w:rsidRPr="00967D32">
          <w:rPr>
            <w:rFonts w:ascii="TimesLTMM" w:hAnsi="TimesLTMM" w:cs="TimesLTMM"/>
            <w:sz w:val="20"/>
            <w:szCs w:val="20"/>
            <w:rPrChange w:id="244" w:author="Abraham Yosipof" w:date="2017-09-18T00:22:00Z">
              <w:rPr/>
            </w:rPrChange>
          </w:rPr>
          <w:t>es</w:t>
        </w:r>
        <w:r w:rsidRPr="00967D32">
          <w:rPr>
            <w:rFonts w:ascii="TimesLTMM_1_534" w:hAnsi="TimesLTMM_1_534" w:cs="TimesLTMM_1_534"/>
            <w:sz w:val="20"/>
            <w:szCs w:val="20"/>
            <w:rPrChange w:id="245" w:author="Abraham Yosipof" w:date="2017-09-18T00:22:00Z">
              <w:rPr>
                <w:rFonts w:ascii="TimesLTMM_1_534" w:hAnsi="TimesLTMM_1_534" w:cs="TimesLTMM_1_534"/>
              </w:rPr>
            </w:rPrChange>
          </w:rPr>
          <w:t>t</w:t>
        </w:r>
        <w:r w:rsidRPr="00967D32">
          <w:rPr>
            <w:rFonts w:ascii="TimesLTMM" w:hAnsi="TimesLTMM" w:cs="TimesLTMM"/>
            <w:sz w:val="20"/>
            <w:szCs w:val="20"/>
            <w:rPrChange w:id="246" w:author="Abraham Yosipof" w:date="2017-09-18T00:22:00Z">
              <w:rPr/>
            </w:rPrChange>
          </w:rPr>
          <w:t>i</w:t>
        </w:r>
        <w:r w:rsidRPr="00967D32">
          <w:rPr>
            <w:rFonts w:ascii="TimesLTMM_1_134" w:hAnsi="TimesLTMM_1_134" w:cs="TimesLTMM_1_134"/>
            <w:sz w:val="20"/>
            <w:szCs w:val="20"/>
            <w:rPrChange w:id="247" w:author="Abraham Yosipof" w:date="2017-09-18T00:22:00Z">
              <w:rPr>
                <w:rFonts w:ascii="TimesLTMM_1_134" w:hAnsi="TimesLTMM_1_134" w:cs="TimesLTMM_1_134"/>
              </w:rPr>
            </w:rPrChange>
          </w:rPr>
          <w:t>m</w:t>
        </w:r>
        <w:r w:rsidRPr="00967D32">
          <w:rPr>
            <w:rFonts w:ascii="TimesLTMM" w:hAnsi="TimesLTMM" w:cs="TimesLTMM"/>
            <w:sz w:val="20"/>
            <w:szCs w:val="20"/>
            <w:rPrChange w:id="248" w:author="Abraham Yosipof" w:date="2017-09-18T00:22:00Z">
              <w:rPr/>
            </w:rPrChange>
          </w:rPr>
          <w:t>a</w:t>
        </w:r>
        <w:r w:rsidRPr="00967D32">
          <w:rPr>
            <w:rFonts w:ascii="TimesLTMM_1_534" w:hAnsi="TimesLTMM_1_534" w:cs="TimesLTMM_1_534"/>
            <w:sz w:val="20"/>
            <w:szCs w:val="20"/>
            <w:rPrChange w:id="249" w:author="Abraham Yosipof" w:date="2017-09-18T00:22:00Z">
              <w:rPr>
                <w:rFonts w:ascii="TimesLTMM_1_534" w:hAnsi="TimesLTMM_1_534" w:cs="TimesLTMM_1_534"/>
              </w:rPr>
            </w:rPrChange>
          </w:rPr>
          <w:t>t</w:t>
        </w:r>
        <w:r w:rsidRPr="00967D32">
          <w:rPr>
            <w:rFonts w:ascii="TimesLTMM" w:hAnsi="TimesLTMM" w:cs="TimesLTMM"/>
            <w:sz w:val="20"/>
            <w:szCs w:val="20"/>
            <w:rPrChange w:id="250" w:author="Abraham Yosipof" w:date="2017-09-18T00:22:00Z">
              <w:rPr/>
            </w:rPrChange>
          </w:rPr>
          <w:t>e</w:t>
        </w:r>
        <w:r w:rsidRPr="00967D32">
          <w:rPr>
            <w:rFonts w:ascii="TimesLTMM_1_134" w:hAnsi="TimesLTMM_1_134" w:cs="TimesLTMM_1_134"/>
            <w:sz w:val="20"/>
            <w:szCs w:val="20"/>
            <w:rPrChange w:id="251" w:author="Abraham Yosipof" w:date="2017-09-18T00:22:00Z">
              <w:rPr>
                <w:rFonts w:ascii="TimesLTMM_1_134" w:hAnsi="TimesLTMM_1_134" w:cs="TimesLTMM_1_134"/>
              </w:rPr>
            </w:rPrChange>
          </w:rPr>
          <w:t xml:space="preserve">d </w:t>
        </w:r>
        <w:r w:rsidRPr="00967D32">
          <w:rPr>
            <w:rFonts w:ascii="TimesLTMM_1_534" w:hAnsi="TimesLTMM_1_534" w:cs="TimesLTMM_1_534"/>
            <w:sz w:val="20"/>
            <w:szCs w:val="20"/>
            <w:rPrChange w:id="252" w:author="Abraham Yosipof" w:date="2017-09-18T00:22:00Z">
              <w:rPr>
                <w:rFonts w:ascii="TimesLTMM_1_534" w:hAnsi="TimesLTMM_1_534" w:cs="TimesLTMM_1_534"/>
              </w:rPr>
            </w:rPrChange>
          </w:rPr>
          <w:t>t</w:t>
        </w:r>
        <w:r w:rsidRPr="00967D32">
          <w:rPr>
            <w:rFonts w:ascii="TimesLTMM_1_267" w:hAnsi="TimesLTMM_1_267" w:cs="TimesLTMM_1_267"/>
            <w:sz w:val="20"/>
            <w:szCs w:val="20"/>
            <w:rPrChange w:id="253" w:author="Abraham Yosipof" w:date="2017-09-18T00:22:00Z">
              <w:rPr>
                <w:rFonts w:ascii="TimesLTMM_1_267" w:hAnsi="TimesLTMM_1_267" w:cs="TimesLTMM_1_267"/>
              </w:rPr>
            </w:rPrChange>
          </w:rPr>
          <w:t>h</w:t>
        </w:r>
        <w:r w:rsidRPr="00967D32">
          <w:rPr>
            <w:rFonts w:ascii="TimesLTMM" w:hAnsi="TimesLTMM" w:cs="TimesLTMM"/>
            <w:sz w:val="20"/>
            <w:szCs w:val="20"/>
            <w:rPrChange w:id="254" w:author="Abraham Yosipof" w:date="2017-09-18T00:22:00Z">
              <w:rPr/>
            </w:rPrChange>
          </w:rPr>
          <w:t>a</w:t>
        </w:r>
        <w:r w:rsidRPr="00967D32">
          <w:rPr>
            <w:rFonts w:ascii="TimesLTMM_1_534" w:hAnsi="TimesLTMM_1_534" w:cs="TimesLTMM_1_534"/>
            <w:sz w:val="20"/>
            <w:szCs w:val="20"/>
            <w:rPrChange w:id="255" w:author="Abraham Yosipof" w:date="2017-09-18T00:22:00Z">
              <w:rPr>
                <w:rFonts w:ascii="TimesLTMM_1_534" w:hAnsi="TimesLTMM_1_534" w:cs="TimesLTMM_1_534"/>
              </w:rPr>
            </w:rPrChange>
          </w:rPr>
          <w:t xml:space="preserve">t </w:t>
        </w:r>
        <w:r w:rsidRPr="00967D32">
          <w:rPr>
            <w:rFonts w:ascii="TimesLTMM_1_467" w:hAnsi="TimesLTMM_1_467" w:cs="TimesLTMM_1_467"/>
            <w:sz w:val="20"/>
            <w:szCs w:val="20"/>
            <w:rPrChange w:id="256" w:author="Abraham Yosipof" w:date="2017-09-18T00:22:00Z">
              <w:rPr>
                <w:rFonts w:ascii="TimesLTMM_1_467" w:hAnsi="TimesLTMM_1_467" w:cs="TimesLTMM_1_467"/>
              </w:rPr>
            </w:rPrChange>
          </w:rPr>
          <w:t>G</w:t>
        </w:r>
        <w:r w:rsidRPr="00967D32">
          <w:rPr>
            <w:rFonts w:ascii="TimesLTMM" w:hAnsi="TimesLTMM" w:cs="TimesLTMM"/>
            <w:sz w:val="20"/>
            <w:szCs w:val="20"/>
            <w:rPrChange w:id="257" w:author="Abraham Yosipof" w:date="2017-09-18T00:22:00Z">
              <w:rPr/>
            </w:rPrChange>
          </w:rPr>
          <w:t>P</w:t>
        </w:r>
        <w:r w:rsidRPr="00967D32">
          <w:rPr>
            <w:rFonts w:ascii="TimesLTMM_1_534" w:hAnsi="TimesLTMM_1_534" w:cs="TimesLTMM_1_534"/>
            <w:sz w:val="20"/>
            <w:szCs w:val="20"/>
            <w:rPrChange w:id="258" w:author="Abraham Yosipof" w:date="2017-09-18T00:22:00Z">
              <w:rPr>
                <w:rFonts w:ascii="TimesLTMM_1_534" w:hAnsi="TimesLTMM_1_534" w:cs="TimesLTMM_1_534"/>
              </w:rPr>
            </w:rPrChange>
          </w:rPr>
          <w:t>C</w:t>
        </w:r>
        <w:r w:rsidRPr="00967D32">
          <w:rPr>
            <w:rFonts w:ascii="TimesLTMM" w:hAnsi="TimesLTMM" w:cs="TimesLTMM"/>
            <w:sz w:val="20"/>
            <w:szCs w:val="20"/>
            <w:rPrChange w:id="259" w:author="Abraham Yosipof" w:date="2017-09-18T00:22:00Z">
              <w:rPr/>
            </w:rPrChange>
          </w:rPr>
          <w:t>Rs re</w:t>
        </w:r>
        <w:r w:rsidRPr="00967D32">
          <w:rPr>
            <w:rFonts w:ascii="TimesLTMM_1_134" w:hAnsi="TimesLTMM_1_134" w:cs="TimesLTMM_1_134"/>
            <w:sz w:val="20"/>
            <w:szCs w:val="20"/>
            <w:rPrChange w:id="260" w:author="Abraham Yosipof" w:date="2017-09-18T00:22:00Z">
              <w:rPr>
                <w:rFonts w:ascii="TimesLTMM_1_134" w:hAnsi="TimesLTMM_1_134" w:cs="TimesLTMM_1_134"/>
              </w:rPr>
            </w:rPrChange>
          </w:rPr>
          <w:t>p</w:t>
        </w:r>
        <w:r w:rsidRPr="00967D32">
          <w:rPr>
            <w:rFonts w:ascii="TimesLTMM" w:hAnsi="TimesLTMM" w:cs="TimesLTMM"/>
            <w:sz w:val="20"/>
            <w:szCs w:val="20"/>
            <w:rPrChange w:id="261" w:author="Abraham Yosipof" w:date="2017-09-18T00:22:00Z">
              <w:rPr/>
            </w:rPrChange>
          </w:rPr>
          <w:t>rese</w:t>
        </w:r>
        <w:r w:rsidRPr="00967D32">
          <w:rPr>
            <w:rFonts w:ascii="TimesLTMM_1_467" w:hAnsi="TimesLTMM_1_467" w:cs="TimesLTMM_1_467"/>
            <w:sz w:val="20"/>
            <w:szCs w:val="20"/>
            <w:rPrChange w:id="262" w:author="Abraham Yosipof" w:date="2017-09-18T00:22:00Z">
              <w:rPr>
                <w:rFonts w:ascii="TimesLTMM_1_467" w:hAnsi="TimesLTMM_1_467" w:cs="TimesLTMM_1_467"/>
              </w:rPr>
            </w:rPrChange>
          </w:rPr>
          <w:t>n</w:t>
        </w:r>
        <w:r w:rsidRPr="00967D32">
          <w:rPr>
            <w:rFonts w:ascii="TimesLTMM_1_534" w:hAnsi="TimesLTMM_1_534" w:cs="TimesLTMM_1_534"/>
            <w:sz w:val="20"/>
            <w:szCs w:val="20"/>
            <w:rPrChange w:id="263" w:author="Abraham Yosipof" w:date="2017-09-18T00:22:00Z">
              <w:rPr>
                <w:rFonts w:ascii="TimesLTMM_1_534" w:hAnsi="TimesLTMM_1_534" w:cs="TimesLTMM_1_534"/>
              </w:rPr>
            </w:rPrChange>
          </w:rPr>
          <w:t xml:space="preserve">t </w:t>
        </w:r>
        <w:r w:rsidRPr="00967D32">
          <w:rPr>
            <w:rFonts w:ascii="TimesLTMM" w:hAnsi="TimesLTMM" w:cs="TimesLTMM"/>
            <w:sz w:val="20"/>
            <w:szCs w:val="20"/>
            <w:rPrChange w:id="264" w:author="Abraham Yosipof" w:date="2017-09-18T00:22:00Z">
              <w:rPr/>
            </w:rPrChange>
          </w:rPr>
          <w:t xml:space="preserve">as </w:t>
        </w:r>
        <w:r w:rsidRPr="00967D32">
          <w:rPr>
            <w:rFonts w:ascii="TimesLTMM_1_134" w:hAnsi="TimesLTMM_1_134" w:cs="TimesLTMM_1_134"/>
            <w:sz w:val="20"/>
            <w:szCs w:val="20"/>
            <w:rPrChange w:id="265" w:author="Abraham Yosipof" w:date="2017-09-18T00:22:00Z">
              <w:rPr>
                <w:rFonts w:ascii="TimesLTMM_1_134" w:hAnsi="TimesLTMM_1_134" w:cs="TimesLTMM_1_134"/>
              </w:rPr>
            </w:rPrChange>
          </w:rPr>
          <w:t>m</w:t>
        </w:r>
        <w:r w:rsidRPr="00967D32">
          <w:rPr>
            <w:rFonts w:ascii="TimesLTMM_1_201" w:hAnsi="TimesLTMM_1_201" w:cs="TimesLTMM_1_201"/>
            <w:sz w:val="20"/>
            <w:szCs w:val="20"/>
            <w:rPrChange w:id="266" w:author="Abraham Yosipof" w:date="2017-09-18T00:22:00Z">
              <w:rPr>
                <w:rFonts w:ascii="TimesLTMM_1_201" w:hAnsi="TimesLTMM_1_201" w:cs="TimesLTMM_1_201"/>
              </w:rPr>
            </w:rPrChange>
          </w:rPr>
          <w:t>u</w:t>
        </w:r>
        <w:r w:rsidRPr="00967D32">
          <w:rPr>
            <w:rFonts w:ascii="TimesLTMM" w:hAnsi="TimesLTMM" w:cs="TimesLTMM"/>
            <w:sz w:val="20"/>
            <w:szCs w:val="20"/>
            <w:rPrChange w:id="267" w:author="Abraham Yosipof" w:date="2017-09-18T00:22:00Z">
              <w:rPr/>
            </w:rPrChange>
          </w:rPr>
          <w:t>c</w:t>
        </w:r>
        <w:r w:rsidRPr="00967D32">
          <w:rPr>
            <w:rFonts w:ascii="TimesLTMM_1_267" w:hAnsi="TimesLTMM_1_267" w:cs="TimesLTMM_1_267"/>
            <w:sz w:val="20"/>
            <w:szCs w:val="20"/>
            <w:rPrChange w:id="268" w:author="Abraham Yosipof" w:date="2017-09-18T00:22:00Z">
              <w:rPr>
                <w:rFonts w:ascii="TimesLTMM_1_267" w:hAnsi="TimesLTMM_1_267" w:cs="TimesLTMM_1_267"/>
              </w:rPr>
            </w:rPrChange>
          </w:rPr>
          <w:t xml:space="preserve">h </w:t>
        </w:r>
        <w:r w:rsidRPr="00967D32">
          <w:rPr>
            <w:rFonts w:ascii="TimesLTMM" w:hAnsi="TimesLTMM" w:cs="TimesLTMM"/>
            <w:sz w:val="20"/>
            <w:szCs w:val="20"/>
            <w:rPrChange w:id="269" w:author="Abraham Yosipof" w:date="2017-09-18T00:22:00Z">
              <w:rPr/>
            </w:rPrChange>
          </w:rPr>
          <w:t>as 45</w:t>
        </w:r>
        <w:r w:rsidRPr="00967D32">
          <w:rPr>
            <w:rFonts w:ascii="TimesLTMM_1_68" w:hAnsi="TimesLTMM_1_68" w:cs="TimesLTMM_1_68"/>
            <w:sz w:val="20"/>
            <w:szCs w:val="20"/>
            <w:rPrChange w:id="270" w:author="Abraham Yosipof" w:date="2017-09-18T00:22:00Z">
              <w:rPr>
                <w:rFonts w:ascii="TimesLTMM_1_68" w:hAnsi="TimesLTMM_1_68" w:cs="TimesLTMM_1_68"/>
              </w:rPr>
            </w:rPrChange>
          </w:rPr>
          <w:t xml:space="preserve">% </w:t>
        </w:r>
        <w:r w:rsidRPr="00967D32">
          <w:rPr>
            <w:rFonts w:ascii="TimesLTMM" w:hAnsi="TimesLTMM" w:cs="TimesLTMM"/>
            <w:sz w:val="20"/>
            <w:szCs w:val="20"/>
            <w:rPrChange w:id="271" w:author="Abraham Yosipof" w:date="2017-09-18T00:22:00Z">
              <w:rPr/>
            </w:rPrChange>
          </w:rPr>
          <w:t>of c</w:t>
        </w:r>
        <w:r w:rsidRPr="00967D32">
          <w:rPr>
            <w:rFonts w:ascii="TimesLTMM_1_201" w:hAnsi="TimesLTMM_1_201" w:cs="TimesLTMM_1_201"/>
            <w:sz w:val="20"/>
            <w:szCs w:val="20"/>
            <w:rPrChange w:id="272" w:author="Abraham Yosipof" w:date="2017-09-18T00:22:00Z">
              <w:rPr>
                <w:rFonts w:ascii="TimesLTMM_1_201" w:hAnsi="TimesLTMM_1_201" w:cs="TimesLTMM_1_201"/>
              </w:rPr>
            </w:rPrChange>
          </w:rPr>
          <w:t>u</w:t>
        </w:r>
        <w:r w:rsidRPr="00967D32">
          <w:rPr>
            <w:rFonts w:ascii="TimesLTMM" w:hAnsi="TimesLTMM" w:cs="TimesLTMM"/>
            <w:sz w:val="20"/>
            <w:szCs w:val="20"/>
            <w:rPrChange w:id="273" w:author="Abraham Yosipof" w:date="2017-09-18T00:22:00Z">
              <w:rPr/>
            </w:rPrChange>
          </w:rPr>
          <w:t>rre</w:t>
        </w:r>
        <w:r w:rsidRPr="00967D32">
          <w:rPr>
            <w:rFonts w:ascii="TimesLTMM_1_467" w:hAnsi="TimesLTMM_1_467" w:cs="TimesLTMM_1_467"/>
            <w:sz w:val="20"/>
            <w:szCs w:val="20"/>
            <w:rPrChange w:id="274" w:author="Abraham Yosipof" w:date="2017-09-18T00:22:00Z">
              <w:rPr>
                <w:rFonts w:ascii="TimesLTMM_1_467" w:hAnsi="TimesLTMM_1_467" w:cs="TimesLTMM_1_467"/>
              </w:rPr>
            </w:rPrChange>
          </w:rPr>
          <w:t>n</w:t>
        </w:r>
        <w:r w:rsidRPr="00967D32">
          <w:rPr>
            <w:rFonts w:ascii="TimesLTMM_1_534" w:hAnsi="TimesLTMM_1_534" w:cs="TimesLTMM_1_534"/>
            <w:sz w:val="20"/>
            <w:szCs w:val="20"/>
            <w:rPrChange w:id="275" w:author="Abraham Yosipof" w:date="2017-09-18T00:22:00Z">
              <w:rPr>
                <w:rFonts w:ascii="TimesLTMM_1_534" w:hAnsi="TimesLTMM_1_534" w:cs="TimesLTMM_1_534"/>
              </w:rPr>
            </w:rPrChange>
          </w:rPr>
          <w:t xml:space="preserve">t </w:t>
        </w:r>
        <w:r w:rsidRPr="00967D32">
          <w:rPr>
            <w:rFonts w:ascii="TimesLTMM_1_134" w:hAnsi="TimesLTMM_1_134" w:cs="TimesLTMM_1_134"/>
            <w:sz w:val="20"/>
            <w:szCs w:val="20"/>
            <w:rPrChange w:id="276" w:author="Abraham Yosipof" w:date="2017-09-18T00:22:00Z">
              <w:rPr>
                <w:rFonts w:ascii="TimesLTMM_1_134" w:hAnsi="TimesLTMM_1_134" w:cs="TimesLTMM_1_134"/>
              </w:rPr>
            </w:rPrChange>
          </w:rPr>
          <w:t>d</w:t>
        </w:r>
        <w:r w:rsidRPr="00967D32">
          <w:rPr>
            <w:rFonts w:ascii="TimesLTMM" w:hAnsi="TimesLTMM" w:cs="TimesLTMM"/>
            <w:sz w:val="20"/>
            <w:szCs w:val="20"/>
            <w:rPrChange w:id="277" w:author="Abraham Yosipof" w:date="2017-09-18T00:22:00Z">
              <w:rPr/>
            </w:rPrChange>
          </w:rPr>
          <w:t>r</w:t>
        </w:r>
        <w:r w:rsidRPr="00967D32">
          <w:rPr>
            <w:rFonts w:ascii="TimesLTMM_1_201" w:hAnsi="TimesLTMM_1_201" w:cs="TimesLTMM_1_201"/>
            <w:sz w:val="20"/>
            <w:szCs w:val="20"/>
            <w:rPrChange w:id="278" w:author="Abraham Yosipof" w:date="2017-09-18T00:22:00Z">
              <w:rPr>
                <w:rFonts w:ascii="TimesLTMM_1_201" w:hAnsi="TimesLTMM_1_201" w:cs="TimesLTMM_1_201"/>
              </w:rPr>
            </w:rPrChange>
          </w:rPr>
          <w:t>u</w:t>
        </w:r>
        <w:r w:rsidRPr="00967D32">
          <w:rPr>
            <w:rFonts w:ascii="TimesLTMM" w:hAnsi="TimesLTMM" w:cs="TimesLTMM"/>
            <w:sz w:val="20"/>
            <w:szCs w:val="20"/>
            <w:rPrChange w:id="279" w:author="Abraham Yosipof" w:date="2017-09-18T00:22:00Z">
              <w:rPr/>
            </w:rPrChange>
          </w:rPr>
          <w:t xml:space="preserve">g </w:t>
        </w:r>
        <w:r w:rsidRPr="00967D32">
          <w:rPr>
            <w:rFonts w:ascii="TimesLTMM_1_534" w:hAnsi="TimesLTMM_1_534" w:cs="TimesLTMM_1_534"/>
            <w:sz w:val="20"/>
            <w:szCs w:val="20"/>
            <w:rPrChange w:id="280" w:author="Abraham Yosipof" w:date="2017-09-18T00:22:00Z">
              <w:rPr>
                <w:rFonts w:ascii="TimesLTMM_1_534" w:hAnsi="TimesLTMM_1_534" w:cs="TimesLTMM_1_534"/>
              </w:rPr>
            </w:rPrChange>
          </w:rPr>
          <w:t>t</w:t>
        </w:r>
        <w:r w:rsidRPr="00967D32">
          <w:rPr>
            <w:rFonts w:ascii="TimesLTMM" w:hAnsi="TimesLTMM" w:cs="TimesLTMM"/>
            <w:sz w:val="20"/>
            <w:szCs w:val="20"/>
            <w:rPrChange w:id="281" w:author="Abraham Yosipof" w:date="2017-09-18T00:22:00Z">
              <w:rPr/>
            </w:rPrChange>
          </w:rPr>
          <w:t>arge</w:t>
        </w:r>
        <w:r w:rsidRPr="00967D32">
          <w:rPr>
            <w:rFonts w:ascii="TimesLTMM_1_534" w:hAnsi="TimesLTMM_1_534" w:cs="TimesLTMM_1_534"/>
            <w:sz w:val="20"/>
            <w:szCs w:val="20"/>
            <w:rPrChange w:id="282" w:author="Abraham Yosipof" w:date="2017-09-18T00:22:00Z">
              <w:rPr>
                <w:rFonts w:ascii="TimesLTMM_1_534" w:hAnsi="TimesLTMM_1_534" w:cs="TimesLTMM_1_534"/>
              </w:rPr>
            </w:rPrChange>
          </w:rPr>
          <w:t>t</w:t>
        </w:r>
        <w:r w:rsidRPr="00967D32">
          <w:rPr>
            <w:rFonts w:ascii="TimesLTMM" w:hAnsi="TimesLTMM" w:cs="TimesLTMM"/>
            <w:sz w:val="20"/>
            <w:szCs w:val="20"/>
            <w:rPrChange w:id="283" w:author="Abraham Yosipof" w:date="2017-09-18T00:22:00Z">
              <w:rPr/>
            </w:rPrChange>
          </w:rPr>
          <w:t xml:space="preserve">s </w:t>
        </w:r>
        <w:r w:rsidRPr="00967D32">
          <w:rPr>
            <w:rFonts w:ascii="TimesLTMM" w:hAnsi="TimesLTMM" w:cs="TimesLTMM"/>
            <w:sz w:val="14"/>
            <w:szCs w:val="14"/>
            <w:rPrChange w:id="284" w:author="Abraham Yosipof" w:date="2017-09-18T00:22:00Z">
              <w:rPr>
                <w:sz w:val="14"/>
                <w:szCs w:val="14"/>
              </w:rPr>
            </w:rPrChange>
          </w:rPr>
          <w:t>[2,3]</w:t>
        </w:r>
        <w:r w:rsidRPr="00967D32">
          <w:rPr>
            <w:rFonts w:ascii="TimesLTMM" w:hAnsi="TimesLTMM" w:cs="TimesLTMM"/>
            <w:sz w:val="20"/>
            <w:szCs w:val="20"/>
            <w:rPrChange w:id="285" w:author="Abraham Yosipof" w:date="2017-09-18T00:22:00Z">
              <w:rPr/>
            </w:rPrChange>
          </w:rPr>
          <w:t xml:space="preserve">. </w:t>
        </w:r>
        <w:r w:rsidRPr="00967D32">
          <w:rPr>
            <w:rFonts w:ascii="TimesLTMM_1_1000" w:hAnsi="TimesLTMM_1_1000" w:cs="TimesLTMM_1_1000"/>
            <w:sz w:val="20"/>
            <w:szCs w:val="20"/>
            <w:rPrChange w:id="286" w:author="Abraham Yosipof" w:date="2017-09-18T00:22:00Z">
              <w:rPr>
                <w:rFonts w:ascii="TimesLTMM_1_1000" w:hAnsi="TimesLTMM_1_1000" w:cs="TimesLTMM_1_1000"/>
              </w:rPr>
            </w:rPrChange>
          </w:rPr>
          <w:t>D</w:t>
        </w:r>
        <w:r w:rsidRPr="00967D32">
          <w:rPr>
            <w:rFonts w:ascii="TimesLTMM_1_201" w:hAnsi="TimesLTMM_1_201" w:cs="TimesLTMM_1_201"/>
            <w:sz w:val="20"/>
            <w:szCs w:val="20"/>
            <w:rPrChange w:id="287" w:author="Abraham Yosipof" w:date="2017-09-18T00:22:00Z">
              <w:rPr>
                <w:rFonts w:ascii="TimesLTMM_1_201" w:hAnsi="TimesLTMM_1_201" w:cs="TimesLTMM_1_201"/>
              </w:rPr>
            </w:rPrChange>
          </w:rPr>
          <w:t>u</w:t>
        </w:r>
        <w:r w:rsidRPr="00967D32">
          <w:rPr>
            <w:rFonts w:ascii="TimesLTMM" w:hAnsi="TimesLTMM" w:cs="TimesLTMM"/>
            <w:sz w:val="20"/>
            <w:szCs w:val="20"/>
            <w:rPrChange w:id="288" w:author="Abraham Yosipof" w:date="2017-09-18T00:22:00Z">
              <w:rPr/>
            </w:rPrChange>
          </w:rPr>
          <w:t xml:space="preserve">e </w:t>
        </w:r>
        <w:r w:rsidRPr="00967D32">
          <w:rPr>
            <w:rFonts w:ascii="TimesLTMM_1_534" w:hAnsi="TimesLTMM_1_534" w:cs="TimesLTMM_1_534"/>
            <w:sz w:val="20"/>
            <w:szCs w:val="20"/>
            <w:rPrChange w:id="289" w:author="Abraham Yosipof" w:date="2017-09-18T00:22:00Z">
              <w:rPr>
                <w:rFonts w:ascii="TimesLTMM_1_534" w:hAnsi="TimesLTMM_1_534" w:cs="TimesLTMM_1_534"/>
              </w:rPr>
            </w:rPrChange>
          </w:rPr>
          <w:t>t</w:t>
        </w:r>
        <w:r w:rsidRPr="00967D32">
          <w:rPr>
            <w:rFonts w:ascii="TimesLTMM" w:hAnsi="TimesLTMM" w:cs="TimesLTMM"/>
            <w:sz w:val="20"/>
            <w:szCs w:val="20"/>
            <w:rPrChange w:id="290" w:author="Abraham Yosipof" w:date="2017-09-18T00:22:00Z">
              <w:rPr/>
            </w:rPrChange>
          </w:rPr>
          <w:t xml:space="preserve">o </w:t>
        </w:r>
        <w:r w:rsidRPr="00967D32">
          <w:rPr>
            <w:rFonts w:ascii="TimesLTMM_1_534" w:hAnsi="TimesLTMM_1_534" w:cs="TimesLTMM_1_534"/>
            <w:sz w:val="20"/>
            <w:szCs w:val="20"/>
            <w:rPrChange w:id="291" w:author="Abraham Yosipof" w:date="2017-09-18T00:22:00Z">
              <w:rPr>
                <w:rFonts w:ascii="TimesLTMM_1_534" w:hAnsi="TimesLTMM_1_534" w:cs="TimesLTMM_1_534"/>
              </w:rPr>
            </w:rPrChange>
          </w:rPr>
          <w:t>t</w:t>
        </w:r>
        <w:r w:rsidRPr="00967D32">
          <w:rPr>
            <w:rFonts w:ascii="TimesLTMM_1_267" w:hAnsi="TimesLTMM_1_267" w:cs="TimesLTMM_1_267"/>
            <w:sz w:val="20"/>
            <w:szCs w:val="20"/>
            <w:rPrChange w:id="292" w:author="Abraham Yosipof" w:date="2017-09-18T00:22:00Z">
              <w:rPr>
                <w:rFonts w:ascii="TimesLTMM_1_267" w:hAnsi="TimesLTMM_1_267" w:cs="TimesLTMM_1_267"/>
              </w:rPr>
            </w:rPrChange>
          </w:rPr>
          <w:t>h</w:t>
        </w:r>
        <w:r w:rsidRPr="00967D32">
          <w:rPr>
            <w:rFonts w:ascii="TimesLTMM" w:hAnsi="TimesLTMM" w:cs="TimesLTMM"/>
            <w:sz w:val="20"/>
            <w:szCs w:val="20"/>
            <w:rPrChange w:id="293" w:author="Abraham Yosipof" w:date="2017-09-18T00:22:00Z">
              <w:rPr/>
            </w:rPrChange>
          </w:rPr>
          <w:t>eir excelle</w:t>
        </w:r>
        <w:r w:rsidRPr="00967D32">
          <w:rPr>
            <w:rFonts w:ascii="TimesLTMM_1_467" w:hAnsi="TimesLTMM_1_467" w:cs="TimesLTMM_1_467"/>
            <w:sz w:val="20"/>
            <w:szCs w:val="20"/>
            <w:rPrChange w:id="294" w:author="Abraham Yosipof" w:date="2017-09-18T00:22:00Z">
              <w:rPr>
                <w:rFonts w:ascii="TimesLTMM_1_467" w:hAnsi="TimesLTMM_1_467" w:cs="TimesLTMM_1_467"/>
              </w:rPr>
            </w:rPrChange>
          </w:rPr>
          <w:t>n</w:t>
        </w:r>
        <w:r w:rsidRPr="00967D32">
          <w:rPr>
            <w:rFonts w:ascii="TimesLTMM_1_534" w:hAnsi="TimesLTMM_1_534" w:cs="TimesLTMM_1_534"/>
            <w:sz w:val="20"/>
            <w:szCs w:val="20"/>
            <w:rPrChange w:id="295" w:author="Abraham Yosipof" w:date="2017-09-18T00:22:00Z">
              <w:rPr>
                <w:rFonts w:ascii="TimesLTMM_1_534" w:hAnsi="TimesLTMM_1_534" w:cs="TimesLTMM_1_534"/>
              </w:rPr>
            </w:rPrChange>
          </w:rPr>
          <w:t xml:space="preserve">t </w:t>
        </w:r>
        <w:r w:rsidRPr="00967D32">
          <w:rPr>
            <w:rFonts w:ascii="TimesLTMM_1_134" w:hAnsi="TimesLTMM_1_134" w:cs="TimesLTMM_1_134"/>
            <w:sz w:val="20"/>
            <w:szCs w:val="20"/>
            <w:rPrChange w:id="296" w:author="Abraham Yosipof" w:date="2017-09-18T00:22:00Z">
              <w:rPr>
                <w:rFonts w:ascii="TimesLTMM_1_134" w:hAnsi="TimesLTMM_1_134" w:cs="TimesLTMM_1_134"/>
              </w:rPr>
            </w:rPrChange>
          </w:rPr>
          <w:t>p</w:t>
        </w:r>
        <w:r w:rsidRPr="00967D32">
          <w:rPr>
            <w:rFonts w:ascii="TimesLTMM" w:hAnsi="TimesLTMM" w:cs="TimesLTMM"/>
            <w:sz w:val="20"/>
            <w:szCs w:val="20"/>
            <w:rPrChange w:id="297" w:author="Abraham Yosipof" w:date="2017-09-18T00:22:00Z">
              <w:rPr/>
            </w:rPrChange>
          </w:rPr>
          <w:t>o</w:t>
        </w:r>
        <w:r w:rsidRPr="00967D32">
          <w:rPr>
            <w:rFonts w:ascii="TimesLTMM_1_534" w:hAnsi="TimesLTMM_1_534" w:cs="TimesLTMM_1_534"/>
            <w:sz w:val="20"/>
            <w:szCs w:val="20"/>
            <w:rPrChange w:id="298" w:author="Abraham Yosipof" w:date="2017-09-18T00:22:00Z">
              <w:rPr>
                <w:rFonts w:ascii="TimesLTMM_1_534" w:hAnsi="TimesLTMM_1_534" w:cs="TimesLTMM_1_534"/>
              </w:rPr>
            </w:rPrChange>
          </w:rPr>
          <w:t>t</w:t>
        </w:r>
        <w:r w:rsidRPr="00967D32">
          <w:rPr>
            <w:rFonts w:ascii="TimesLTMM" w:hAnsi="TimesLTMM" w:cs="TimesLTMM"/>
            <w:sz w:val="20"/>
            <w:szCs w:val="20"/>
            <w:rPrChange w:id="299" w:author="Abraham Yosipof" w:date="2017-09-18T00:22:00Z">
              <w:rPr/>
            </w:rPrChange>
          </w:rPr>
          <w:t>e</w:t>
        </w:r>
        <w:r w:rsidRPr="00967D32">
          <w:rPr>
            <w:rFonts w:ascii="TimesLTMM_1_467" w:hAnsi="TimesLTMM_1_467" w:cs="TimesLTMM_1_467"/>
            <w:sz w:val="20"/>
            <w:szCs w:val="20"/>
            <w:rPrChange w:id="300" w:author="Abraham Yosipof" w:date="2017-09-18T00:22:00Z">
              <w:rPr>
                <w:rFonts w:ascii="TimesLTMM_1_467" w:hAnsi="TimesLTMM_1_467" w:cs="TimesLTMM_1_467"/>
              </w:rPr>
            </w:rPrChange>
          </w:rPr>
          <w:t>n</w:t>
        </w:r>
        <w:r w:rsidRPr="00967D32">
          <w:rPr>
            <w:rFonts w:ascii="TimesLTMM_1_534" w:hAnsi="TimesLTMM_1_534" w:cs="TimesLTMM_1_534"/>
            <w:sz w:val="20"/>
            <w:szCs w:val="20"/>
            <w:rPrChange w:id="301" w:author="Abraham Yosipof" w:date="2017-09-18T00:22:00Z">
              <w:rPr>
                <w:rFonts w:ascii="TimesLTMM_1_534" w:hAnsi="TimesLTMM_1_534" w:cs="TimesLTMM_1_534"/>
              </w:rPr>
            </w:rPrChange>
          </w:rPr>
          <w:t>t</w:t>
        </w:r>
        <w:r w:rsidRPr="00967D32">
          <w:rPr>
            <w:rFonts w:ascii="TimesLTMM" w:hAnsi="TimesLTMM" w:cs="TimesLTMM"/>
            <w:sz w:val="20"/>
            <w:szCs w:val="20"/>
            <w:rPrChange w:id="302" w:author="Abraham Yosipof" w:date="2017-09-18T00:22:00Z">
              <w:rPr/>
            </w:rPrChange>
          </w:rPr>
          <w:t xml:space="preserve">ial for </w:t>
        </w:r>
        <w:r w:rsidRPr="00967D32">
          <w:rPr>
            <w:rFonts w:ascii="TimesLTMM_1_134" w:hAnsi="TimesLTMM_1_134" w:cs="TimesLTMM_1_134"/>
            <w:sz w:val="20"/>
            <w:szCs w:val="20"/>
            <w:rPrChange w:id="303" w:author="Abraham Yosipof" w:date="2017-09-18T00:22:00Z">
              <w:rPr>
                <w:rFonts w:ascii="TimesLTMM_1_134" w:hAnsi="TimesLTMM_1_134" w:cs="TimesLTMM_1_134"/>
              </w:rPr>
            </w:rPrChange>
          </w:rPr>
          <w:t>d</w:t>
        </w:r>
        <w:r w:rsidRPr="00967D32">
          <w:rPr>
            <w:rFonts w:ascii="TimesLTMM" w:hAnsi="TimesLTMM" w:cs="TimesLTMM"/>
            <w:sz w:val="20"/>
            <w:szCs w:val="20"/>
            <w:rPrChange w:id="304" w:author="Abraham Yosipof" w:date="2017-09-18T00:22:00Z">
              <w:rPr/>
            </w:rPrChange>
          </w:rPr>
          <w:t>r</w:t>
        </w:r>
        <w:r w:rsidRPr="00967D32">
          <w:rPr>
            <w:rFonts w:ascii="TimesLTMM_1_201" w:hAnsi="TimesLTMM_1_201" w:cs="TimesLTMM_1_201"/>
            <w:sz w:val="20"/>
            <w:szCs w:val="20"/>
            <w:rPrChange w:id="305" w:author="Abraham Yosipof" w:date="2017-09-18T00:22:00Z">
              <w:rPr>
                <w:rFonts w:ascii="TimesLTMM_1_201" w:hAnsi="TimesLTMM_1_201" w:cs="TimesLTMM_1_201"/>
              </w:rPr>
            </w:rPrChange>
          </w:rPr>
          <w:t>u</w:t>
        </w:r>
        <w:r w:rsidRPr="00967D32">
          <w:rPr>
            <w:rFonts w:ascii="TimesLTMM" w:hAnsi="TimesLTMM" w:cs="TimesLTMM"/>
            <w:sz w:val="20"/>
            <w:szCs w:val="20"/>
            <w:rPrChange w:id="306" w:author="Abraham Yosipof" w:date="2017-09-18T00:22:00Z">
              <w:rPr/>
            </w:rPrChange>
          </w:rPr>
          <w:t xml:space="preserve">g </w:t>
        </w:r>
        <w:r w:rsidRPr="00967D32">
          <w:rPr>
            <w:rFonts w:ascii="TimesLTMM_1_134" w:hAnsi="TimesLTMM_1_134" w:cs="TimesLTMM_1_134"/>
            <w:sz w:val="20"/>
            <w:szCs w:val="20"/>
            <w:rPrChange w:id="307" w:author="Abraham Yosipof" w:date="2017-09-18T00:22:00Z">
              <w:rPr>
                <w:rFonts w:ascii="TimesLTMM_1_134" w:hAnsi="TimesLTMM_1_134" w:cs="TimesLTMM_1_134"/>
              </w:rPr>
            </w:rPrChange>
          </w:rPr>
          <w:t>d</w:t>
        </w:r>
        <w:r w:rsidRPr="00967D32">
          <w:rPr>
            <w:rFonts w:ascii="TimesLTMM" w:hAnsi="TimesLTMM" w:cs="TimesLTMM"/>
            <w:sz w:val="20"/>
            <w:szCs w:val="20"/>
            <w:rPrChange w:id="308" w:author="Abraham Yosipof" w:date="2017-09-18T00:22:00Z">
              <w:rPr/>
            </w:rPrChange>
          </w:rPr>
          <w:t xml:space="preserve">iscovery, </w:t>
        </w:r>
        <w:r w:rsidRPr="00967D32">
          <w:rPr>
            <w:rFonts w:ascii="TimesLTMM_1_467" w:hAnsi="TimesLTMM_1_467" w:cs="TimesLTMM_1_467"/>
            <w:sz w:val="20"/>
            <w:szCs w:val="20"/>
            <w:rPrChange w:id="309" w:author="Abraham Yosipof" w:date="2017-09-18T00:22:00Z">
              <w:rPr>
                <w:rFonts w:ascii="TimesLTMM_1_467" w:hAnsi="TimesLTMM_1_467" w:cs="TimesLTMM_1_467"/>
              </w:rPr>
            </w:rPrChange>
          </w:rPr>
          <w:t>G</w:t>
        </w:r>
        <w:r w:rsidRPr="00967D32">
          <w:rPr>
            <w:rFonts w:ascii="TimesLTMM" w:hAnsi="TimesLTMM" w:cs="TimesLTMM"/>
            <w:sz w:val="20"/>
            <w:szCs w:val="20"/>
            <w:rPrChange w:id="310" w:author="Abraham Yosipof" w:date="2017-09-18T00:22:00Z">
              <w:rPr/>
            </w:rPrChange>
          </w:rPr>
          <w:t>P</w:t>
        </w:r>
        <w:r w:rsidRPr="00967D32">
          <w:rPr>
            <w:rFonts w:ascii="TimesLTMM_1_534" w:hAnsi="TimesLTMM_1_534" w:cs="TimesLTMM_1_534"/>
            <w:sz w:val="20"/>
            <w:szCs w:val="20"/>
            <w:rPrChange w:id="311" w:author="Abraham Yosipof" w:date="2017-09-18T00:22:00Z">
              <w:rPr>
                <w:rFonts w:ascii="TimesLTMM_1_534" w:hAnsi="TimesLTMM_1_534" w:cs="TimesLTMM_1_534"/>
              </w:rPr>
            </w:rPrChange>
          </w:rPr>
          <w:t>C</w:t>
        </w:r>
        <w:r w:rsidRPr="00967D32">
          <w:rPr>
            <w:rFonts w:ascii="TimesLTMM" w:hAnsi="TimesLTMM" w:cs="TimesLTMM"/>
            <w:sz w:val="20"/>
            <w:szCs w:val="20"/>
            <w:rPrChange w:id="312" w:author="Abraham Yosipof" w:date="2017-09-18T00:22:00Z">
              <w:rPr/>
            </w:rPrChange>
          </w:rPr>
          <w:t xml:space="preserve">R </w:t>
        </w:r>
        <w:r w:rsidRPr="00967D32">
          <w:rPr>
            <w:rFonts w:ascii="TimesLTMM_1_534" w:hAnsi="TimesLTMM_1_534" w:cs="TimesLTMM_1_534"/>
            <w:sz w:val="20"/>
            <w:szCs w:val="20"/>
            <w:rPrChange w:id="313" w:author="Abraham Yosipof" w:date="2017-09-18T00:22:00Z">
              <w:rPr>
                <w:rFonts w:ascii="TimesLTMM_1_534" w:hAnsi="TimesLTMM_1_534" w:cs="TimesLTMM_1_534"/>
              </w:rPr>
            </w:rPrChange>
          </w:rPr>
          <w:t>t</w:t>
        </w:r>
        <w:r w:rsidRPr="00967D32">
          <w:rPr>
            <w:rFonts w:ascii="TimesLTMM" w:hAnsi="TimesLTMM" w:cs="TimesLTMM"/>
            <w:sz w:val="20"/>
            <w:szCs w:val="20"/>
            <w:rPrChange w:id="314" w:author="Abraham Yosipof" w:date="2017-09-18T00:22:00Z">
              <w:rPr/>
            </w:rPrChange>
          </w:rPr>
          <w:t>arge</w:t>
        </w:r>
        <w:r w:rsidRPr="00967D32">
          <w:rPr>
            <w:rFonts w:ascii="TimesLTMM_1_534" w:hAnsi="TimesLTMM_1_534" w:cs="TimesLTMM_1_534"/>
            <w:sz w:val="20"/>
            <w:szCs w:val="20"/>
            <w:rPrChange w:id="315" w:author="Abraham Yosipof" w:date="2017-09-18T00:22:00Z">
              <w:rPr>
                <w:rFonts w:ascii="TimesLTMM_1_534" w:hAnsi="TimesLTMM_1_534" w:cs="TimesLTMM_1_534"/>
              </w:rPr>
            </w:rPrChange>
          </w:rPr>
          <w:t>t</w:t>
        </w:r>
        <w:r w:rsidRPr="00967D32">
          <w:rPr>
            <w:rFonts w:ascii="TimesLTMM" w:hAnsi="TimesLTMM" w:cs="TimesLTMM"/>
            <w:sz w:val="20"/>
            <w:szCs w:val="20"/>
            <w:rPrChange w:id="316" w:author="Abraham Yosipof" w:date="2017-09-18T00:22:00Z">
              <w:rPr/>
            </w:rPrChange>
          </w:rPr>
          <w:t>s re</w:t>
        </w:r>
        <w:r w:rsidRPr="00967D32">
          <w:rPr>
            <w:rFonts w:ascii="TimesLTMM_1_134" w:hAnsi="TimesLTMM_1_134" w:cs="TimesLTMM_1_134"/>
            <w:sz w:val="20"/>
            <w:szCs w:val="20"/>
            <w:rPrChange w:id="317" w:author="Abraham Yosipof" w:date="2017-09-18T00:22:00Z">
              <w:rPr>
                <w:rFonts w:ascii="TimesLTMM_1_134" w:hAnsi="TimesLTMM_1_134" w:cs="TimesLTMM_1_134"/>
              </w:rPr>
            </w:rPrChange>
          </w:rPr>
          <w:t>p</w:t>
        </w:r>
        <w:r w:rsidRPr="00967D32">
          <w:rPr>
            <w:rFonts w:ascii="TimesLTMM" w:hAnsi="TimesLTMM" w:cs="TimesLTMM"/>
            <w:sz w:val="20"/>
            <w:szCs w:val="20"/>
            <w:rPrChange w:id="318" w:author="Abraham Yosipof" w:date="2017-09-18T00:22:00Z">
              <w:rPr/>
            </w:rPrChange>
          </w:rPr>
          <w:t>rese</w:t>
        </w:r>
        <w:r w:rsidRPr="00967D32">
          <w:rPr>
            <w:rFonts w:ascii="TimesLTMM_1_467" w:hAnsi="TimesLTMM_1_467" w:cs="TimesLTMM_1_467"/>
            <w:sz w:val="20"/>
            <w:szCs w:val="20"/>
            <w:rPrChange w:id="319" w:author="Abraham Yosipof" w:date="2017-09-18T00:22:00Z">
              <w:rPr>
                <w:rFonts w:ascii="TimesLTMM_1_467" w:hAnsi="TimesLTMM_1_467" w:cs="TimesLTMM_1_467"/>
              </w:rPr>
            </w:rPrChange>
          </w:rPr>
          <w:t>n</w:t>
        </w:r>
        <w:r w:rsidRPr="00967D32">
          <w:rPr>
            <w:rFonts w:ascii="TimesLTMM_1_534" w:hAnsi="TimesLTMM_1_534" w:cs="TimesLTMM_1_534"/>
            <w:sz w:val="20"/>
            <w:szCs w:val="20"/>
            <w:rPrChange w:id="320" w:author="Abraham Yosipof" w:date="2017-09-18T00:22:00Z">
              <w:rPr>
                <w:rFonts w:ascii="TimesLTMM_1_534" w:hAnsi="TimesLTMM_1_534" w:cs="TimesLTMM_1_534"/>
              </w:rPr>
            </w:rPrChange>
          </w:rPr>
          <w:t xml:space="preserve">t </w:t>
        </w:r>
        <w:r w:rsidRPr="00967D32">
          <w:rPr>
            <w:rFonts w:ascii="TimesLTMM_1_201" w:hAnsi="TimesLTMM_1_201" w:cs="TimesLTMM_1_201"/>
            <w:sz w:val="20"/>
            <w:szCs w:val="20"/>
            <w:rPrChange w:id="321" w:author="Abraham Yosipof" w:date="2017-09-18T00:22:00Z">
              <w:rPr>
                <w:rFonts w:ascii="TimesLTMM_1_201" w:hAnsi="TimesLTMM_1_201" w:cs="TimesLTMM_1_201"/>
              </w:rPr>
            </w:rPrChange>
          </w:rPr>
          <w:t>u</w:t>
        </w:r>
        <w:r w:rsidRPr="00967D32">
          <w:rPr>
            <w:rFonts w:ascii="TimesLTMM_1_134" w:hAnsi="TimesLTMM_1_134" w:cs="TimesLTMM_1_134"/>
            <w:sz w:val="20"/>
            <w:szCs w:val="20"/>
            <w:rPrChange w:id="322" w:author="Abraham Yosipof" w:date="2017-09-18T00:22:00Z">
              <w:rPr>
                <w:rFonts w:ascii="TimesLTMM_1_134" w:hAnsi="TimesLTMM_1_134" w:cs="TimesLTMM_1_134"/>
              </w:rPr>
            </w:rPrChange>
          </w:rPr>
          <w:t xml:space="preserve">p </w:t>
        </w:r>
        <w:r w:rsidRPr="00967D32">
          <w:rPr>
            <w:rFonts w:ascii="TimesLTMM_1_534" w:hAnsi="TimesLTMM_1_534" w:cs="TimesLTMM_1_534"/>
            <w:sz w:val="20"/>
            <w:szCs w:val="20"/>
            <w:rPrChange w:id="323" w:author="Abraham Yosipof" w:date="2017-09-18T00:22:00Z">
              <w:rPr>
                <w:rFonts w:ascii="TimesLTMM_1_534" w:hAnsi="TimesLTMM_1_534" w:cs="TimesLTMM_1_534"/>
              </w:rPr>
            </w:rPrChange>
          </w:rPr>
          <w:t>t</w:t>
        </w:r>
        <w:r w:rsidRPr="00967D32">
          <w:rPr>
            <w:rFonts w:ascii="TimesLTMM" w:hAnsi="TimesLTMM" w:cs="TimesLTMM"/>
            <w:sz w:val="20"/>
            <w:szCs w:val="20"/>
            <w:rPrChange w:id="324" w:author="Abraham Yosipof" w:date="2017-09-18T00:22:00Z">
              <w:rPr/>
            </w:rPrChange>
          </w:rPr>
          <w:t>o 30</w:t>
        </w:r>
        <w:r w:rsidRPr="00967D32">
          <w:rPr>
            <w:rFonts w:ascii="TimesLTMM_1_68" w:hAnsi="TimesLTMM_1_68" w:cs="TimesLTMM_1_68"/>
            <w:sz w:val="20"/>
            <w:szCs w:val="20"/>
            <w:rPrChange w:id="325" w:author="Abraham Yosipof" w:date="2017-09-18T00:22:00Z">
              <w:rPr>
                <w:rFonts w:ascii="TimesLTMM_1_68" w:hAnsi="TimesLTMM_1_68" w:cs="TimesLTMM_1_68"/>
              </w:rPr>
            </w:rPrChange>
          </w:rPr>
          <w:t xml:space="preserve">% </w:t>
        </w:r>
        <w:r w:rsidRPr="00967D32">
          <w:rPr>
            <w:rFonts w:ascii="TimesLTMM" w:hAnsi="TimesLTMM" w:cs="TimesLTMM"/>
            <w:sz w:val="20"/>
            <w:szCs w:val="20"/>
            <w:rPrChange w:id="326" w:author="Abraham Yosipof" w:date="2017-09-18T00:22:00Z">
              <w:rPr/>
            </w:rPrChange>
          </w:rPr>
          <w:t xml:space="preserve">of </w:t>
        </w:r>
        <w:r w:rsidRPr="00967D32">
          <w:rPr>
            <w:rFonts w:ascii="TimesLTMM_1_534" w:hAnsi="TimesLTMM_1_534" w:cs="TimesLTMM_1_534"/>
            <w:sz w:val="20"/>
            <w:szCs w:val="20"/>
            <w:rPrChange w:id="327" w:author="Abraham Yosipof" w:date="2017-09-18T00:22:00Z">
              <w:rPr>
                <w:rFonts w:ascii="TimesLTMM_1_534" w:hAnsi="TimesLTMM_1_534" w:cs="TimesLTMM_1_534"/>
              </w:rPr>
            </w:rPrChange>
          </w:rPr>
          <w:t>t</w:t>
        </w:r>
        <w:r w:rsidRPr="00967D32">
          <w:rPr>
            <w:rFonts w:ascii="TimesLTMM_1_267" w:hAnsi="TimesLTMM_1_267" w:cs="TimesLTMM_1_267"/>
            <w:sz w:val="20"/>
            <w:szCs w:val="20"/>
            <w:rPrChange w:id="328" w:author="Abraham Yosipof" w:date="2017-09-18T00:22:00Z">
              <w:rPr>
                <w:rFonts w:ascii="TimesLTMM_1_267" w:hAnsi="TimesLTMM_1_267" w:cs="TimesLTMM_1_267"/>
              </w:rPr>
            </w:rPrChange>
          </w:rPr>
          <w:t>h</w:t>
        </w:r>
        <w:r w:rsidRPr="00967D32">
          <w:rPr>
            <w:rFonts w:ascii="TimesLTMM" w:hAnsi="TimesLTMM" w:cs="TimesLTMM"/>
            <w:sz w:val="20"/>
            <w:szCs w:val="20"/>
            <w:rPrChange w:id="329" w:author="Abraham Yosipof" w:date="2017-09-18T00:22:00Z">
              <w:rPr/>
            </w:rPrChange>
          </w:rPr>
          <w:t xml:space="preserve">e </w:t>
        </w:r>
        <w:r w:rsidRPr="00967D32">
          <w:rPr>
            <w:rFonts w:ascii="TimesLTMM_1_134" w:hAnsi="TimesLTMM_1_134" w:cs="TimesLTMM_1_134"/>
            <w:sz w:val="20"/>
            <w:szCs w:val="20"/>
            <w:rPrChange w:id="330" w:author="Abraham Yosipof" w:date="2017-09-18T00:22:00Z">
              <w:rPr>
                <w:rFonts w:ascii="TimesLTMM_1_134" w:hAnsi="TimesLTMM_1_134" w:cs="TimesLTMM_1_134"/>
              </w:rPr>
            </w:rPrChange>
          </w:rPr>
          <w:t>p</w:t>
        </w:r>
        <w:r w:rsidRPr="00967D32">
          <w:rPr>
            <w:rFonts w:ascii="TimesLTMM" w:hAnsi="TimesLTMM" w:cs="TimesLTMM"/>
            <w:sz w:val="20"/>
            <w:szCs w:val="20"/>
            <w:rPrChange w:id="331" w:author="Abraham Yosipof" w:date="2017-09-18T00:22:00Z">
              <w:rPr/>
            </w:rPrChange>
          </w:rPr>
          <w:t>or</w:t>
        </w:r>
        <w:r w:rsidRPr="00967D32">
          <w:rPr>
            <w:rFonts w:ascii="TimesLTMM_1_534" w:hAnsi="TimesLTMM_1_534" w:cs="TimesLTMM_1_534"/>
            <w:sz w:val="20"/>
            <w:szCs w:val="20"/>
            <w:rPrChange w:id="332" w:author="Abraham Yosipof" w:date="2017-09-18T00:22:00Z">
              <w:rPr>
                <w:rFonts w:ascii="TimesLTMM_1_534" w:hAnsi="TimesLTMM_1_534" w:cs="TimesLTMM_1_534"/>
              </w:rPr>
            </w:rPrChange>
          </w:rPr>
          <w:t>t</w:t>
        </w:r>
        <w:r w:rsidRPr="00967D32">
          <w:rPr>
            <w:rFonts w:ascii="TimesLTMM" w:hAnsi="TimesLTMM" w:cs="TimesLTMM"/>
            <w:sz w:val="20"/>
            <w:szCs w:val="20"/>
            <w:rPrChange w:id="333" w:author="Abraham Yosipof" w:date="2017-09-18T00:22:00Z">
              <w:rPr/>
            </w:rPrChange>
          </w:rPr>
          <w:t xml:space="preserve">folio of </w:t>
        </w:r>
        <w:r w:rsidRPr="00967D32">
          <w:rPr>
            <w:rFonts w:ascii="TimesLTMM_1_134" w:hAnsi="TimesLTMM_1_134" w:cs="TimesLTMM_1_134"/>
            <w:sz w:val="20"/>
            <w:szCs w:val="20"/>
            <w:rPrChange w:id="334" w:author="Abraham Yosipof" w:date="2017-09-18T00:22:00Z">
              <w:rPr>
                <w:rFonts w:ascii="TimesLTMM_1_134" w:hAnsi="TimesLTMM_1_134" w:cs="TimesLTMM_1_134"/>
              </w:rPr>
            </w:rPrChange>
          </w:rPr>
          <w:t>m</w:t>
        </w:r>
        <w:r w:rsidRPr="00967D32">
          <w:rPr>
            <w:rFonts w:ascii="TimesLTMM" w:hAnsi="TimesLTMM" w:cs="TimesLTMM"/>
            <w:sz w:val="20"/>
            <w:szCs w:val="20"/>
            <w:rPrChange w:id="335" w:author="Abraham Yosipof" w:date="2017-09-18T00:22:00Z">
              <w:rPr/>
            </w:rPrChange>
          </w:rPr>
          <w:t>a</w:t>
        </w:r>
        <w:r w:rsidRPr="00967D32">
          <w:rPr>
            <w:rFonts w:ascii="TimesLTMM_1_467" w:hAnsi="TimesLTMM_1_467" w:cs="TimesLTMM_1_467"/>
            <w:sz w:val="20"/>
            <w:szCs w:val="20"/>
            <w:rPrChange w:id="336" w:author="Abraham Yosipof" w:date="2017-09-18T00:22:00Z">
              <w:rPr>
                <w:rFonts w:ascii="TimesLTMM_1_467" w:hAnsi="TimesLTMM_1_467" w:cs="TimesLTMM_1_467"/>
              </w:rPr>
            </w:rPrChange>
          </w:rPr>
          <w:t>n</w:t>
        </w:r>
        <w:r w:rsidRPr="00967D32">
          <w:rPr>
            <w:rFonts w:ascii="TimesLTMM" w:hAnsi="TimesLTMM" w:cs="TimesLTMM"/>
            <w:sz w:val="20"/>
            <w:szCs w:val="20"/>
            <w:rPrChange w:id="337" w:author="Abraham Yosipof" w:date="2017-09-18T00:22:00Z">
              <w:rPr/>
            </w:rPrChange>
          </w:rPr>
          <w:t xml:space="preserve">y </w:t>
        </w:r>
        <w:r w:rsidRPr="00967D32">
          <w:rPr>
            <w:rFonts w:ascii="TimesLTMM_1_134" w:hAnsi="TimesLTMM_1_134" w:cs="TimesLTMM_1_134"/>
            <w:sz w:val="20"/>
            <w:szCs w:val="20"/>
            <w:rPrChange w:id="338" w:author="Abraham Yosipof" w:date="2017-09-18T00:22:00Z">
              <w:rPr>
                <w:rFonts w:ascii="TimesLTMM_1_134" w:hAnsi="TimesLTMM_1_134" w:cs="TimesLTMM_1_134"/>
              </w:rPr>
            </w:rPrChange>
          </w:rPr>
          <w:t>p</w:t>
        </w:r>
        <w:r w:rsidRPr="00967D32">
          <w:rPr>
            <w:rFonts w:ascii="TimesLTMM_1_267" w:hAnsi="TimesLTMM_1_267" w:cs="TimesLTMM_1_267"/>
            <w:sz w:val="20"/>
            <w:szCs w:val="20"/>
            <w:rPrChange w:id="339" w:author="Abraham Yosipof" w:date="2017-09-18T00:22:00Z">
              <w:rPr>
                <w:rFonts w:ascii="TimesLTMM_1_267" w:hAnsi="TimesLTMM_1_267" w:cs="TimesLTMM_1_267"/>
              </w:rPr>
            </w:rPrChange>
          </w:rPr>
          <w:t>h</w:t>
        </w:r>
        <w:r w:rsidRPr="00967D32">
          <w:rPr>
            <w:rFonts w:ascii="TimesLTMM" w:hAnsi="TimesLTMM" w:cs="TimesLTMM"/>
            <w:sz w:val="20"/>
            <w:szCs w:val="20"/>
            <w:rPrChange w:id="340" w:author="Abraham Yosipof" w:date="2017-09-18T00:22:00Z">
              <w:rPr/>
            </w:rPrChange>
          </w:rPr>
          <w:t>ar</w:t>
        </w:r>
        <w:r w:rsidRPr="00967D32">
          <w:rPr>
            <w:rFonts w:ascii="TimesLTMM_1_134" w:hAnsi="TimesLTMM_1_134" w:cs="TimesLTMM_1_134"/>
            <w:sz w:val="20"/>
            <w:szCs w:val="20"/>
            <w:rPrChange w:id="341" w:author="Abraham Yosipof" w:date="2017-09-18T00:22:00Z">
              <w:rPr>
                <w:rFonts w:ascii="TimesLTMM_1_134" w:hAnsi="TimesLTMM_1_134" w:cs="TimesLTMM_1_134"/>
              </w:rPr>
            </w:rPrChange>
          </w:rPr>
          <w:t>m</w:t>
        </w:r>
        <w:r w:rsidRPr="00967D32">
          <w:rPr>
            <w:rFonts w:ascii="TimesLTMM" w:hAnsi="TimesLTMM" w:cs="TimesLTMM"/>
            <w:sz w:val="20"/>
            <w:szCs w:val="20"/>
            <w:rPrChange w:id="342" w:author="Abraham Yosipof" w:date="2017-09-18T00:22:00Z">
              <w:rPr/>
            </w:rPrChange>
          </w:rPr>
          <w:t>ace</w:t>
        </w:r>
        <w:r w:rsidRPr="00967D32">
          <w:rPr>
            <w:rFonts w:ascii="TimesLTMM_1_201" w:hAnsi="TimesLTMM_1_201" w:cs="TimesLTMM_1_201"/>
            <w:sz w:val="20"/>
            <w:szCs w:val="20"/>
            <w:rPrChange w:id="343" w:author="Abraham Yosipof" w:date="2017-09-18T00:22:00Z">
              <w:rPr>
                <w:rFonts w:ascii="TimesLTMM_1_201" w:hAnsi="TimesLTMM_1_201" w:cs="TimesLTMM_1_201"/>
              </w:rPr>
            </w:rPrChange>
          </w:rPr>
          <w:t>u</w:t>
        </w:r>
        <w:r w:rsidRPr="00967D32">
          <w:rPr>
            <w:rFonts w:ascii="TimesLTMM_1_534" w:hAnsi="TimesLTMM_1_534" w:cs="TimesLTMM_1_534"/>
            <w:sz w:val="20"/>
            <w:szCs w:val="20"/>
            <w:rPrChange w:id="344" w:author="Abraham Yosipof" w:date="2017-09-18T00:22:00Z">
              <w:rPr>
                <w:rFonts w:ascii="TimesLTMM_1_534" w:hAnsi="TimesLTMM_1_534" w:cs="TimesLTMM_1_534"/>
              </w:rPr>
            </w:rPrChange>
          </w:rPr>
          <w:t>t</w:t>
        </w:r>
        <w:r w:rsidRPr="00967D32">
          <w:rPr>
            <w:rFonts w:ascii="TimesLTMM" w:hAnsi="TimesLTMM" w:cs="TimesLTMM"/>
            <w:sz w:val="20"/>
            <w:szCs w:val="20"/>
            <w:rPrChange w:id="345" w:author="Abraham Yosipof" w:date="2017-09-18T00:22:00Z">
              <w:rPr/>
            </w:rPrChange>
          </w:rPr>
          <w:t>ical co</w:t>
        </w:r>
        <w:r w:rsidRPr="00967D32">
          <w:rPr>
            <w:rFonts w:ascii="TimesLTMM_1_134" w:hAnsi="TimesLTMM_1_134" w:cs="TimesLTMM_1_134"/>
            <w:sz w:val="20"/>
            <w:szCs w:val="20"/>
            <w:rPrChange w:id="346" w:author="Abraham Yosipof" w:date="2017-09-18T00:22:00Z">
              <w:rPr>
                <w:rFonts w:ascii="TimesLTMM_1_134" w:hAnsi="TimesLTMM_1_134" w:cs="TimesLTMM_1_134"/>
              </w:rPr>
            </w:rPrChange>
          </w:rPr>
          <w:t>mp</w:t>
        </w:r>
        <w:r w:rsidRPr="00967D32">
          <w:rPr>
            <w:rFonts w:ascii="TimesLTMM" w:hAnsi="TimesLTMM" w:cs="TimesLTMM"/>
            <w:sz w:val="20"/>
            <w:szCs w:val="20"/>
            <w:rPrChange w:id="347" w:author="Abraham Yosipof" w:date="2017-09-18T00:22:00Z">
              <w:rPr/>
            </w:rPrChange>
          </w:rPr>
          <w:t>a</w:t>
        </w:r>
        <w:r w:rsidRPr="00967D32">
          <w:rPr>
            <w:rFonts w:ascii="TimesLTMM_1_467" w:hAnsi="TimesLTMM_1_467" w:cs="TimesLTMM_1_467"/>
            <w:sz w:val="20"/>
            <w:szCs w:val="20"/>
            <w:rPrChange w:id="348" w:author="Abraham Yosipof" w:date="2017-09-18T00:22:00Z">
              <w:rPr>
                <w:rFonts w:ascii="TimesLTMM_1_467" w:hAnsi="TimesLTMM_1_467" w:cs="TimesLTMM_1_467"/>
              </w:rPr>
            </w:rPrChange>
          </w:rPr>
          <w:t>n</w:t>
        </w:r>
        <w:r w:rsidRPr="00967D32">
          <w:rPr>
            <w:rFonts w:ascii="TimesLTMM" w:hAnsi="TimesLTMM" w:cs="TimesLTMM"/>
            <w:sz w:val="20"/>
            <w:szCs w:val="20"/>
            <w:rPrChange w:id="349" w:author="Abraham Yosipof" w:date="2017-09-18T00:22:00Z">
              <w:rPr/>
            </w:rPrChange>
          </w:rPr>
          <w:t xml:space="preserve">ies </w:t>
        </w:r>
        <w:r w:rsidRPr="00967D32">
          <w:rPr>
            <w:rFonts w:ascii="TimesLTMM" w:hAnsi="TimesLTMM" w:cs="TimesLTMM"/>
            <w:sz w:val="14"/>
            <w:szCs w:val="14"/>
            <w:rPrChange w:id="350" w:author="Abraham Yosipof" w:date="2017-09-18T00:22:00Z">
              <w:rPr>
                <w:sz w:val="14"/>
                <w:szCs w:val="14"/>
              </w:rPr>
            </w:rPrChange>
          </w:rPr>
          <w:t>[4]</w:t>
        </w:r>
        <w:r w:rsidRPr="00967D32">
          <w:rPr>
            <w:rFonts w:ascii="TimesLTMM" w:hAnsi="TimesLTMM" w:cs="TimesLTMM"/>
            <w:sz w:val="20"/>
            <w:szCs w:val="20"/>
            <w:rPrChange w:id="351" w:author="Abraham Yosipof" w:date="2017-09-18T00:22:00Z">
              <w:rPr/>
            </w:rPrChange>
          </w:rPr>
          <w:t>.</w:t>
        </w:r>
        <w:commentRangeEnd w:id="96"/>
        <w:r>
          <w:rPr>
            <w:rStyle w:val="CommentReference"/>
          </w:rPr>
          <w:commentReference w:id="96"/>
        </w:r>
      </w:ins>
    </w:p>
    <w:p w14:paraId="15E51941" w14:textId="77777777" w:rsidR="00967D32" w:rsidRDefault="00967D32" w:rsidP="00BE7CB7">
      <w:pPr>
        <w:rPr>
          <w:ins w:id="352" w:author="Abraham Yosipof" w:date="2017-09-18T00:22:00Z"/>
        </w:rPr>
      </w:pPr>
    </w:p>
    <w:p w14:paraId="03AD075B" w14:textId="1C4ECB97" w:rsidR="00BE7CB7" w:rsidRDefault="00BE7CB7" w:rsidP="00BE7CB7">
      <w:r>
        <w:t xml:space="preserve">The G protein-coupled receptor (GPCR), also called seven-transmembrane receptor or heptahelical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shared the 2012 Nobel Prize for Chemistry with his colleague Brian K. Kobilka.</w:t>
      </w:r>
    </w:p>
    <w:p w14:paraId="5BAF0D50" w14:textId="77777777" w:rsidR="00C05BC7" w:rsidRDefault="00BE7CB7" w:rsidP="00BE7CB7">
      <w:r>
        <w:t>A GPCR is made up of a long protei</w:t>
      </w:r>
      <w:r w:rsidR="00C05BC7">
        <w:t>n that has three basic regions:</w:t>
      </w:r>
    </w:p>
    <w:p w14:paraId="1CE8EC34" w14:textId="5300F825" w:rsidR="00C05BC7" w:rsidRDefault="00C05BC7" w:rsidP="00C05BC7">
      <w:pPr>
        <w:pStyle w:val="ListParagraph"/>
        <w:numPr>
          <w:ilvl w:val="0"/>
          <w:numId w:val="88"/>
        </w:numPr>
      </w:pPr>
      <w:r>
        <w:t>A</w:t>
      </w:r>
      <w:r w:rsidR="00BE7CB7">
        <w:t>n extracel</w:t>
      </w:r>
      <w:r>
        <w:t>lular portion (the N-terminus)</w:t>
      </w:r>
    </w:p>
    <w:p w14:paraId="3A688801" w14:textId="11C66968" w:rsidR="00C05BC7" w:rsidRDefault="00C05BC7" w:rsidP="00C05BC7">
      <w:pPr>
        <w:pStyle w:val="ListParagraph"/>
        <w:numPr>
          <w:ilvl w:val="0"/>
          <w:numId w:val="88"/>
        </w:numPr>
      </w:pPr>
      <w:r>
        <w:t>A</w:t>
      </w:r>
      <w:r w:rsidR="00BE7CB7">
        <w:t>n intracellular portion (the C-terminus),</w:t>
      </w:r>
    </w:p>
    <w:p w14:paraId="43032145" w14:textId="25320640" w:rsidR="00C05BC7" w:rsidRDefault="00C05BC7" w:rsidP="00C05BC7">
      <w:pPr>
        <w:pStyle w:val="ListParagraph"/>
        <w:numPr>
          <w:ilvl w:val="0"/>
          <w:numId w:val="88"/>
        </w:numPr>
      </w:pPr>
      <w:r>
        <w:t>A</w:t>
      </w:r>
      <w:r w:rsidR="00BE7CB7">
        <w:t xml:space="preserve"> middle segment containing seven transmembrane domains. </w:t>
      </w:r>
    </w:p>
    <w:p w14:paraId="3BF0EB55" w14:textId="01E1B173" w:rsidR="00BE7CB7" w:rsidRDefault="00BE7CB7" w:rsidP="00BE7CB7">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77777777" w:rsidR="00F00E64" w:rsidRDefault="002B7860" w:rsidP="00F518B9">
      <w:r>
        <w:t>M</w:t>
      </w:r>
      <w:r w:rsidR="00BE7CB7">
        <w:t xml:space="preserve">utations in genes encoding GPCRs can </w:t>
      </w:r>
      <w:r>
        <w:t>lead</w:t>
      </w:r>
      <w:r w:rsidR="00BE7CB7">
        <w:t xml:space="preserve"> to disease in </w:t>
      </w:r>
      <w:r>
        <w:t>living organisms</w:t>
      </w:r>
      <w:r w:rsidR="00BE7CB7">
        <w:t xml:space="preserve">. </w:t>
      </w:r>
      <w:r>
        <w:t>As an example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antipsychotic agents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bookmarkStart w:id="353" w:name="_Toc493258096"/>
    </w:p>
    <w:p w14:paraId="6595E853" w14:textId="5AFEC139" w:rsidR="00F00E64" w:rsidRDefault="00F00E64" w:rsidP="00F00E64">
      <w:pPr>
        <w:pStyle w:val="Heading1"/>
        <w:numPr>
          <w:ilvl w:val="0"/>
          <w:numId w:val="58"/>
        </w:numPr>
        <w:jc w:val="left"/>
      </w:pPr>
      <w:bookmarkStart w:id="354" w:name="_Toc493258097"/>
      <w:bookmarkEnd w:id="353"/>
      <w:r>
        <w:t>Methodology</w:t>
      </w:r>
    </w:p>
    <w:p w14:paraId="092F6607" w14:textId="61371D96" w:rsidR="0098774D" w:rsidRDefault="00012229" w:rsidP="0098774D">
      <w:pPr>
        <w:pStyle w:val="Heading2"/>
        <w:numPr>
          <w:ilvl w:val="1"/>
          <w:numId w:val="58"/>
        </w:numPr>
      </w:pPr>
      <w:r>
        <w:t>Needs</w:t>
      </w:r>
      <w:bookmarkEnd w:id="354"/>
    </w:p>
    <w:p w14:paraId="7A69DC54" w14:textId="5AE9A01A" w:rsidR="0098774D" w:rsidRDefault="00B02A7F" w:rsidP="0098774D">
      <w:r>
        <w:t>The needs of the pharmaceutical industry for the discovery phase are:</w:t>
      </w:r>
    </w:p>
    <w:p w14:paraId="06819E34" w14:textId="0E003993" w:rsidR="00B02A7F" w:rsidRDefault="00B02A7F" w:rsidP="007A1597">
      <w:pPr>
        <w:pStyle w:val="ListParagraph"/>
        <w:numPr>
          <w:ilvl w:val="0"/>
          <w:numId w:val="60"/>
        </w:numPr>
      </w:pPr>
      <w:r>
        <w:t>The process needs to accept a list of tagged compounds with their respective features.</w:t>
      </w:r>
    </w:p>
    <w:p w14:paraId="39AD725A" w14:textId="5A95A937" w:rsidR="00B02A7F" w:rsidRDefault="00B02A7F" w:rsidP="007A1597">
      <w:pPr>
        <w:pStyle w:val="ListParagraph"/>
        <w:numPr>
          <w:ilvl w:val="0"/>
          <w:numId w:val="60"/>
        </w:numPr>
      </w:pPr>
      <w:r>
        <w:t>The process needs to accept a significantly larger list of candidate untagged compounds with the exact same features.</w:t>
      </w:r>
    </w:p>
    <w:p w14:paraId="7BA5F18C" w14:textId="13EB8920" w:rsidR="0098774D" w:rsidRDefault="00B02A7F" w:rsidP="007A1597">
      <w:pPr>
        <w:pStyle w:val="ListParagraph"/>
        <w:numPr>
          <w:ilvl w:val="0"/>
          <w:numId w:val="60"/>
        </w:numPr>
      </w:pPr>
      <w:r>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355" w:name="_Toc493258098"/>
      <w:commentRangeStart w:id="356"/>
      <w:r>
        <w:t>Compound Features</w:t>
      </w:r>
      <w:bookmarkEnd w:id="355"/>
    </w:p>
    <w:p w14:paraId="2EC509BB" w14:textId="7B260990" w:rsidR="00B02A7F" w:rsidRDefault="00B02A7F" w:rsidP="007A1597">
      <w:r>
        <w:t>The features are common industry characteristics of compounds. For example, a list of features used in one of the experiments included:</w:t>
      </w:r>
    </w:p>
    <w:p w14:paraId="4EE62F16" w14:textId="3C125523" w:rsidR="00B02A7F" w:rsidRDefault="00F76223" w:rsidP="007A1597">
      <w:r>
        <w:t>5-HT1A, ALogP98</w:t>
      </w:r>
      <w:r w:rsidR="00E51782" w:rsidRPr="00E51782">
        <w:t>, Apol, Formal</w:t>
      </w:r>
      <w:r>
        <w:t xml:space="preserve"> </w:t>
      </w:r>
      <w:r w:rsidR="00E51782" w:rsidRPr="00E51782">
        <w:t>Charge, Coord</w:t>
      </w:r>
      <w:r>
        <w:t xml:space="preserve"> </w:t>
      </w:r>
      <w:r w:rsidR="00E51782" w:rsidRPr="00E51782">
        <w:t>Dimension, Is</w:t>
      </w:r>
      <w:r>
        <w:t xml:space="preserve"> </w:t>
      </w:r>
      <w:r w:rsidR="00E51782" w:rsidRPr="00E51782">
        <w:t>Chiral, LogD,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Count, NPlusO</w:t>
      </w:r>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r w:rsidR="00E51782" w:rsidRPr="00E51782">
        <w:t xml:space="preserve">SGroups,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r w:rsidR="00E51782" w:rsidRPr="00E51782">
        <w:t>Allene</w:t>
      </w:r>
      <w:r>
        <w:t xml:space="preserve"> </w:t>
      </w:r>
      <w:r w:rsidR="00E51782" w:rsidRPr="00E51782">
        <w:t>Stereo</w:t>
      </w:r>
      <w:r>
        <w:t xml:space="preserve"> </w:t>
      </w:r>
      <w:r w:rsidR="00E51782" w:rsidRPr="00E51782">
        <w:t xml:space="preserve">Centers, </w:t>
      </w:r>
      <w:r>
        <w:t xml:space="preserve">Number of </w:t>
      </w:r>
      <w:r w:rsidR="00E51782" w:rsidRPr="00E51782">
        <w:t>Atropisomer</w:t>
      </w:r>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7A1597">
      <w:r>
        <w:t>The large number of features gives the feature selection process enough space to search in and the number of samples allows the dimensionality reduction to converge on the a</w:t>
      </w:r>
      <w:r w:rsidR="00CE2E51">
        <w:t>xis of the selected dimensions.</w:t>
      </w:r>
      <w:commentRangeEnd w:id="356"/>
      <w:r w:rsidR="00967D32">
        <w:rPr>
          <w:rStyle w:val="CommentReference"/>
        </w:rPr>
        <w:commentReference w:id="356"/>
      </w:r>
    </w:p>
    <w:p w14:paraId="1D58C269" w14:textId="5F2B0B24" w:rsidR="00CE2E51" w:rsidRDefault="00CE2E51" w:rsidP="00CE2E51">
      <w:pPr>
        <w:pStyle w:val="Heading3"/>
        <w:rPr>
          <w:vertAlign w:val="subscript"/>
        </w:rPr>
      </w:pPr>
      <w:r>
        <w:t>IC</w:t>
      </w:r>
      <w:r>
        <w:rPr>
          <w:vertAlign w:val="subscript"/>
        </w:rPr>
        <w:t>50</w:t>
      </w:r>
    </w:p>
    <w:p w14:paraId="45E1D15E" w14:textId="7BA9B947" w:rsidR="00CE2E51" w:rsidRDefault="00CE2E51" w:rsidP="00140F63">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particular drug or other substance (inhibitor) </w:t>
      </w:r>
      <w:r w:rsidR="00140F63">
        <w:t xml:space="preserve">which </w:t>
      </w:r>
      <w:r>
        <w:t xml:space="preserve">is needed to inhibit a given biological process </w:t>
      </w:r>
      <w:r w:rsidR="00140F63">
        <w:t>by half.</w:t>
      </w:r>
    </w:p>
    <w:p w14:paraId="11573F1F" w14:textId="3B5CBFB2" w:rsidR="00CE2E51" w:rsidRPr="00CE2E51" w:rsidRDefault="00140F63" w:rsidP="00CE2E51">
      <w:r>
        <w:t>IC</w:t>
      </w:r>
      <w:r>
        <w:rPr>
          <w:vertAlign w:val="subscript"/>
        </w:rPr>
        <w:t>50</w:t>
      </w:r>
      <w:r w:rsidR="00CE2E51">
        <w:t xml:space="preserve"> is </w:t>
      </w:r>
      <w:r>
        <w:t xml:space="preserve">an often used measure </w:t>
      </w:r>
      <w:r w:rsidR="00CE2E51">
        <w:t>in pharma</w:t>
      </w:r>
      <w:r>
        <w:t>cological research and therefore is suitable for our purposes.</w:t>
      </w:r>
    </w:p>
    <w:p w14:paraId="3CEA7C3E" w14:textId="154C6323" w:rsidR="00B02A7F" w:rsidRDefault="00F76223" w:rsidP="007A1597">
      <w:pPr>
        <w:pStyle w:val="Heading3"/>
      </w:pPr>
      <w:bookmarkStart w:id="358" w:name="_Toc493258099"/>
      <w:r>
        <w:t>Tagging</w:t>
      </w:r>
      <w:bookmarkEnd w:id="358"/>
    </w:p>
    <w:p w14:paraId="4ED44BC5" w14:textId="69016A28" w:rsidR="00B02A7F" w:rsidRDefault="00F76223" w:rsidP="007A1597">
      <w:r>
        <w:t xml:space="preserve">The tagged compounds carry the information of the effect of the compound. </w:t>
      </w:r>
      <w:r w:rsidR="00151961">
        <w:t xml:space="preserve">The compounds in the database are tagged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7A1597">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t>A</w:t>
      </w:r>
      <w:r w:rsidRPr="00684E63">
        <w:t>drenoceptors</w:t>
      </w:r>
    </w:p>
    <w:p w14:paraId="44D42D68" w14:textId="7B0D27EC" w:rsidR="00684E63" w:rsidRDefault="00684E63" w:rsidP="007A1597">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An</w:t>
      </w:r>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7A1597">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7A1597">
      <w:r>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2DCAC6C3" w:rsidR="00910F48" w:rsidRDefault="00C579CC" w:rsidP="00910F48">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55A09">
        <w:t>effects</w:t>
      </w:r>
      <w:r w:rsidR="00910F48">
        <w:t xml:space="preserve"> cognitive functions, including memory and learning. Modulation of serotonin at synapses is thought to be a major action of several classes of pharmacological antidepressants.</w:t>
      </w:r>
    </w:p>
    <w:p w14:paraId="25EEC06C" w14:textId="238C5C16" w:rsidR="00910F48" w:rsidRDefault="009C5E13" w:rsidP="00910F48">
      <w:r>
        <w:t>The system is required to apply the tags mentioned above with as high a probability as possible on the untagged compounds.</w:t>
      </w:r>
    </w:p>
    <w:p w14:paraId="415EEFB5" w14:textId="6235993C" w:rsidR="00D10D1B" w:rsidRDefault="00D10D1B" w:rsidP="00D10D1B">
      <w:pPr>
        <w:pStyle w:val="Heading2"/>
        <w:numPr>
          <w:ilvl w:val="1"/>
          <w:numId w:val="58"/>
        </w:numPr>
      </w:pPr>
      <w:bookmarkStart w:id="359" w:name="_Toc493258100"/>
      <w:r>
        <w:t>Operational Requirements</w:t>
      </w:r>
      <w:bookmarkEnd w:id="359"/>
    </w:p>
    <w:p w14:paraId="2EB6AFFF" w14:textId="17AB5EAE" w:rsidR="00D10D1B" w:rsidRDefault="00D10D1B" w:rsidP="007A1597">
      <w:r>
        <w:t>The system, however complex in its implementation, has a very simple operational r</w:t>
      </w:r>
      <w:r w:rsidR="00C870E9">
        <w:t>equirement to fulfill which is:</w:t>
      </w:r>
    </w:p>
    <w:p w14:paraId="50152FAC" w14:textId="6C5E915A" w:rsidR="00BC2437" w:rsidRPr="007A1597" w:rsidRDefault="00BC2437" w:rsidP="007A1597">
      <w:pPr>
        <w:rPr>
          <w:i/>
          <w:iCs/>
        </w:rPr>
      </w:pPr>
      <w:r w:rsidRPr="007A1597">
        <w:rPr>
          <w:b/>
          <w:bCs/>
          <w:i/>
          <w:iCs/>
        </w:rPr>
        <w:t>The system shall analyze large corpus of compound data and generate recommendations with regard to the applicability of analyzed compounds as candidates for preclinical trials.</w:t>
      </w:r>
    </w:p>
    <w:p w14:paraId="238A2B45" w14:textId="079365B9" w:rsidR="0080351A" w:rsidRDefault="0008166F" w:rsidP="007A1597">
      <w:pPr>
        <w:pStyle w:val="Heading2"/>
        <w:numPr>
          <w:ilvl w:val="1"/>
          <w:numId w:val="58"/>
        </w:numPr>
      </w:pPr>
      <w:bookmarkStart w:id="360" w:name="_Toc489124827"/>
      <w:bookmarkStart w:id="361" w:name="_Toc489124956"/>
      <w:bookmarkStart w:id="362" w:name="_Toc489129942"/>
      <w:bookmarkStart w:id="363" w:name="_Toc489130072"/>
      <w:bookmarkStart w:id="364" w:name="_Toc489130731"/>
      <w:bookmarkStart w:id="365" w:name="_Toc489131218"/>
      <w:bookmarkStart w:id="366" w:name="_Toc493258101"/>
      <w:bookmarkEnd w:id="360"/>
      <w:bookmarkEnd w:id="361"/>
      <w:bookmarkEnd w:id="362"/>
      <w:bookmarkEnd w:id="363"/>
      <w:bookmarkEnd w:id="364"/>
      <w:bookmarkEnd w:id="365"/>
      <w:r>
        <w:t>Context</w:t>
      </w:r>
      <w:r w:rsidR="0080351A">
        <w:t xml:space="preserve"> </w:t>
      </w:r>
      <w:bookmarkStart w:id="367" w:name="_Toc488420177"/>
      <w:r w:rsidR="0080351A">
        <w:t>Analysis</w:t>
      </w:r>
      <w:bookmarkEnd w:id="366"/>
      <w:bookmarkEnd w:id="367"/>
    </w:p>
    <w:p w14:paraId="3CB22B3F" w14:textId="4C484340" w:rsidR="00C870E9" w:rsidRPr="007A1597" w:rsidRDefault="00C870E9" w:rsidP="007A1597">
      <w:pPr>
        <w:pStyle w:val="Heading3"/>
      </w:pPr>
      <w:bookmarkStart w:id="368" w:name="_Toc493258102"/>
      <w:r>
        <w:t>Corpus</w:t>
      </w:r>
      <w:bookmarkEnd w:id="368"/>
    </w:p>
    <w:p w14:paraId="28A5874E" w14:textId="718953D8" w:rsidR="0008166F" w:rsidRDefault="0008166F" w:rsidP="007A1597">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369" w:name="_Toc493258103"/>
      <w:r>
        <w:t>Timeliness</w:t>
      </w:r>
      <w:bookmarkEnd w:id="369"/>
    </w:p>
    <w:p w14:paraId="7144716E" w14:textId="235746E0" w:rsidR="0008166F" w:rsidRDefault="0008166F" w:rsidP="007A1597">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370" w:name="_Toc493258104"/>
      <w:r>
        <w:t>Personnel and Infrastructure Qualifications</w:t>
      </w:r>
      <w:bookmarkEnd w:id="370"/>
    </w:p>
    <w:p w14:paraId="69C08EB5" w14:textId="77777777" w:rsidR="0008166F" w:rsidRDefault="0008166F" w:rsidP="007A1597">
      <w:r>
        <w:t>The system is to be used by specifically trained personnel so it has no strict user experience limitations on the learning curve it incurs.</w:t>
      </w:r>
    </w:p>
    <w:p w14:paraId="1B2F9870" w14:textId="40883045" w:rsidR="0008166F" w:rsidRDefault="0008166F" w:rsidP="007A1597">
      <w:r>
        <w:t>The system, being software based, is agnostic to the hardware it runs on and can be executed in various environments such as cloud environment or on-premise environment.</w:t>
      </w:r>
    </w:p>
    <w:p w14:paraId="43B09F68" w14:textId="7A44485E" w:rsidR="00C870E9" w:rsidRDefault="00C870E9" w:rsidP="007A1597">
      <w:pPr>
        <w:pStyle w:val="Heading2"/>
        <w:numPr>
          <w:ilvl w:val="1"/>
          <w:numId w:val="58"/>
        </w:numPr>
      </w:pPr>
      <w:bookmarkStart w:id="371" w:name="_Toc493258105"/>
      <w:r>
        <w:t>System Model</w:t>
      </w:r>
      <w:bookmarkEnd w:id="371"/>
    </w:p>
    <w:p w14:paraId="28994027" w14:textId="6870D7A8" w:rsidR="009D21DF" w:rsidRDefault="009D21DF" w:rsidP="007A1597">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8711EF">
        <w:fldChar w:fldCharType="separate"/>
      </w:r>
      <w:r w:rsidR="008B066C">
        <w:t xml:space="preserve">Figure </w:t>
      </w:r>
      <w:r w:rsidR="008B066C">
        <w:rPr>
          <w:noProof/>
        </w:rPr>
        <w:t>5</w:t>
      </w:r>
      <w:r w:rsidR="008711EF">
        <w:fldChar w:fldCharType="end"/>
      </w:r>
      <w:r w:rsidR="008711EF">
        <w:t>) are as follows:</w:t>
      </w:r>
    </w:p>
    <w:p w14:paraId="6DEF3221" w14:textId="1BB6FA11" w:rsidR="008711EF" w:rsidRDefault="008711EF" w:rsidP="007A1597">
      <w:pPr>
        <w:pStyle w:val="Heading3"/>
      </w:pPr>
      <w:bookmarkStart w:id="372" w:name="_Toc493258106"/>
      <w:r>
        <w:t>Dimensionality Reduction</w:t>
      </w:r>
      <w:bookmarkEnd w:id="372"/>
    </w:p>
    <w:p w14:paraId="55A4174F" w14:textId="3B495233" w:rsidR="008711EF" w:rsidRDefault="008711EF" w:rsidP="007A1597">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373" w:name="_Toc493258107"/>
      <w:r>
        <w:t>Quality Factor</w:t>
      </w:r>
      <w:bookmarkEnd w:id="373"/>
    </w:p>
    <w:p w14:paraId="77DC73B0" w14:textId="40284257" w:rsidR="008711EF" w:rsidRDefault="008711EF" w:rsidP="007A1597">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7A1597">
      <w:pPr>
        <w:pStyle w:val="ListParagraph"/>
        <w:numPr>
          <w:ilvl w:val="0"/>
          <w:numId w:val="68"/>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7A1597">
      <w:pPr>
        <w:pStyle w:val="ListParagraph"/>
        <w:numPr>
          <w:ilvl w:val="0"/>
          <w:numId w:val="68"/>
        </w:numPr>
      </w:pPr>
      <w:r>
        <w:t>Classification: This is measured by the probability of a tagged point having a nearest neighbor with the same tag.</w:t>
      </w:r>
    </w:p>
    <w:p w14:paraId="3429EE20" w14:textId="156D1AD1" w:rsidR="009A794F" w:rsidRDefault="009A794F" w:rsidP="007A1597">
      <w:pPr>
        <w:pStyle w:val="Heading3"/>
      </w:pPr>
      <w:bookmarkStart w:id="374" w:name="_Toc493258108"/>
      <w:r>
        <w:t>Progressive Filtering</w:t>
      </w:r>
      <w:bookmarkEnd w:id="374"/>
    </w:p>
    <w:p w14:paraId="1E379F74" w14:textId="67EA279B" w:rsidR="009A794F" w:rsidRDefault="009A794F" w:rsidP="007A1597">
      <w:r>
        <w:t>The projection created for certain sets of features should be progressively filtered so better and better feature sets are used.</w:t>
      </w:r>
    </w:p>
    <w:p w14:paraId="31D26BB9" w14:textId="77777777" w:rsidR="009D21DF" w:rsidRDefault="009D21DF">
      <w:pPr>
        <w:keepNext/>
      </w:pPr>
      <w:r>
        <w:rPr>
          <w:noProof/>
        </w:rPr>
        <w:drawing>
          <wp:inline distT="0" distB="0" distL="0" distR="0" wp14:anchorId="1844CCE3" wp14:editId="01CADF2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9468986" w14:textId="08592F04" w:rsidR="009D21DF" w:rsidRDefault="009D21DF" w:rsidP="007A1597">
      <w:pPr>
        <w:pStyle w:val="Caption"/>
        <w:jc w:val="center"/>
      </w:pPr>
      <w:bookmarkStart w:id="375" w:name="_Ref489021278"/>
      <w:bookmarkStart w:id="376" w:name="_Toc490320157"/>
      <w:r>
        <w:t xml:space="preserve">Figure </w:t>
      </w:r>
      <w:fldSimple w:instr=" SEQ Figure \* ARABIC ">
        <w:r w:rsidR="008B066C">
          <w:rPr>
            <w:noProof/>
          </w:rPr>
          <w:t>5</w:t>
        </w:r>
      </w:fldSimple>
      <w:bookmarkEnd w:id="375"/>
      <w:r>
        <w:t xml:space="preserve"> Capabilities</w:t>
      </w:r>
      <w:bookmarkEnd w:id="376"/>
    </w:p>
    <w:p w14:paraId="0B7BEC4B" w14:textId="77777777" w:rsidR="009D21DF" w:rsidRDefault="009D21DF" w:rsidP="007A1597">
      <w:r>
        <w:t>The system needs to be able to measure the distance effectively and for that purpose needs to intelligently reduce the dimensions of the data space (as opposed to simply assuming equal weight on each dimension) and measure the quality of the dimensionality reduction by using clustering algorithm on a-priori tagged data.</w:t>
      </w:r>
    </w:p>
    <w:p w14:paraId="334F6968" w14:textId="20983783" w:rsidR="009D21DF" w:rsidRPr="009D21DF" w:rsidRDefault="009D21DF" w:rsidP="007A1597">
      <w:r>
        <w:t>The system needs to select the tested features of the data out of a large field of diverse features. For that purpose, the feature selection mechanism needs to be adaptive and to be able to progressively improve while allowing for and fixing mistakes.</w:t>
      </w:r>
    </w:p>
    <w:p w14:paraId="2BCC3538" w14:textId="1BAC81BB" w:rsidR="00A05084" w:rsidRDefault="008119E0" w:rsidP="007A1597">
      <w:pPr>
        <w:rPr>
          <w:rFonts w:eastAsia="Times New Roman"/>
        </w:rPr>
      </w:pPr>
      <w:r>
        <w:rPr>
          <w:rFonts w:eastAsia="Times New Roman"/>
        </w:rPr>
        <w:t xml:space="preserve">The designed </w:t>
      </w:r>
      <w:r w:rsidR="0080351A">
        <w:rPr>
          <w:rFonts w:eastAsia="Times New Roman"/>
        </w:rPr>
        <w:t xml:space="preserve">decision support system </w:t>
      </w:r>
      <w:r>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3D74F8A0" w:rsidR="00C870E9" w:rsidRDefault="00C870E9" w:rsidP="007A1597">
      <w:pPr>
        <w:rPr>
          <w:rFonts w:eastAsia="Times New Roman"/>
        </w:rPr>
      </w:pPr>
      <w:r>
        <w:rPr>
          <w:rFonts w:eastAsia="Times New Roman"/>
        </w:rPr>
        <w:t xml:space="preserve">As mentioned above the system’s goal is to cluster all potential compounds with the selected features in the way which will allow us to assume in the highest probability that the neighbor of a compound with desirable attributes is highly likely to share those attributes and the underlying assumption is that inside the data there are features which are pertinent to the classification of the compounds into classes of desired effect. </w:t>
      </w:r>
    </w:p>
    <w:p w14:paraId="7CF27A40" w14:textId="34A7033A" w:rsidR="00C870E9" w:rsidRDefault="00C870E9" w:rsidP="007A1597">
      <w:pPr>
        <w:rPr>
          <w:rFonts w:eastAsia="Times New Roman"/>
        </w:rPr>
      </w:pPr>
      <w:r>
        <w:rPr>
          <w:rFonts w:eastAsia="Times New Roman"/>
        </w:rPr>
        <w:t xml:space="preserve">The purpose behind the tool is to identify potentially effective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C47F4B">
        <w:rPr>
          <w:rFonts w:eastAsia="Times New Roman"/>
        </w:rPr>
      </w:r>
      <w:r w:rsidR="00C47F4B">
        <w:rPr>
          <w:rFonts w:eastAsia="Times New Roman"/>
        </w:rPr>
        <w:fldChar w:fldCharType="separate"/>
      </w:r>
      <w:r w:rsidR="008B066C">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rPr>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377" w:name="_Ref489007614"/>
      <w:r>
        <w:t xml:space="preserve">Figure </w:t>
      </w:r>
      <w:r w:rsidR="009D21DF">
        <w:t>6</w:t>
      </w:r>
      <w:r>
        <w:t xml:space="preserve"> Compounds grouped by bitterness</w:t>
      </w:r>
      <w:bookmarkEnd w:id="377"/>
    </w:p>
    <w:p w14:paraId="6E09AA76" w14:textId="56D8EF9A" w:rsidR="00C47F4B" w:rsidRDefault="00C47F4B">
      <w:pPr>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Pr>
          <w:rFonts w:eastAsia="Times New Roman"/>
        </w:rPr>
      </w:r>
      <w:r>
        <w:rPr>
          <w:rFonts w:eastAsia="Times New Roman"/>
        </w:rPr>
        <w:fldChar w:fldCharType="separate"/>
      </w:r>
      <w:r w:rsidR="008B066C">
        <w:t xml:space="preserve">Figure 7 </w:t>
      </w:r>
      <w:r w:rsidR="008B066C"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p>
    <w:p w14:paraId="03DD61CA" w14:textId="63396204" w:rsidR="00C47F4B" w:rsidRPr="00C47F4B" w:rsidRDefault="00C47F4B" w:rsidP="007A1597">
      <w:pPr>
        <w:pStyle w:val="ListParagraph"/>
        <w:numPr>
          <w:ilvl w:val="0"/>
          <w:numId w:val="63"/>
        </w:numPr>
        <w:rPr>
          <w:rFonts w:eastAsia="Times New Roman"/>
        </w:rPr>
      </w:pPr>
      <w:r w:rsidRPr="00C47F4B">
        <w:rPr>
          <w:rFonts w:eastAsia="Times New Roman"/>
        </w:rPr>
        <w:t>The input database which supplies the raw data to the system</w:t>
      </w:r>
      <w:r>
        <w:rPr>
          <w:rFonts w:eastAsia="Times New Roman"/>
        </w:rPr>
        <w:t xml:space="preserve"> – the feature information about the all compounds and the tagging information of previously tagged compounds</w:t>
      </w:r>
      <w:r w:rsidRPr="00C47F4B">
        <w:rPr>
          <w:rFonts w:eastAsia="Times New Roman"/>
        </w:rPr>
        <w:t>.</w:t>
      </w:r>
    </w:p>
    <w:p w14:paraId="5EFD2BAB" w14:textId="77777777" w:rsidR="00C47F4B" w:rsidRPr="00C47F4B" w:rsidRDefault="00C47F4B" w:rsidP="007A1597">
      <w:pPr>
        <w:pStyle w:val="ListParagraph"/>
        <w:numPr>
          <w:ilvl w:val="0"/>
          <w:numId w:val="63"/>
        </w:numPr>
        <w:rPr>
          <w:rFonts w:eastAsia="Times New Roman"/>
        </w:rPr>
      </w:pPr>
      <w:r w:rsidRPr="00C47F4B">
        <w:rPr>
          <w:rFonts w:eastAsia="Times New Roman"/>
        </w:rPr>
        <w:t>The feature selection mechanism which (at the beginning of the process) generates a rich enough population of feature selection combination and in subsequent steps uses Genetic Algorithm to create the next generation.</w:t>
      </w:r>
    </w:p>
    <w:p w14:paraId="31811C2F" w14:textId="77777777" w:rsidR="00C47F4B" w:rsidRPr="00C47F4B" w:rsidRDefault="00C47F4B" w:rsidP="007A1597">
      <w:pPr>
        <w:pStyle w:val="ListParagraph"/>
        <w:numPr>
          <w:ilvl w:val="0"/>
          <w:numId w:val="63"/>
        </w:numPr>
        <w:rPr>
          <w:rFonts w:eastAsia="Times New Roman"/>
        </w:rPr>
      </w:pPr>
      <w:r w:rsidRPr="00C47F4B">
        <w:rPr>
          <w:rFonts w:eastAsia="Times New Roman"/>
        </w:rPr>
        <w:t>The dimensionality reduction process which reduces the multi-dimensional feature space into a two-dimensional space. The process is one which attributes more weight to close distances than to long distances and therefore prioritizes keeping neighbors together over preserving ratios of long distances.</w:t>
      </w:r>
    </w:p>
    <w:p w14:paraId="4123017A" w14:textId="77777777" w:rsidR="00C47F4B" w:rsidRPr="00C47F4B" w:rsidRDefault="00C47F4B" w:rsidP="007A1597">
      <w:pPr>
        <w:pStyle w:val="ListParagraph"/>
        <w:numPr>
          <w:ilvl w:val="0"/>
          <w:numId w:val="63"/>
        </w:numPr>
        <w:rPr>
          <w:rFonts w:eastAsia="Times New Roman"/>
        </w:rPr>
      </w:pPr>
      <w:r w:rsidRPr="00C47F4B">
        <w:rPr>
          <w:rFonts w:eastAsia="Times New Roman"/>
        </w:rPr>
        <w:t>A fitness function calculation using the tagged data as a measure of success. Even though a few metrics are being used for measurement the fitness function relies on the fraction of known data points with their closest known data point sharing the same tag.</w:t>
      </w:r>
    </w:p>
    <w:p w14:paraId="76FC8D51" w14:textId="77777777" w:rsidR="00C47F4B" w:rsidRPr="00C47F4B" w:rsidRDefault="00C47F4B" w:rsidP="007A1597">
      <w:pPr>
        <w:pStyle w:val="ListParagraph"/>
        <w:numPr>
          <w:ilvl w:val="0"/>
          <w:numId w:val="63"/>
        </w:numPr>
        <w:rPr>
          <w:rFonts w:eastAsia="Times New Roman"/>
        </w:rPr>
      </w:pP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rPr>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AD1195" w:rsidRDefault="00AD1195"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AD1195" w:rsidRDefault="00AD1195"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AD1195" w:rsidRDefault="00AD1195"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AD1195" w:rsidRDefault="00AD1195"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AD1195" w:rsidRDefault="00AD1195"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AD1195" w:rsidRDefault="00AD1195"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AD1195" w:rsidRDefault="00AD1195"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AD1195" w:rsidRDefault="00AD1195"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AD1195" w:rsidRDefault="00AD1195"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AD1195" w:rsidRDefault="00AD1195"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AD1195" w:rsidRDefault="00AD1195"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AD1195" w:rsidRDefault="00AD1195"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3B4B317F" w14:textId="1A4355BE" w:rsidR="00D119E1" w:rsidRDefault="00C47F4B" w:rsidP="007A1597">
      <w:pPr>
        <w:pStyle w:val="Caption"/>
        <w:jc w:val="center"/>
      </w:pPr>
      <w:bookmarkStart w:id="378" w:name="_Ref489007926"/>
      <w:r>
        <w:t xml:space="preserve">Figure </w:t>
      </w:r>
      <w:r w:rsidR="009D21DF">
        <w:t>7</w:t>
      </w:r>
      <w:r>
        <w:t xml:space="preserve"> </w:t>
      </w:r>
      <w:r w:rsidRPr="00F22274">
        <w:t>t-SNE Optimization Algorithm</w:t>
      </w:r>
      <w:bookmarkEnd w:id="378"/>
    </w:p>
    <w:p w14:paraId="1690905F" w14:textId="03C3C0D3" w:rsidR="00D119E1" w:rsidRDefault="00D119E1" w:rsidP="007A1597">
      <w:pPr>
        <w:pStyle w:val="Heading3"/>
      </w:pPr>
      <w:bookmarkStart w:id="379" w:name="_Toc493258109"/>
      <w:r>
        <w:t>Input Data</w:t>
      </w:r>
      <w:bookmarkEnd w:id="379"/>
    </w:p>
    <w:p w14:paraId="5900F3A5" w14:textId="1FEE669C" w:rsidR="00D119E1" w:rsidRDefault="00D119E1">
      <w:r>
        <w:t xml:space="preserve">The first stage consists of data input.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380" w:name="_Toc493258110"/>
      <w:r>
        <w:t>Feature Selection</w:t>
      </w:r>
      <w:bookmarkEnd w:id="380"/>
    </w:p>
    <w:p w14:paraId="779AEF5F" w14:textId="77777777" w:rsidR="007E1979" w:rsidRDefault="00D119E1" w:rsidP="00D119E1">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49B2D8C0" w:rsidR="007E1979" w:rsidRDefault="007E1979">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783E02">
        <w:t xml:space="preserve">selection, mutation and cross over </w:t>
      </w:r>
      <w:r>
        <w:t>rules</w:t>
      </w:r>
      <w:r w:rsidR="00783E02">
        <w:t xml:space="preserve"> (addressed below)</w:t>
      </w:r>
      <w:r>
        <w:t xml:space="preserve"> and uses them as parents to produce the children of the next generation. Each and every successive generations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7E1979">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7A1597">
      <w:pPr>
        <w:pStyle w:val="ListParagraph"/>
        <w:numPr>
          <w:ilvl w:val="0"/>
          <w:numId w:val="66"/>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7A1597">
      <w:pPr>
        <w:pStyle w:val="ListParagraph"/>
        <w:numPr>
          <w:ilvl w:val="0"/>
          <w:numId w:val="66"/>
        </w:numPr>
      </w:pPr>
      <w:r w:rsidRPr="007A1597">
        <w:rPr>
          <w:b/>
          <w:bCs/>
        </w:rPr>
        <w:t>Crossover</w:t>
      </w:r>
      <w:r>
        <w:t xml:space="preserve"> rules combine two parents to form children for the next generation.</w:t>
      </w:r>
    </w:p>
    <w:p w14:paraId="70EAC3A1" w14:textId="5E7C2C4B" w:rsidR="007E1979" w:rsidRDefault="007E1979" w:rsidP="007A1597">
      <w:pPr>
        <w:pStyle w:val="ListParagraph"/>
        <w:numPr>
          <w:ilvl w:val="0"/>
          <w:numId w:val="66"/>
        </w:numPr>
      </w:pPr>
      <w:r w:rsidRPr="007A1597">
        <w:rPr>
          <w:b/>
          <w:bCs/>
        </w:rPr>
        <w:t>Mutation</w:t>
      </w:r>
      <w:r>
        <w:t xml:space="preserve"> rules apply random changes to individual parents to form children.</w:t>
      </w:r>
    </w:p>
    <w:p w14:paraId="6FA626DB" w14:textId="1CBCE447" w:rsidR="00D119E1" w:rsidRDefault="00783E02" w:rsidP="00D119E1">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7A1597">
      <w:pPr>
        <w:pStyle w:val="ListParagraph"/>
        <w:numPr>
          <w:ilvl w:val="0"/>
          <w:numId w:val="65"/>
        </w:numPr>
      </w:pPr>
      <w:r>
        <w:t xml:space="preserve">The fittest 30% are carried as they are to the next generation </w:t>
      </w:r>
    </w:p>
    <w:p w14:paraId="763CC33D" w14:textId="1B4A3867" w:rsidR="00D119E1" w:rsidRDefault="00D119E1" w:rsidP="007A1597">
      <w:pPr>
        <w:pStyle w:val="ListParagraph"/>
        <w:numPr>
          <w:ilvl w:val="0"/>
          <w:numId w:val="65"/>
        </w:numPr>
      </w:pPr>
      <w:r>
        <w:t>Mutations of the fittest 20% are generated into the next generation</w:t>
      </w:r>
    </w:p>
    <w:p w14:paraId="141AEB1B" w14:textId="320B1B71" w:rsidR="00D119E1" w:rsidRDefault="00D119E1" w:rsidP="007A1597">
      <w:pPr>
        <w:pStyle w:val="ListParagraph"/>
        <w:numPr>
          <w:ilvl w:val="0"/>
          <w:numId w:val="65"/>
        </w:numPr>
      </w:pPr>
      <w:r>
        <w:t>Crosses of the fittest 50% are generated into the next generation.</w:t>
      </w:r>
    </w:p>
    <w:p w14:paraId="6C508F5C" w14:textId="71098F66" w:rsidR="00D119E1" w:rsidRDefault="00D119E1">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381" w:name="_Toc493258111"/>
      <w:r>
        <w:t>Dimensionality Reduction</w:t>
      </w:r>
      <w:bookmarkEnd w:id="381"/>
    </w:p>
    <w:p w14:paraId="6FBACE03" w14:textId="6BFD1DD1" w:rsidR="00D119E1" w:rsidRDefault="00D119E1">
      <w:r>
        <w:t xml:space="preserve">t-distributed stochastic neighbor embedding (t-SNE) is a nonlinear dimensionality reduction algorithm which has been chosen because as opposed to more commonly used dimensionality reduction algorithms (such as PCA) which are mainly concerned with preserving large pairwise distances t-SNE maintains structure by putting more weight on local distances. </w:t>
      </w:r>
    </w:p>
    <w:p w14:paraId="686DC03A" w14:textId="7816E4DE" w:rsidR="00706A3A" w:rsidRDefault="00706A3A" w:rsidP="007A1597">
      <w:pPr>
        <w:pStyle w:val="Heading4"/>
      </w:pPr>
      <w:r>
        <w:t>t-SNE</w:t>
      </w:r>
    </w:p>
    <w:p w14:paraId="11A672EE" w14:textId="68B83A6D" w:rsidR="00706A3A" w:rsidRDefault="00706A3A" w:rsidP="00706A3A">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into a space of two or three dimensions, which can then be visualized in a scatter plot. </w:t>
      </w:r>
      <w:r w:rsidR="00225CC3">
        <w:t>For the purpose of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
        <w:t xml:space="preserve">The t-SNE algorithm </w:t>
      </w:r>
      <w:r w:rsidR="00225CC3">
        <w:t>has two main stages:</w:t>
      </w:r>
    </w:p>
    <w:p w14:paraId="7C90C32F" w14:textId="27CAC1C2" w:rsidR="00225CC3" w:rsidRDefault="00706A3A" w:rsidP="007A1597">
      <w:pPr>
        <w:pStyle w:val="ListParagraph"/>
        <w:numPr>
          <w:ilvl w:val="0"/>
          <w:numId w:val="67"/>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7A1597">
      <w:pPr>
        <w:pStyle w:val="ListParagraph"/>
        <w:numPr>
          <w:ilvl w:val="0"/>
          <w:numId w:val="67"/>
        </w:numPr>
      </w:pPr>
      <w:r>
        <w:t>t-SNE defines a similar probability distribution over the points in the low-dimensional map, and it minimizes the Kullback–Leibler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D119E1">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382" w:name="_Toc493258112"/>
      <w:r>
        <w:t>Fitness Calculation</w:t>
      </w:r>
      <w:bookmarkEnd w:id="382"/>
    </w:p>
    <w:p w14:paraId="3C9CE141" w14:textId="4A7670BE" w:rsidR="004146FE" w:rsidRDefault="00D119E1">
      <w:r>
        <w:t xml:space="preserve">The fitness of a feature set (representing the quality of the </w:t>
      </w:r>
      <w:r w:rsidR="004146FE">
        <w:t>classification</w:t>
      </w:r>
      <w:r>
        <w:t xml:space="preserve"> algorithm) has been measured using multiple metrics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
        <w:t>Because there are datasets where the target tag is a very significant minority simply applying nearest neighbor counting as a measure of quality can create a fal</w:t>
      </w:r>
      <w:r w:rsidR="009341E5">
        <w:t>se high quality measures. For this reason only the positively tagged (the tag which we are interested in finding) are taken into consideration and not the general population.</w:t>
      </w:r>
    </w:p>
    <w:p w14:paraId="61DA862D" w14:textId="2FC37413" w:rsidR="00F963C0" w:rsidRDefault="004146FE">
      <w:r>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were also neighbors in the higher dimension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383" w:name="_Toc493258113"/>
      <w:r>
        <w:t>Model Selection</w:t>
      </w:r>
      <w:bookmarkEnd w:id="383"/>
    </w:p>
    <w:p w14:paraId="26DE9D49" w14:textId="0FA6D46A" w:rsidR="00D119E1" w:rsidRDefault="00D119E1" w:rsidP="007A1597">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0E2F96D7" w14:textId="241CDE48" w:rsidR="003D4077" w:rsidRDefault="003D4077" w:rsidP="003D4077">
      <w:pPr>
        <w:pStyle w:val="Heading2"/>
        <w:numPr>
          <w:ilvl w:val="1"/>
          <w:numId w:val="58"/>
        </w:numPr>
      </w:pPr>
      <w:r>
        <w:t>Statistical Parameters for Evaluation</w:t>
      </w:r>
    </w:p>
    <w:p w14:paraId="42E28C07" w14:textId="6C848443" w:rsidR="00AD1195" w:rsidRDefault="003D4077" w:rsidP="00967D32">
      <w:r>
        <w:t xml:space="preserve">The success of the algorithm is tested by </w:t>
      </w:r>
      <w:del w:id="384" w:author="Abraham Yosipof" w:date="2017-09-18T00:19:00Z">
        <w:r w:rsidDel="00967D32">
          <w:delText xml:space="preserve">three </w:delText>
        </w:r>
      </w:del>
      <w:ins w:id="385" w:author="Abraham Yosipof" w:date="2017-09-18T00:19:00Z">
        <w:r w:rsidR="00967D32">
          <w:t>four</w:t>
        </w:r>
        <w:r w:rsidR="00967D32">
          <w:t xml:space="preserve"> </w:t>
        </w:r>
      </w:ins>
      <w:r>
        <w:t xml:space="preserve">statistical parameters </w:t>
      </w:r>
      <w:commentRangeStart w:id="386"/>
      <w:r>
        <w:t xml:space="preserve">and a control </w:t>
      </w:r>
      <w:r w:rsidR="00CC027F">
        <w:t>measure is used for</w:t>
      </w:r>
      <w:r w:rsidR="00AD1195">
        <w:t xml:space="preserve"> verification purposes:</w:t>
      </w:r>
      <w:commentRangeEnd w:id="386"/>
      <w:r w:rsidR="00967D32">
        <w:rPr>
          <w:rStyle w:val="CommentReference"/>
        </w:rPr>
        <w:commentReference w:id="386"/>
      </w:r>
    </w:p>
    <w:p w14:paraId="6E29D548" w14:textId="40404F1A" w:rsidR="00AD1195" w:rsidRDefault="00AD1195" w:rsidP="00AD1195">
      <w:r w:rsidRPr="007A1597">
        <w:rPr>
          <w:b/>
        </w:rPr>
        <w:t>Single neighbor quality:</w:t>
      </w:r>
      <w:r w:rsidRPr="007A1597">
        <w:rPr>
          <w:b/>
        </w:rPr>
        <w:tab/>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5EFE7E77" w:rsidR="00AD1195" w:rsidRDefault="00AD1195" w:rsidP="00AD1195">
      <w:r w:rsidRPr="007A1597">
        <w:rPr>
          <w:b/>
        </w:rPr>
        <w:t>Three neighbors quality:</w:t>
      </w:r>
      <w:r>
        <w:t xml:space="preserve"> this is the secondary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6A374979" w:rsidR="00AD1195" w:rsidRDefault="00AD1195" w:rsidP="00AD1195">
      <w:r w:rsidRPr="007A1597">
        <w:rPr>
          <w:b/>
        </w:rPr>
        <w:t>Five neighbors quality:</w:t>
      </w:r>
      <w:r w:rsidRPr="007A1597">
        <w:rPr>
          <w:b/>
        </w:rPr>
        <w:tab/>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D1195">
      <w:r>
        <w:rPr>
          <w:b/>
        </w:rPr>
        <w:t xml:space="preserve">Trust level: </w:t>
      </w:r>
      <w:r>
        <w:t xml:space="preserve">this is a control measure describing the </w:t>
      </w:r>
      <w:r w:rsidR="00BB3FAB">
        <w:t>preservation of high dimensional structure at two dimensional space. This parameter is used for control because for higher levels of k-neighbor quality we expect the trust to be lower – since the structure is disassembled to reveal the differentiating parameters.</w:t>
      </w:r>
    </w:p>
    <w:p w14:paraId="720E7763" w14:textId="68DFE01B" w:rsidR="00151AA8" w:rsidRPr="00E73FED" w:rsidRDefault="00E1342C" w:rsidP="00F00E64">
      <w:pPr>
        <w:pStyle w:val="Heading1"/>
        <w:numPr>
          <w:ilvl w:val="0"/>
          <w:numId w:val="89"/>
        </w:numPr>
      </w:pPr>
      <w:bookmarkStart w:id="387" w:name="_Toc489124841"/>
      <w:bookmarkStart w:id="388" w:name="_Toc489124970"/>
      <w:bookmarkStart w:id="389" w:name="_Toc489129956"/>
      <w:bookmarkStart w:id="390" w:name="_Toc489130086"/>
      <w:bookmarkStart w:id="391" w:name="_Toc489130745"/>
      <w:bookmarkStart w:id="392" w:name="_Toc489131232"/>
      <w:bookmarkStart w:id="393" w:name="_Toc489124848"/>
      <w:bookmarkStart w:id="394" w:name="_Toc489124977"/>
      <w:bookmarkStart w:id="395" w:name="_Toc489129963"/>
      <w:bookmarkStart w:id="396" w:name="_Toc489130093"/>
      <w:bookmarkStart w:id="397" w:name="_Toc489130752"/>
      <w:bookmarkStart w:id="398" w:name="_Toc489131239"/>
      <w:bookmarkStart w:id="399" w:name="_Toc489124849"/>
      <w:bookmarkStart w:id="400" w:name="_Toc489124978"/>
      <w:bookmarkStart w:id="401" w:name="_Toc489129964"/>
      <w:bookmarkStart w:id="402" w:name="_Toc489130094"/>
      <w:bookmarkStart w:id="403" w:name="_Toc489130753"/>
      <w:bookmarkStart w:id="404" w:name="_Toc489131240"/>
      <w:bookmarkStart w:id="405" w:name="_Toc489124850"/>
      <w:bookmarkStart w:id="406" w:name="_Toc489124979"/>
      <w:bookmarkStart w:id="407" w:name="_Toc489129965"/>
      <w:bookmarkStart w:id="408" w:name="_Toc489130095"/>
      <w:bookmarkStart w:id="409" w:name="_Toc489130754"/>
      <w:bookmarkStart w:id="410" w:name="_Toc489131241"/>
      <w:bookmarkStart w:id="411" w:name="_Toc489124851"/>
      <w:bookmarkStart w:id="412" w:name="_Toc489124980"/>
      <w:bookmarkStart w:id="413" w:name="_Toc489129966"/>
      <w:bookmarkStart w:id="414" w:name="_Toc489130096"/>
      <w:bookmarkStart w:id="415" w:name="_Toc489130755"/>
      <w:bookmarkStart w:id="416" w:name="_Toc489131242"/>
      <w:bookmarkStart w:id="417" w:name="_Toc489124852"/>
      <w:bookmarkStart w:id="418" w:name="_Toc489124981"/>
      <w:bookmarkStart w:id="419" w:name="_Toc489129967"/>
      <w:bookmarkStart w:id="420" w:name="_Toc489130097"/>
      <w:bookmarkStart w:id="421" w:name="_Toc489130756"/>
      <w:bookmarkStart w:id="422" w:name="_Toc489131243"/>
      <w:bookmarkStart w:id="423" w:name="_Toc493258114"/>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t>Results</w:t>
      </w:r>
      <w:bookmarkEnd w:id="423"/>
    </w:p>
    <w:p w14:paraId="30070A93" w14:textId="7708D85C" w:rsidR="00151AA8" w:rsidRDefault="006E6095" w:rsidP="00F00E64">
      <w:pPr>
        <w:pStyle w:val="Heading2"/>
        <w:numPr>
          <w:ilvl w:val="1"/>
          <w:numId w:val="89"/>
        </w:numPr>
      </w:pPr>
      <w:bookmarkStart w:id="424" w:name="_Toc493258115"/>
      <w:r>
        <w:t>Testing</w:t>
      </w:r>
      <w:bookmarkEnd w:id="424"/>
    </w:p>
    <w:p w14:paraId="192D7BC0" w14:textId="5080B405" w:rsidR="00151AA8" w:rsidRPr="00E73FED" w:rsidRDefault="007B0953" w:rsidP="00151AA8">
      <w:pPr>
        <w:pStyle w:val="Heading3"/>
      </w:pPr>
      <w:bookmarkStart w:id="425" w:name="_Toc493258116"/>
      <w:r>
        <w:t>Method</w:t>
      </w:r>
      <w:r w:rsidR="00F45482">
        <w:t>ology</w:t>
      </w:r>
      <w:bookmarkEnd w:id="425"/>
    </w:p>
    <w:p w14:paraId="670B6C1D" w14:textId="79EE747B" w:rsidR="00EF70BB" w:rsidRDefault="00F45482" w:rsidP="007A1597">
      <w:r>
        <w:t xml:space="preserve">In order to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7A1597">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4610B301" w:rsidR="00D41157" w:rsidRDefault="00D41157" w:rsidP="00D41157">
      <w:pPr>
        <w:pStyle w:val="Heading3"/>
      </w:pPr>
      <w:bookmarkStart w:id="426" w:name="_Toc493258117"/>
      <w:r>
        <w:t>Image Title</w:t>
      </w:r>
      <w:bookmarkEnd w:id="426"/>
    </w:p>
    <w:p w14:paraId="39D3FB45" w14:textId="2A14FDDB" w:rsidR="00D41157" w:rsidRDefault="00D41157" w:rsidP="007A1597">
      <w:r>
        <w:t>In all of the following example the images are presented with their original titles which contain the following information:</w:t>
      </w:r>
    </w:p>
    <w:p w14:paraId="5DEB3A38" w14:textId="67A56786" w:rsidR="00D41157" w:rsidRDefault="00D41157" w:rsidP="007A1597">
      <w:r w:rsidRPr="007A1597">
        <w:rPr>
          <w:b/>
        </w:rPr>
        <w:t xml:space="preserve">Name: </w:t>
      </w:r>
      <w:r w:rsidRPr="007A1597">
        <w:rPr>
          <w:b/>
        </w:rPr>
        <w:tab/>
      </w:r>
      <w:r w:rsidRPr="007A1597">
        <w:rPr>
          <w:b/>
        </w:rPr>
        <w:tab/>
      </w:r>
      <w:r w:rsidRPr="007A1597">
        <w:rPr>
          <w:b/>
        </w:rPr>
        <w:tab/>
      </w:r>
      <w:r w:rsidRPr="007A1597">
        <w:rPr>
          <w:b/>
        </w:rPr>
        <w:tab/>
      </w:r>
      <w:r>
        <w:t>The name of the dataset.</w:t>
      </w:r>
    </w:p>
    <w:p w14:paraId="2F7C8F9C" w14:textId="6312C00C" w:rsidR="00D41157" w:rsidRDefault="00D41157" w:rsidP="007A1597">
      <w:r w:rsidRPr="007A1597">
        <w:rPr>
          <w:b/>
        </w:rPr>
        <w:t>Separated feature:</w:t>
      </w:r>
      <w:r w:rsidRPr="007A1597">
        <w:rPr>
          <w:b/>
        </w:rPr>
        <w:tab/>
      </w:r>
      <w:r w:rsidRPr="007A1597">
        <w:rPr>
          <w:b/>
        </w:rPr>
        <w:tab/>
      </w:r>
      <w:r>
        <w:t>The name of the sought-after tag.</w:t>
      </w:r>
    </w:p>
    <w:p w14:paraId="779D498C" w14:textId="36AC0C44" w:rsidR="00D41157" w:rsidRDefault="00D41157" w:rsidP="007A1597">
      <w:r w:rsidRPr="007A1597">
        <w:rPr>
          <w:b/>
        </w:rPr>
        <w:t>Single neighbor quality:</w:t>
      </w:r>
      <w:r w:rsidRPr="007A1597">
        <w:rPr>
          <w:b/>
        </w:rPr>
        <w:tab/>
      </w:r>
      <w:r w:rsidRPr="007A1597">
        <w:rPr>
          <w:b/>
        </w:rPr>
        <w:tab/>
      </w:r>
      <w:r>
        <w:t>The quality calculated by single nearest neighbor.</w:t>
      </w:r>
    </w:p>
    <w:p w14:paraId="3851D1D6" w14:textId="260FB352" w:rsidR="00D41157" w:rsidRDefault="00D41157" w:rsidP="00D41157">
      <w:r w:rsidRPr="007A1597">
        <w:rPr>
          <w:b/>
        </w:rPr>
        <w:t>Three neighbors quality:</w:t>
      </w:r>
      <w:r w:rsidRPr="007A1597">
        <w:rPr>
          <w:b/>
        </w:rPr>
        <w:tab/>
      </w:r>
      <w:r>
        <w:t>The quality calculated by two out of three nearest neighbors.</w:t>
      </w:r>
    </w:p>
    <w:p w14:paraId="05DBA955" w14:textId="111A34AB" w:rsidR="00D41157" w:rsidRDefault="00D41157" w:rsidP="00D41157">
      <w:r w:rsidRPr="007A1597">
        <w:rPr>
          <w:b/>
        </w:rPr>
        <w:t>Five neighbors quality:</w:t>
      </w:r>
      <w:r w:rsidRPr="007A1597">
        <w:rPr>
          <w:b/>
        </w:rPr>
        <w:tab/>
      </w:r>
      <w:r w:rsidRPr="007A1597">
        <w:rPr>
          <w:b/>
        </w:rPr>
        <w:tab/>
      </w:r>
      <w:r>
        <w:t>The quality calculated by three out of five nearest neighbor</w:t>
      </w:r>
      <w:r w:rsidR="008050CD">
        <w:t>s</w:t>
      </w:r>
      <w:r>
        <w:t>.</w:t>
      </w:r>
    </w:p>
    <w:p w14:paraId="0159CC07" w14:textId="2F543334" w:rsidR="00D41157" w:rsidRDefault="008050CD" w:rsidP="007A1597">
      <w:r w:rsidRPr="007A1597">
        <w:rPr>
          <w:b/>
        </w:rPr>
        <w:t>Trust level:</w:t>
      </w:r>
      <w:r w:rsidRPr="007A1597">
        <w:rPr>
          <w:b/>
        </w:rPr>
        <w:tab/>
      </w:r>
      <w:r w:rsidRPr="007A1597">
        <w:rPr>
          <w:b/>
        </w:rPr>
        <w:tab/>
      </w:r>
      <w:r w:rsidRPr="007A1597">
        <w:rPr>
          <w:b/>
        </w:rPr>
        <w:tab/>
      </w:r>
      <w:r>
        <w:t>The clustering quality metric.</w:t>
      </w:r>
    </w:p>
    <w:p w14:paraId="025B9347" w14:textId="4C3F3960" w:rsidR="00D41157" w:rsidRDefault="008050CD" w:rsidP="007A1597">
      <w:r w:rsidRPr="007A1597">
        <w:rPr>
          <w:b/>
        </w:rPr>
        <w:t>Selected features</w:t>
      </w:r>
      <w:r w:rsidRPr="007A1597">
        <w:rPr>
          <w:b/>
        </w:rPr>
        <w:tab/>
      </w:r>
      <w:r w:rsidRPr="007A1597">
        <w:rPr>
          <w:b/>
        </w:rPr>
        <w:tab/>
      </w:r>
      <w:r>
        <w:t>The selected features encoded in hexadecimal string.</w:t>
      </w:r>
    </w:p>
    <w:p w14:paraId="308904F9" w14:textId="164A5850" w:rsidR="008050CD" w:rsidRDefault="008050CD" w:rsidP="007A1597">
      <w:r>
        <w:t>The features are encoded binarily and displayed in hexadecimal form with each letter representing 4 features. For example if we have the following 10 features 0110101011 they will be represented as 1AB.</w:t>
      </w:r>
    </w:p>
    <w:p w14:paraId="5CC93FBE" w14:textId="2A5271E1" w:rsidR="00225A72" w:rsidRDefault="00177186" w:rsidP="007A1597">
      <w:pPr>
        <w:pStyle w:val="Heading3"/>
      </w:pPr>
      <w:bookmarkStart w:id="427" w:name="_Toc493258118"/>
      <w:r>
        <w:t>Random</w:t>
      </w:r>
      <w:r w:rsidR="00CF3D65">
        <w:t xml:space="preserve"> Dataset</w:t>
      </w:r>
      <w:bookmarkEnd w:id="427"/>
    </w:p>
    <w:p w14:paraId="1A39BFB1" w14:textId="1C143F0F" w:rsidR="00177186" w:rsidRDefault="00177186" w:rsidP="007A1597">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rPr>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3F35D486" w:rsidR="00CF3D65" w:rsidRDefault="00177186" w:rsidP="007A1597">
      <w:pPr>
        <w:pStyle w:val="Caption"/>
        <w:jc w:val="center"/>
      </w:pPr>
      <w:bookmarkStart w:id="428" w:name="_Ref489048150"/>
      <w:bookmarkStart w:id="429" w:name="_Toc490320158"/>
      <w:r>
        <w:t xml:space="preserve">Figure </w:t>
      </w:r>
      <w:fldSimple w:instr=" SEQ Figure \* ARABIC ">
        <w:r w:rsidR="008B066C">
          <w:rPr>
            <w:noProof/>
          </w:rPr>
          <w:t>6</w:t>
        </w:r>
      </w:fldSimple>
      <w:bookmarkEnd w:id="428"/>
      <w:r>
        <w:t xml:space="preserve"> random sample test</w:t>
      </w:r>
      <w:bookmarkEnd w:id="429"/>
    </w:p>
    <w:p w14:paraId="5D5F7292" w14:textId="6C9A63D3" w:rsidR="009B1FD6" w:rsidRPr="007A1597" w:rsidRDefault="009B1FD6" w:rsidP="007A1597">
      <w:r>
        <w:t>As seen in in the resulting projection map (</w:t>
      </w:r>
      <w:r>
        <w:fldChar w:fldCharType="begin"/>
      </w:r>
      <w:r>
        <w:instrText xml:space="preserve"> REF _Ref489048150 \h </w:instrText>
      </w:r>
      <w:r>
        <w:fldChar w:fldCharType="separate"/>
      </w:r>
      <w:r w:rsidR="008B066C">
        <w:t xml:space="preserve">Figure </w:t>
      </w:r>
      <w:r w:rsidR="008B066C">
        <w:rPr>
          <w:noProof/>
        </w:rPr>
        <w:t>6</w:t>
      </w:r>
      <w:r>
        <w:fldChar w:fldCharType="end"/>
      </w:r>
      <w:r>
        <w:t>) the quality is 0.540 – meaning that for any sample the probability of having the neighbor with the same tag is 0.54, which is as expected.</w:t>
      </w:r>
    </w:p>
    <w:p w14:paraId="4CFDDD8B" w14:textId="372A6641" w:rsidR="00EF3A24" w:rsidRDefault="00EF3A24" w:rsidP="007A1597">
      <w:pPr>
        <w:pStyle w:val="Heading3"/>
      </w:pPr>
      <w:bookmarkStart w:id="430" w:name="_Toc493258120"/>
      <w:r>
        <w:t>Bitterness Dataset</w:t>
      </w:r>
      <w:bookmarkEnd w:id="430"/>
    </w:p>
    <w:p w14:paraId="1453B1BF" w14:textId="0B8C53FA" w:rsidR="00CF3D65" w:rsidRDefault="00EF3A24" w:rsidP="00DF0281">
      <w:r>
        <w:t>The bitterness database consists of 2074 compounds with 19 features and their bitterness quality. We can see in the result (</w:t>
      </w:r>
      <w:r>
        <w:fldChar w:fldCharType="begin"/>
      </w:r>
      <w:r>
        <w:instrText xml:space="preserve"> REF _Ref489112441 \h </w:instrText>
      </w:r>
      <w:r>
        <w:fldChar w:fldCharType="separate"/>
      </w:r>
      <w:r w:rsidR="008B066C">
        <w:t xml:space="preserve">Figure </w:t>
      </w:r>
      <w:r w:rsidR="008B066C">
        <w:rPr>
          <w:noProof/>
        </w:rPr>
        <w:t>8</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7A1597">
      <w:pPr>
        <w:keepNext/>
      </w:pPr>
      <w:r>
        <w:rPr>
          <w:noProof/>
        </w:rPr>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0FA12198" w:rsidR="00CF3D65" w:rsidRDefault="00EF3A24" w:rsidP="007A1597">
      <w:pPr>
        <w:pStyle w:val="Caption"/>
        <w:jc w:val="center"/>
      </w:pPr>
      <w:bookmarkStart w:id="431" w:name="_Ref489112441"/>
      <w:bookmarkStart w:id="432" w:name="_Toc490320160"/>
      <w:r>
        <w:t xml:space="preserve">Figure </w:t>
      </w:r>
      <w:fldSimple w:instr=" SEQ Figure \* ARABIC ">
        <w:r w:rsidR="008B066C">
          <w:rPr>
            <w:noProof/>
          </w:rPr>
          <w:t>8</w:t>
        </w:r>
      </w:fldSimple>
      <w:bookmarkEnd w:id="431"/>
      <w:r>
        <w:t xml:space="preserve"> Bitterness Results</w:t>
      </w:r>
      <w:bookmarkEnd w:id="432"/>
    </w:p>
    <w:p w14:paraId="317F2501" w14:textId="5EFFA186" w:rsidR="007E48FE" w:rsidRDefault="00A433F1" w:rsidP="00F00E64">
      <w:pPr>
        <w:pStyle w:val="Heading2"/>
        <w:numPr>
          <w:ilvl w:val="1"/>
          <w:numId w:val="89"/>
        </w:numPr>
      </w:pPr>
      <w:bookmarkStart w:id="433" w:name="_Toc493258122"/>
      <w:bookmarkStart w:id="434" w:name="_Toc488420181"/>
      <w:r>
        <w:t xml:space="preserve">Final </w:t>
      </w:r>
      <w:r w:rsidR="007E48FE">
        <w:t>Results</w:t>
      </w:r>
      <w:bookmarkEnd w:id="433"/>
    </w:p>
    <w:p w14:paraId="75BB74A5" w14:textId="48BC566F" w:rsidR="007E48FE" w:rsidRDefault="007E48FE" w:rsidP="007E48FE">
      <w:pPr>
        <w:pStyle w:val="Heading3"/>
      </w:pPr>
      <w:bookmarkStart w:id="435" w:name="_Toc493258123"/>
      <w:r>
        <w:t>Database Creation</w:t>
      </w:r>
      <w:bookmarkEnd w:id="435"/>
    </w:p>
    <w:p w14:paraId="7C4CAD6C" w14:textId="6E58D70C" w:rsidR="007E48FE" w:rsidRDefault="005A5609" w:rsidP="007A1597">
      <w:r>
        <w:t>The compound database is the result of</w:t>
      </w:r>
      <w:r w:rsidR="00841661">
        <w:t xml:space="preserve"> merging</w:t>
      </w:r>
      <w:r>
        <w:t xml:space="preserve"> </w:t>
      </w:r>
      <w:r w:rsidR="00841661">
        <w:t>5 databases together. Those databases contained compounds tagged for their effects on D</w:t>
      </w:r>
      <w:r w:rsidR="00841661" w:rsidRPr="00841661">
        <w:t>opamine</w:t>
      </w:r>
      <w:r w:rsidR="00841661">
        <w:t>, Histamine, Serotonin, A</w:t>
      </w:r>
      <w:r w:rsidR="00841661" w:rsidRPr="00841661">
        <w:t>drenoceptor</w:t>
      </w:r>
      <w:r w:rsidR="00841661">
        <w:t xml:space="preserve"> and M</w:t>
      </w:r>
      <w:r w:rsidR="00841661" w:rsidRPr="00841661">
        <w:t>uscarinic</w:t>
      </w:r>
      <w:r w:rsidR="00841661">
        <w:t xml:space="preserve"> receptors.</w:t>
      </w:r>
    </w:p>
    <w:p w14:paraId="4BAD1E51" w14:textId="3D8EB5E0" w:rsidR="00841661" w:rsidRPr="007A1597" w:rsidRDefault="00231FDD" w:rsidP="007A1597">
      <w:r>
        <w:t>The databases were merged exclusively – meaning that any compound which appeared in more than a single database was discarded. All features were shared were shared by the databases so no features had to be dropped from the resulting database.</w:t>
      </w:r>
      <w:r w:rsidR="00ED3292">
        <w:t xml:space="preserve"> The result database contains 7276 compounds with 135 features.</w:t>
      </w:r>
    </w:p>
    <w:p w14:paraId="03D647D3" w14:textId="0595EEE3" w:rsidR="00EF70BB" w:rsidRDefault="007E48FE" w:rsidP="007A1597">
      <w:pPr>
        <w:pStyle w:val="Heading3"/>
      </w:pPr>
      <w:bookmarkStart w:id="436" w:name="_Toc493258124"/>
      <w:bookmarkEnd w:id="434"/>
      <w:r>
        <w:t>System Application</w:t>
      </w:r>
      <w:bookmarkEnd w:id="436"/>
    </w:p>
    <w:p w14:paraId="5B0F35E6" w14:textId="6AD4777C" w:rsidR="005C2C0A" w:rsidRDefault="00ED3292" w:rsidP="007A1597">
      <w:r>
        <w:t>The system analyses the database separately for each tag – separating the samples for positively tagged (has the desired effect) and negatively tagged (have a different effect) for each tag type before executing the classification algorithm</w:t>
      </w:r>
      <w:r w:rsidR="005C2C0A">
        <w:t>.</w:t>
      </w:r>
    </w:p>
    <w:p w14:paraId="2AAF756C" w14:textId="202E945A" w:rsidR="007E48FE" w:rsidRDefault="007E48FE" w:rsidP="007E48FE">
      <w:pPr>
        <w:pStyle w:val="Heading3"/>
        <w:rPr>
          <w:rtl/>
        </w:rPr>
      </w:pPr>
      <w:bookmarkStart w:id="437" w:name="_Toc493258125"/>
      <w:r>
        <w:t>Results Analysis</w:t>
      </w:r>
      <w:bookmarkEnd w:id="437"/>
    </w:p>
    <w:p w14:paraId="0B550D37" w14:textId="77777777" w:rsidR="00ED3292" w:rsidRDefault="00ED3292" w:rsidP="00ED3292">
      <w:pPr>
        <w:pStyle w:val="Heading4"/>
      </w:pPr>
      <w:r>
        <w:t>Dopamine</w:t>
      </w:r>
    </w:p>
    <w:p w14:paraId="1D8D336E" w14:textId="194B079D" w:rsidR="00ED3292" w:rsidRDefault="006C38B9" w:rsidP="00ED3292">
      <w:r>
        <w:t>The results for Dopamine (</w:t>
      </w:r>
      <w:r>
        <w:fldChar w:fldCharType="begin"/>
      </w:r>
      <w:r>
        <w:instrText xml:space="preserve"> REF _Ref489118312 \h </w:instrText>
      </w:r>
      <w:r>
        <w:fldChar w:fldCharType="separate"/>
      </w:r>
      <w:r w:rsidR="008B066C">
        <w:t xml:space="preserve">Figure </w:t>
      </w:r>
      <w:r w:rsidR="008B066C">
        <w:rPr>
          <w:noProof/>
        </w:rPr>
        <w:t>10</w:t>
      </w:r>
      <w:r>
        <w:fldChar w:fldCharType="end"/>
      </w:r>
      <w:r>
        <w:t>) are as follows:</w:t>
      </w:r>
    </w:p>
    <w:p w14:paraId="55E9E9A4" w14:textId="1B724E9B" w:rsidR="006C38B9" w:rsidDel="006C1818" w:rsidRDefault="006C38B9" w:rsidP="006C38B9">
      <w:pPr>
        <w:rPr>
          <w:del w:id="438" w:author="Abraham Yosipof" w:date="2017-09-18T00:15:00Z"/>
        </w:rPr>
      </w:pPr>
      <w:commentRangeStart w:id="439"/>
      <w:del w:id="440" w:author="Abraham Yosipof" w:date="2017-09-18T00:15:00Z">
        <w:r w:rsidRPr="00E73FED" w:rsidDel="006C1818">
          <w:rPr>
            <w:b/>
          </w:rPr>
          <w:delText>Name</w:delText>
        </w:r>
      </w:del>
      <w:commentRangeEnd w:id="439"/>
      <w:r w:rsidR="00BC7D64">
        <w:rPr>
          <w:rStyle w:val="CommentReference"/>
        </w:rPr>
        <w:commentReference w:id="439"/>
      </w:r>
      <w:del w:id="441" w:author="Abraham Yosipof" w:date="2017-09-18T00:15:00Z">
        <w:r w:rsidRPr="00E73FED" w:rsidDel="006C1818">
          <w:rPr>
            <w:b/>
          </w:rPr>
          <w:delText xml:space="preserve">: </w:delText>
        </w:r>
        <w:r w:rsidRPr="00E73FED" w:rsidDel="006C1818">
          <w:rPr>
            <w:b/>
          </w:rPr>
          <w:tab/>
        </w:r>
        <w:r w:rsidRPr="00E73FED" w:rsidDel="006C1818">
          <w:rPr>
            <w:b/>
          </w:rPr>
          <w:tab/>
        </w:r>
        <w:r w:rsidRPr="00E73FED" w:rsidDel="006C1818">
          <w:rPr>
            <w:b/>
          </w:rPr>
          <w:tab/>
        </w:r>
        <w:r w:rsidRPr="00E73FED" w:rsidDel="006C1818">
          <w:rPr>
            <w:b/>
          </w:rPr>
          <w:tab/>
        </w:r>
        <w:r w:rsidDel="006C1818">
          <w:delText>Dopamine.</w:delText>
        </w:r>
      </w:del>
    </w:p>
    <w:p w14:paraId="052586CD" w14:textId="3B6CA860" w:rsidR="006C38B9" w:rsidDel="006C1818" w:rsidRDefault="006C38B9" w:rsidP="006C38B9">
      <w:pPr>
        <w:rPr>
          <w:del w:id="442" w:author="Abraham Yosipof" w:date="2017-09-18T00:15:00Z"/>
        </w:rPr>
      </w:pPr>
      <w:del w:id="443" w:author="Abraham Yosipof" w:date="2017-09-18T00:15:00Z">
        <w:r w:rsidRPr="00E73FED" w:rsidDel="006C1818">
          <w:rPr>
            <w:b/>
          </w:rPr>
          <w:delText>Single neighbor quality:</w:delText>
        </w:r>
        <w:r w:rsidRPr="00E73FED" w:rsidDel="006C1818">
          <w:rPr>
            <w:b/>
          </w:rPr>
          <w:tab/>
        </w:r>
        <w:r w:rsidRPr="00E73FED" w:rsidDel="006C1818">
          <w:rPr>
            <w:b/>
          </w:rPr>
          <w:tab/>
        </w:r>
        <w:r w:rsidDel="006C1818">
          <w:delText>0.965.</w:delText>
        </w:r>
      </w:del>
    </w:p>
    <w:p w14:paraId="0BB124BE" w14:textId="54E724D7" w:rsidR="006C38B9" w:rsidDel="006C1818" w:rsidRDefault="006C38B9" w:rsidP="006C38B9">
      <w:pPr>
        <w:rPr>
          <w:del w:id="444" w:author="Abraham Yosipof" w:date="2017-09-18T00:15:00Z"/>
        </w:rPr>
      </w:pPr>
      <w:del w:id="445" w:author="Abraham Yosipof" w:date="2017-09-18T00:15:00Z">
        <w:r w:rsidRPr="00E73FED" w:rsidDel="006C1818">
          <w:rPr>
            <w:b/>
          </w:rPr>
          <w:delText>Three neighbors quality:</w:delText>
        </w:r>
        <w:r w:rsidRPr="00E73FED" w:rsidDel="006C1818">
          <w:rPr>
            <w:b/>
          </w:rPr>
          <w:tab/>
        </w:r>
        <w:r w:rsidDel="006C1818">
          <w:delText>0.956.</w:delText>
        </w:r>
      </w:del>
    </w:p>
    <w:p w14:paraId="25DB3E54" w14:textId="59E87B43" w:rsidR="006C38B9" w:rsidRDefault="006C38B9" w:rsidP="006C38B9">
      <w:del w:id="446" w:author="Abraham Yosipof" w:date="2017-09-18T00:15:00Z">
        <w:r w:rsidRPr="00E73FED" w:rsidDel="006C1818">
          <w:rPr>
            <w:b/>
          </w:rPr>
          <w:delText>Five neighbors quality:</w:delText>
        </w:r>
        <w:r w:rsidRPr="00E73FED" w:rsidDel="006C1818">
          <w:rPr>
            <w:b/>
          </w:rPr>
          <w:tab/>
        </w:r>
        <w:r w:rsidRPr="00E73FED" w:rsidDel="006C1818">
          <w:rPr>
            <w:b/>
          </w:rPr>
          <w:tab/>
        </w:r>
        <w:r w:rsidDel="006C1818">
          <w:delText>0.961</w:delText>
        </w:r>
      </w:del>
      <w:r>
        <w:t>.</w:t>
      </w:r>
    </w:p>
    <w:p w14:paraId="0AB4A2F4" w14:textId="06951A3D" w:rsidR="006C38B9" w:rsidRDefault="006C38B9">
      <w:r w:rsidRPr="00E73FED">
        <w:rPr>
          <w:b/>
        </w:rPr>
        <w:t>Trust level:</w:t>
      </w:r>
      <w:r w:rsidRPr="00E73FED">
        <w:rPr>
          <w:b/>
        </w:rPr>
        <w:tab/>
      </w:r>
      <w:r w:rsidRPr="00E73FED">
        <w:rPr>
          <w:b/>
        </w:rPr>
        <w:tab/>
      </w:r>
      <w:r w:rsidRPr="00E73FED">
        <w:rPr>
          <w:b/>
        </w:rPr>
        <w:tab/>
      </w:r>
      <w:r>
        <w:t>0.087.</w:t>
      </w:r>
    </w:p>
    <w:p w14:paraId="211C4B23" w14:textId="387A7D7F" w:rsidR="006C38B9" w:rsidRDefault="006C38B9">
      <w:r>
        <w:t>The low trust level demonstrates the high level of the algorithm aggressiveness – compounds which were close in the high dimensional space were not close in the resulting mapping.</w:t>
      </w:r>
    </w:p>
    <w:p w14:paraId="0E270712" w14:textId="05C1F933" w:rsidR="006C38B9" w:rsidRDefault="006C38B9">
      <w:r>
        <w:t>The high-quality level though indicates that the system was successful in clustering the similarly tagged compounds together.</w:t>
      </w:r>
    </w:p>
    <w:p w14:paraId="6116F5A0" w14:textId="33DB1CCE" w:rsidR="006C38B9" w:rsidRDefault="001A0194" w:rsidP="007A1597">
      <w:pPr>
        <w:keepNext/>
      </w:pPr>
      <w:r>
        <w:rPr>
          <w:noProof/>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26CECAEB" w:rsidR="006C38B9" w:rsidRPr="00E73FED" w:rsidRDefault="006C38B9" w:rsidP="007A1597">
      <w:pPr>
        <w:pStyle w:val="Caption"/>
        <w:jc w:val="center"/>
      </w:pPr>
      <w:bookmarkStart w:id="447" w:name="_Ref489118312"/>
      <w:bookmarkStart w:id="448" w:name="_Toc490320162"/>
      <w:r>
        <w:t xml:space="preserve">Figure </w:t>
      </w:r>
      <w:fldSimple w:instr=" SEQ Figure \* ARABIC ">
        <w:r w:rsidR="008B066C">
          <w:rPr>
            <w:noProof/>
          </w:rPr>
          <w:t>10</w:t>
        </w:r>
      </w:fldSimple>
      <w:bookmarkEnd w:id="447"/>
      <w:r>
        <w:t xml:space="preserve"> Dopamine Results</w:t>
      </w:r>
      <w:bookmarkEnd w:id="448"/>
    </w:p>
    <w:p w14:paraId="4CFAC75F" w14:textId="77777777" w:rsidR="00ED3292" w:rsidRDefault="00ED3292" w:rsidP="00ED3292">
      <w:pPr>
        <w:pStyle w:val="Heading4"/>
      </w:pPr>
      <w:r>
        <w:t>A</w:t>
      </w:r>
      <w:r w:rsidRPr="00684E63">
        <w:t>drenoceptors</w:t>
      </w:r>
    </w:p>
    <w:p w14:paraId="44631895" w14:textId="2AB000CD" w:rsidR="006C38B9" w:rsidRDefault="006C38B9" w:rsidP="006C38B9">
      <w:r>
        <w:t xml:space="preserve">The results for </w:t>
      </w:r>
      <w:r w:rsidRPr="006C38B9">
        <w:t xml:space="preserve">Adrenoceptors </w:t>
      </w:r>
      <w:r>
        <w:t>(</w:t>
      </w:r>
      <w:r w:rsidR="005C79C1">
        <w:fldChar w:fldCharType="begin"/>
      </w:r>
      <w:r w:rsidR="005C79C1">
        <w:instrText xml:space="preserve"> REF _Ref489118921 \h </w:instrText>
      </w:r>
      <w:r w:rsidR="005C79C1">
        <w:fldChar w:fldCharType="separate"/>
      </w:r>
      <w:r w:rsidR="008B066C">
        <w:t xml:space="preserve">Figure </w:t>
      </w:r>
      <w:r w:rsidR="008B066C">
        <w:rPr>
          <w:noProof/>
        </w:rPr>
        <w:t>11</w:t>
      </w:r>
      <w:r w:rsidR="005C79C1">
        <w:fldChar w:fldCharType="end"/>
      </w:r>
      <w:r>
        <w:t>) are as follows:</w:t>
      </w:r>
    </w:p>
    <w:p w14:paraId="28B2F16F" w14:textId="7CB42267" w:rsidR="006C38B9" w:rsidDel="006C1818" w:rsidRDefault="006C38B9" w:rsidP="006C38B9">
      <w:pPr>
        <w:rPr>
          <w:del w:id="449" w:author="Abraham Yosipof" w:date="2017-09-18T00:15:00Z"/>
        </w:rPr>
      </w:pPr>
      <w:del w:id="450" w:author="Abraham Yosipof" w:date="2017-09-18T00:15:00Z">
        <w:r w:rsidRPr="00E73FED" w:rsidDel="006C1818">
          <w:rPr>
            <w:b/>
          </w:rPr>
          <w:delText xml:space="preserve">Name: </w:delText>
        </w:r>
        <w:r w:rsidRPr="00E73FED" w:rsidDel="006C1818">
          <w:rPr>
            <w:b/>
          </w:rPr>
          <w:tab/>
        </w:r>
        <w:r w:rsidRPr="00E73FED" w:rsidDel="006C1818">
          <w:rPr>
            <w:b/>
          </w:rPr>
          <w:tab/>
        </w:r>
        <w:r w:rsidRPr="00E73FED" w:rsidDel="006C1818">
          <w:rPr>
            <w:b/>
          </w:rPr>
          <w:tab/>
        </w:r>
        <w:r w:rsidRPr="00E73FED" w:rsidDel="006C1818">
          <w:rPr>
            <w:b/>
          </w:rPr>
          <w:tab/>
        </w:r>
        <w:r w:rsidR="005C79C1" w:rsidRPr="005C79C1" w:rsidDel="006C1818">
          <w:delText>Adrenoceptors</w:delText>
        </w:r>
        <w:r w:rsidDel="006C1818">
          <w:delText>.</w:delText>
        </w:r>
      </w:del>
    </w:p>
    <w:p w14:paraId="73E4F8FA" w14:textId="3AC38941" w:rsidR="006C38B9" w:rsidDel="006C1818" w:rsidRDefault="006C38B9" w:rsidP="006C38B9">
      <w:pPr>
        <w:rPr>
          <w:del w:id="451" w:author="Abraham Yosipof" w:date="2017-09-18T00:15:00Z"/>
        </w:rPr>
      </w:pPr>
      <w:del w:id="452" w:author="Abraham Yosipof" w:date="2017-09-18T00:15:00Z">
        <w:r w:rsidRPr="00E73FED" w:rsidDel="006C1818">
          <w:rPr>
            <w:b/>
          </w:rPr>
          <w:delText>Single neighbor quality:</w:delText>
        </w:r>
        <w:r w:rsidRPr="00E73FED" w:rsidDel="006C1818">
          <w:rPr>
            <w:b/>
          </w:rPr>
          <w:tab/>
        </w:r>
        <w:r w:rsidRPr="00E73FED" w:rsidDel="006C1818">
          <w:rPr>
            <w:b/>
          </w:rPr>
          <w:tab/>
        </w:r>
        <w:r w:rsidDel="006C1818">
          <w:delText>0.9</w:delText>
        </w:r>
        <w:r w:rsidR="005C79C1" w:rsidDel="006C1818">
          <w:delText>83</w:delText>
        </w:r>
        <w:r w:rsidDel="006C1818">
          <w:delText>.</w:delText>
        </w:r>
      </w:del>
    </w:p>
    <w:p w14:paraId="32307DDD" w14:textId="4171BF16" w:rsidR="006C38B9" w:rsidDel="006C1818" w:rsidRDefault="006C38B9" w:rsidP="006C38B9">
      <w:pPr>
        <w:rPr>
          <w:del w:id="453" w:author="Abraham Yosipof" w:date="2017-09-18T00:15:00Z"/>
        </w:rPr>
      </w:pPr>
      <w:del w:id="454" w:author="Abraham Yosipof" w:date="2017-09-18T00:15:00Z">
        <w:r w:rsidRPr="00E73FED" w:rsidDel="006C1818">
          <w:rPr>
            <w:b/>
          </w:rPr>
          <w:delText>Three neighbors quality:</w:delText>
        </w:r>
        <w:r w:rsidRPr="00E73FED" w:rsidDel="006C1818">
          <w:rPr>
            <w:b/>
          </w:rPr>
          <w:tab/>
        </w:r>
        <w:r w:rsidDel="006C1818">
          <w:delText>0.9</w:delText>
        </w:r>
        <w:r w:rsidR="005C79C1" w:rsidDel="006C1818">
          <w:delText>85</w:delText>
        </w:r>
        <w:r w:rsidDel="006C1818">
          <w:delText>.</w:delText>
        </w:r>
      </w:del>
    </w:p>
    <w:p w14:paraId="0959689F" w14:textId="20297AC5" w:rsidR="006C38B9" w:rsidDel="006C1818" w:rsidRDefault="006C38B9" w:rsidP="006C38B9">
      <w:pPr>
        <w:rPr>
          <w:del w:id="455" w:author="Abraham Yosipof" w:date="2017-09-18T00:15:00Z"/>
        </w:rPr>
      </w:pPr>
      <w:del w:id="456" w:author="Abraham Yosipof" w:date="2017-09-18T00:15:00Z">
        <w:r w:rsidRPr="00E73FED" w:rsidDel="006C1818">
          <w:rPr>
            <w:b/>
          </w:rPr>
          <w:delText>Five neighbors quality:</w:delText>
        </w:r>
        <w:r w:rsidRPr="00E73FED" w:rsidDel="006C1818">
          <w:rPr>
            <w:b/>
          </w:rPr>
          <w:tab/>
        </w:r>
        <w:r w:rsidRPr="00E73FED" w:rsidDel="006C1818">
          <w:rPr>
            <w:b/>
          </w:rPr>
          <w:tab/>
        </w:r>
        <w:r w:rsidDel="006C1818">
          <w:delText>0.9</w:delText>
        </w:r>
        <w:r w:rsidR="005C79C1" w:rsidDel="006C1818">
          <w:delText>84</w:delText>
        </w:r>
        <w:r w:rsidDel="006C1818">
          <w:delText>.</w:delText>
        </w:r>
      </w:del>
    </w:p>
    <w:p w14:paraId="460F4D5D" w14:textId="1C34CC27" w:rsidR="006C38B9" w:rsidDel="006C1818" w:rsidRDefault="006C38B9" w:rsidP="006C38B9">
      <w:pPr>
        <w:rPr>
          <w:del w:id="457" w:author="Abraham Yosipof" w:date="2017-09-18T00:15:00Z"/>
        </w:rPr>
      </w:pPr>
      <w:del w:id="458" w:author="Abraham Yosipof" w:date="2017-09-18T00:15:00Z">
        <w:r w:rsidRPr="00E73FED" w:rsidDel="006C1818">
          <w:rPr>
            <w:b/>
          </w:rPr>
          <w:delText>Trust level:</w:delText>
        </w:r>
        <w:r w:rsidRPr="00E73FED" w:rsidDel="006C1818">
          <w:rPr>
            <w:b/>
          </w:rPr>
          <w:tab/>
        </w:r>
        <w:r w:rsidRPr="00E73FED" w:rsidDel="006C1818">
          <w:rPr>
            <w:b/>
          </w:rPr>
          <w:tab/>
        </w:r>
        <w:r w:rsidRPr="00E73FED" w:rsidDel="006C1818">
          <w:rPr>
            <w:b/>
          </w:rPr>
          <w:tab/>
        </w:r>
        <w:r w:rsidDel="006C1818">
          <w:delText>0.0</w:delText>
        </w:r>
        <w:r w:rsidR="005C79C1" w:rsidDel="006C1818">
          <w:delText>7</w:delText>
        </w:r>
        <w:r w:rsidDel="006C1818">
          <w:delText>7.</w:delText>
        </w:r>
      </w:del>
    </w:p>
    <w:p w14:paraId="2FFC7581" w14:textId="0F9357E5" w:rsidR="006C38B9" w:rsidRDefault="005C79C1">
      <w:r>
        <w:t>Much like the Dopamine results t</w:t>
      </w:r>
      <w:r w:rsidR="006C38B9">
        <w:t xml:space="preserve">he low trust level demonstrates the high level of the algorithm aggressiveness </w:t>
      </w:r>
      <w:r>
        <w:t>and also like the Dopamine t</w:t>
      </w:r>
      <w:r w:rsidR="006C38B9">
        <w:t xml:space="preserve">he </w:t>
      </w:r>
      <w:r w:rsidR="00EB3320">
        <w:t xml:space="preserve">even higher </w:t>
      </w:r>
      <w:r w:rsidR="006C38B9">
        <w:t>quality level though indicates that the system was successful in clustering the similarly tagged compounds together.</w:t>
      </w:r>
    </w:p>
    <w:p w14:paraId="127E59D3" w14:textId="1EC381E7" w:rsidR="005C79C1" w:rsidRDefault="00AC736E">
      <w:pPr>
        <w:keepNext/>
      </w:pPr>
      <w:r>
        <w:rPr>
          <w:noProof/>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4C4FEEE4" w:rsidR="006C38B9" w:rsidRDefault="005C79C1" w:rsidP="007A1597">
      <w:pPr>
        <w:pStyle w:val="Caption"/>
        <w:jc w:val="center"/>
      </w:pPr>
      <w:bookmarkStart w:id="459" w:name="_Ref489118921"/>
      <w:bookmarkStart w:id="460" w:name="_Toc490320163"/>
      <w:r>
        <w:t xml:space="preserve">Figure </w:t>
      </w:r>
      <w:fldSimple w:instr=" SEQ Figure \* ARABIC ">
        <w:r w:rsidR="008B066C">
          <w:rPr>
            <w:noProof/>
          </w:rPr>
          <w:t>11</w:t>
        </w:r>
      </w:fldSimple>
      <w:bookmarkEnd w:id="459"/>
      <w:r>
        <w:t xml:space="preserve"> Adrenoceptor Results</w:t>
      </w:r>
      <w:bookmarkEnd w:id="460"/>
    </w:p>
    <w:p w14:paraId="4BBF5B22" w14:textId="3F9EA66A" w:rsidR="00ED3292" w:rsidRDefault="00ED3292" w:rsidP="00ED3292"/>
    <w:p w14:paraId="0717F61B" w14:textId="77777777" w:rsidR="00ED3292" w:rsidRDefault="00ED3292" w:rsidP="00ED3292">
      <w:pPr>
        <w:pStyle w:val="Heading4"/>
      </w:pPr>
      <w:r w:rsidRPr="00910F48">
        <w:t xml:space="preserve">Histamine </w:t>
      </w:r>
    </w:p>
    <w:p w14:paraId="6B8B82F4" w14:textId="2D02A866" w:rsidR="00EB3320" w:rsidRDefault="00EB3320" w:rsidP="00EB3320">
      <w:r>
        <w:t xml:space="preserve">The results for </w:t>
      </w:r>
      <w:r w:rsidRPr="00EB3320">
        <w:t xml:space="preserve">Histamine </w:t>
      </w:r>
      <w:r>
        <w:t>(</w:t>
      </w:r>
      <w:r>
        <w:fldChar w:fldCharType="begin"/>
      </w:r>
      <w:r>
        <w:instrText xml:space="preserve"> REF _Ref489119275 \h </w:instrText>
      </w:r>
      <w:r>
        <w:fldChar w:fldCharType="separate"/>
      </w:r>
      <w:r w:rsidR="008B066C">
        <w:t xml:space="preserve">Figure </w:t>
      </w:r>
      <w:r w:rsidR="008B066C">
        <w:rPr>
          <w:noProof/>
        </w:rPr>
        <w:t>12</w:t>
      </w:r>
      <w:r>
        <w:fldChar w:fldCharType="end"/>
      </w:r>
      <w:r>
        <w:t>) are as follows:</w:t>
      </w:r>
    </w:p>
    <w:p w14:paraId="622BABD2" w14:textId="73DCCDD8" w:rsidR="00EB3320" w:rsidDel="006C1818" w:rsidRDefault="00EB3320" w:rsidP="00EB3320">
      <w:pPr>
        <w:rPr>
          <w:del w:id="461" w:author="Abraham Yosipof" w:date="2017-09-18T00:15:00Z"/>
        </w:rPr>
      </w:pPr>
      <w:del w:id="462" w:author="Abraham Yosipof" w:date="2017-09-18T00:15:00Z">
        <w:r w:rsidRPr="00E73FED" w:rsidDel="006C1818">
          <w:rPr>
            <w:b/>
          </w:rPr>
          <w:delText xml:space="preserve">Name: </w:delText>
        </w:r>
        <w:r w:rsidRPr="00E73FED" w:rsidDel="006C1818">
          <w:rPr>
            <w:b/>
          </w:rPr>
          <w:tab/>
        </w:r>
        <w:r w:rsidRPr="00E73FED" w:rsidDel="006C1818">
          <w:rPr>
            <w:b/>
          </w:rPr>
          <w:tab/>
        </w:r>
        <w:r w:rsidRPr="00E73FED" w:rsidDel="006C1818">
          <w:rPr>
            <w:b/>
          </w:rPr>
          <w:tab/>
        </w:r>
        <w:r w:rsidRPr="00E73FED" w:rsidDel="006C1818">
          <w:rPr>
            <w:b/>
          </w:rPr>
          <w:tab/>
        </w:r>
        <w:r w:rsidRPr="00EB3320" w:rsidDel="006C1818">
          <w:delText>Histamine</w:delText>
        </w:r>
        <w:r w:rsidDel="006C1818">
          <w:delText>.</w:delText>
        </w:r>
      </w:del>
    </w:p>
    <w:p w14:paraId="406B87C2" w14:textId="3CCA8D49" w:rsidR="00EB3320" w:rsidDel="006C1818" w:rsidRDefault="00EB3320" w:rsidP="00EB3320">
      <w:pPr>
        <w:rPr>
          <w:del w:id="463" w:author="Abraham Yosipof" w:date="2017-09-18T00:15:00Z"/>
        </w:rPr>
      </w:pPr>
      <w:del w:id="464" w:author="Abraham Yosipof" w:date="2017-09-18T00:15:00Z">
        <w:r w:rsidRPr="00E73FED" w:rsidDel="006C1818">
          <w:rPr>
            <w:b/>
          </w:rPr>
          <w:delText>Single neighbor quality:</w:delText>
        </w:r>
        <w:r w:rsidRPr="00E73FED" w:rsidDel="006C1818">
          <w:rPr>
            <w:b/>
          </w:rPr>
          <w:tab/>
        </w:r>
        <w:r w:rsidRPr="00E73FED" w:rsidDel="006C1818">
          <w:rPr>
            <w:b/>
          </w:rPr>
          <w:tab/>
        </w:r>
        <w:r w:rsidDel="006C1818">
          <w:delText>0.967.</w:delText>
        </w:r>
      </w:del>
    </w:p>
    <w:p w14:paraId="7843E99A" w14:textId="3B799FA6" w:rsidR="00EB3320" w:rsidDel="006C1818" w:rsidRDefault="00EB3320" w:rsidP="00EB3320">
      <w:pPr>
        <w:rPr>
          <w:del w:id="465" w:author="Abraham Yosipof" w:date="2017-09-18T00:15:00Z"/>
        </w:rPr>
      </w:pPr>
      <w:del w:id="466" w:author="Abraham Yosipof" w:date="2017-09-18T00:15:00Z">
        <w:r w:rsidRPr="00E73FED" w:rsidDel="006C1818">
          <w:rPr>
            <w:b/>
          </w:rPr>
          <w:delText>Three neighbors quality:</w:delText>
        </w:r>
        <w:r w:rsidRPr="00E73FED" w:rsidDel="006C1818">
          <w:rPr>
            <w:b/>
          </w:rPr>
          <w:tab/>
        </w:r>
        <w:r w:rsidDel="006C1818">
          <w:delText>0.963.</w:delText>
        </w:r>
      </w:del>
    </w:p>
    <w:p w14:paraId="6065A7C3" w14:textId="5E2C249B" w:rsidR="00EB3320" w:rsidDel="006C1818" w:rsidRDefault="00EB3320" w:rsidP="00EB3320">
      <w:pPr>
        <w:rPr>
          <w:del w:id="467" w:author="Abraham Yosipof" w:date="2017-09-18T00:15:00Z"/>
        </w:rPr>
      </w:pPr>
      <w:del w:id="468" w:author="Abraham Yosipof" w:date="2017-09-18T00:15:00Z">
        <w:r w:rsidRPr="00E73FED" w:rsidDel="006C1818">
          <w:rPr>
            <w:b/>
          </w:rPr>
          <w:delText>Five neighbors quality:</w:delText>
        </w:r>
        <w:r w:rsidRPr="00E73FED" w:rsidDel="006C1818">
          <w:rPr>
            <w:b/>
          </w:rPr>
          <w:tab/>
        </w:r>
        <w:r w:rsidRPr="00E73FED" w:rsidDel="006C1818">
          <w:rPr>
            <w:b/>
          </w:rPr>
          <w:tab/>
        </w:r>
        <w:r w:rsidDel="006C1818">
          <w:delText>0.964.</w:delText>
        </w:r>
      </w:del>
    </w:p>
    <w:p w14:paraId="36E1D68E" w14:textId="0ADCAB1D" w:rsidR="00EB3320" w:rsidDel="006C1818" w:rsidRDefault="00EB3320" w:rsidP="00EB3320">
      <w:pPr>
        <w:rPr>
          <w:del w:id="469" w:author="Abraham Yosipof" w:date="2017-09-18T00:15:00Z"/>
        </w:rPr>
      </w:pPr>
      <w:del w:id="470" w:author="Abraham Yosipof" w:date="2017-09-18T00:15:00Z">
        <w:r w:rsidRPr="00E73FED" w:rsidDel="006C1818">
          <w:rPr>
            <w:b/>
          </w:rPr>
          <w:delText>Trust level:</w:delText>
        </w:r>
        <w:r w:rsidRPr="00E73FED" w:rsidDel="006C1818">
          <w:rPr>
            <w:b/>
          </w:rPr>
          <w:tab/>
        </w:r>
        <w:r w:rsidRPr="00E73FED" w:rsidDel="006C1818">
          <w:rPr>
            <w:b/>
          </w:rPr>
          <w:tab/>
        </w:r>
        <w:r w:rsidRPr="00E73FED" w:rsidDel="006C1818">
          <w:rPr>
            <w:b/>
          </w:rPr>
          <w:tab/>
        </w:r>
        <w:r w:rsidDel="006C1818">
          <w:delText>0.078.</w:delText>
        </w:r>
      </w:del>
    </w:p>
    <w:p w14:paraId="10F0E2F3" w14:textId="6769FC69" w:rsidR="00EB3320" w:rsidRDefault="00EB3320" w:rsidP="00EB3320">
      <w:r>
        <w:t>Tagging Histamine compounds shows similar results to tagging Dopamine.</w:t>
      </w:r>
    </w:p>
    <w:p w14:paraId="4A65B8D8" w14:textId="3873F090" w:rsidR="00EB3320" w:rsidRDefault="00AC736E" w:rsidP="007A1597">
      <w:pPr>
        <w:keepNext/>
      </w:pPr>
      <w:r>
        <w:rPr>
          <w:noProof/>
        </w:rPr>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5777E528" w:rsidR="00EB3320" w:rsidRDefault="00EB3320" w:rsidP="007A1597">
      <w:pPr>
        <w:pStyle w:val="Caption"/>
        <w:jc w:val="center"/>
      </w:pPr>
      <w:bookmarkStart w:id="471" w:name="_Ref489119275"/>
      <w:bookmarkStart w:id="472" w:name="_Toc490320164"/>
      <w:r>
        <w:t xml:space="preserve">Figure </w:t>
      </w:r>
      <w:fldSimple w:instr=" SEQ Figure \* ARABIC ">
        <w:r w:rsidR="008B066C">
          <w:rPr>
            <w:noProof/>
          </w:rPr>
          <w:t>12</w:t>
        </w:r>
      </w:fldSimple>
      <w:bookmarkEnd w:id="471"/>
      <w:r>
        <w:t xml:space="preserve"> Histamine Results</w:t>
      </w:r>
      <w:bookmarkEnd w:id="472"/>
    </w:p>
    <w:p w14:paraId="19D82B8D" w14:textId="3E0502F3" w:rsidR="00ED3292" w:rsidRDefault="00ED3292" w:rsidP="007A1597">
      <w:pPr>
        <w:pStyle w:val="Heading4"/>
      </w:pPr>
      <w:commentRangeStart w:id="473"/>
      <w:r>
        <w:t>Muscarinic</w:t>
      </w:r>
      <w:commentRangeEnd w:id="473"/>
      <w:r w:rsidR="003336F0">
        <w:rPr>
          <w:rStyle w:val="CommentReference"/>
          <w:rFonts w:asciiTheme="minorHAnsi" w:eastAsiaTheme="minorEastAsia" w:hAnsiTheme="minorHAnsi" w:cstheme="minorBidi"/>
          <w:i w:val="0"/>
          <w:iCs w:val="0"/>
        </w:rPr>
        <w:commentReference w:id="473"/>
      </w:r>
    </w:p>
    <w:p w14:paraId="5EEC5A36" w14:textId="2CDF440F" w:rsidR="00A84934" w:rsidRDefault="00A84934" w:rsidP="00A84934">
      <w:r>
        <w:t xml:space="preserve">The results for </w:t>
      </w:r>
      <w:r w:rsidR="003F6C5F">
        <w:t xml:space="preserve">Muscarinic </w:t>
      </w:r>
      <w:r>
        <w:t>(</w:t>
      </w:r>
      <w:r w:rsidR="003F6C5F">
        <w:fldChar w:fldCharType="begin"/>
      </w:r>
      <w:r w:rsidR="003F6C5F">
        <w:instrText xml:space="preserve"> REF _Ref489120518 \h </w:instrText>
      </w:r>
      <w:r w:rsidR="003F6C5F">
        <w:fldChar w:fldCharType="separate"/>
      </w:r>
      <w:r w:rsidR="008B066C">
        <w:t xml:space="preserve">Figure </w:t>
      </w:r>
      <w:r w:rsidR="008B066C">
        <w:rPr>
          <w:noProof/>
        </w:rPr>
        <w:t>13</w:t>
      </w:r>
      <w:r w:rsidR="003F6C5F">
        <w:fldChar w:fldCharType="end"/>
      </w:r>
      <w:r>
        <w:t>) are as follows:</w:t>
      </w:r>
    </w:p>
    <w:p w14:paraId="2C4DB212" w14:textId="15D233B0" w:rsidR="00A84934" w:rsidDel="006C1818" w:rsidRDefault="00A84934" w:rsidP="00A84934">
      <w:pPr>
        <w:rPr>
          <w:del w:id="474" w:author="Abraham Yosipof" w:date="2017-09-18T00:15:00Z"/>
        </w:rPr>
      </w:pPr>
      <w:del w:id="475" w:author="Abraham Yosipof" w:date="2017-09-18T00:15:00Z">
        <w:r w:rsidRPr="00E73FED" w:rsidDel="006C1818">
          <w:rPr>
            <w:b/>
          </w:rPr>
          <w:delText xml:space="preserve">Name: </w:delText>
        </w:r>
        <w:r w:rsidRPr="00E73FED" w:rsidDel="006C1818">
          <w:rPr>
            <w:b/>
          </w:rPr>
          <w:tab/>
        </w:r>
        <w:r w:rsidRPr="00E73FED" w:rsidDel="006C1818">
          <w:rPr>
            <w:b/>
          </w:rPr>
          <w:tab/>
        </w:r>
        <w:r w:rsidRPr="00E73FED" w:rsidDel="006C1818">
          <w:rPr>
            <w:b/>
          </w:rPr>
          <w:tab/>
        </w:r>
        <w:r w:rsidRPr="00E73FED" w:rsidDel="006C1818">
          <w:rPr>
            <w:b/>
          </w:rPr>
          <w:tab/>
        </w:r>
        <w:r w:rsidR="003F6C5F" w:rsidDel="006C1818">
          <w:delText>Muscarinic</w:delText>
        </w:r>
        <w:r w:rsidDel="006C1818">
          <w:delText>.</w:delText>
        </w:r>
      </w:del>
    </w:p>
    <w:p w14:paraId="3BB517F5" w14:textId="1B6FB37C" w:rsidR="00A84934" w:rsidDel="006C1818" w:rsidRDefault="00A84934" w:rsidP="00A84934">
      <w:pPr>
        <w:rPr>
          <w:del w:id="476" w:author="Abraham Yosipof" w:date="2017-09-18T00:15:00Z"/>
        </w:rPr>
      </w:pPr>
      <w:del w:id="477" w:author="Abraham Yosipof" w:date="2017-09-18T00:15:00Z">
        <w:r w:rsidRPr="00E73FED" w:rsidDel="006C1818">
          <w:rPr>
            <w:b/>
          </w:rPr>
          <w:delText>Single neighbor quality:</w:delText>
        </w:r>
        <w:r w:rsidRPr="00E73FED" w:rsidDel="006C1818">
          <w:rPr>
            <w:b/>
          </w:rPr>
          <w:tab/>
        </w:r>
        <w:r w:rsidRPr="00E73FED" w:rsidDel="006C1818">
          <w:rPr>
            <w:b/>
          </w:rPr>
          <w:tab/>
        </w:r>
        <w:r w:rsidDel="006C1818">
          <w:delText>0.</w:delText>
        </w:r>
        <w:r w:rsidR="003F6C5F" w:rsidDel="006C1818">
          <w:delText>993</w:delText>
        </w:r>
        <w:r w:rsidDel="006C1818">
          <w:delText>.</w:delText>
        </w:r>
      </w:del>
    </w:p>
    <w:p w14:paraId="2D64ED6B" w14:textId="05F09F7D" w:rsidR="00A84934" w:rsidDel="006C1818" w:rsidRDefault="00A84934" w:rsidP="00A84934">
      <w:pPr>
        <w:rPr>
          <w:del w:id="478" w:author="Abraham Yosipof" w:date="2017-09-18T00:15:00Z"/>
        </w:rPr>
      </w:pPr>
      <w:del w:id="479" w:author="Abraham Yosipof" w:date="2017-09-18T00:15:00Z">
        <w:r w:rsidRPr="00E73FED" w:rsidDel="006C1818">
          <w:rPr>
            <w:b/>
          </w:rPr>
          <w:delText>Three neighbors quality:</w:delText>
        </w:r>
        <w:r w:rsidRPr="00E73FED" w:rsidDel="006C1818">
          <w:rPr>
            <w:b/>
          </w:rPr>
          <w:tab/>
        </w:r>
        <w:r w:rsidDel="006C1818">
          <w:delText>0.</w:delText>
        </w:r>
        <w:r w:rsidR="003F6C5F" w:rsidDel="006C1818">
          <w:delText>993</w:delText>
        </w:r>
        <w:r w:rsidDel="006C1818">
          <w:delText>.</w:delText>
        </w:r>
      </w:del>
    </w:p>
    <w:p w14:paraId="13F4EC6E" w14:textId="220AF795" w:rsidR="00A84934" w:rsidDel="006C1818" w:rsidRDefault="00A84934" w:rsidP="00A84934">
      <w:pPr>
        <w:rPr>
          <w:del w:id="480" w:author="Abraham Yosipof" w:date="2017-09-18T00:15:00Z"/>
        </w:rPr>
      </w:pPr>
      <w:del w:id="481" w:author="Abraham Yosipof" w:date="2017-09-18T00:15:00Z">
        <w:r w:rsidRPr="00E73FED" w:rsidDel="006C1818">
          <w:rPr>
            <w:b/>
          </w:rPr>
          <w:delText>Five neighbors quality:</w:delText>
        </w:r>
        <w:r w:rsidRPr="00E73FED" w:rsidDel="006C1818">
          <w:rPr>
            <w:b/>
          </w:rPr>
          <w:tab/>
        </w:r>
        <w:r w:rsidRPr="00E73FED" w:rsidDel="006C1818">
          <w:rPr>
            <w:b/>
          </w:rPr>
          <w:tab/>
        </w:r>
        <w:r w:rsidDel="006C1818">
          <w:delText>0.</w:delText>
        </w:r>
        <w:r w:rsidR="003F6C5F" w:rsidDel="006C1818">
          <w:delText>993</w:delText>
        </w:r>
        <w:r w:rsidDel="006C1818">
          <w:delText>.</w:delText>
        </w:r>
      </w:del>
    </w:p>
    <w:p w14:paraId="361EE12C" w14:textId="44C158E0" w:rsidR="00A84934" w:rsidDel="006C1818" w:rsidRDefault="00A84934" w:rsidP="00A84934">
      <w:pPr>
        <w:rPr>
          <w:del w:id="482" w:author="Abraham Yosipof" w:date="2017-09-18T00:15:00Z"/>
        </w:rPr>
      </w:pPr>
      <w:del w:id="483" w:author="Abraham Yosipof" w:date="2017-09-18T00:15:00Z">
        <w:r w:rsidRPr="00E73FED" w:rsidDel="006C1818">
          <w:rPr>
            <w:b/>
          </w:rPr>
          <w:delText>Trust level:</w:delText>
        </w:r>
        <w:r w:rsidRPr="00E73FED" w:rsidDel="006C1818">
          <w:rPr>
            <w:b/>
          </w:rPr>
          <w:tab/>
        </w:r>
        <w:r w:rsidRPr="00E73FED" w:rsidDel="006C1818">
          <w:rPr>
            <w:b/>
          </w:rPr>
          <w:tab/>
        </w:r>
        <w:r w:rsidRPr="00E73FED" w:rsidDel="006C1818">
          <w:rPr>
            <w:b/>
          </w:rPr>
          <w:tab/>
        </w:r>
        <w:r w:rsidDel="006C1818">
          <w:delText>0.07</w:delText>
        </w:r>
        <w:r w:rsidR="003F6C5F" w:rsidDel="006C1818">
          <w:delText>6</w:delText>
        </w:r>
        <w:r w:rsidDel="006C1818">
          <w:delText>.</w:delText>
        </w:r>
      </w:del>
    </w:p>
    <w:p w14:paraId="59B12B13" w14:textId="79763FFB" w:rsidR="00A84934" w:rsidRDefault="00A84934" w:rsidP="00A84934">
      <w:pPr>
        <w:rPr>
          <w:rtl/>
        </w:rPr>
      </w:pPr>
      <w:r>
        <w:t xml:space="preserve">Tagging </w:t>
      </w:r>
      <w:r w:rsidR="003F6C5F">
        <w:t xml:space="preserve">Muscarinic </w:t>
      </w:r>
      <w:r>
        <w:t xml:space="preserve">compounds shows </w:t>
      </w:r>
      <w:r w:rsidR="003F6C5F">
        <w:t>excellent results</w:t>
      </w:r>
      <w:r>
        <w:t>.</w:t>
      </w:r>
      <w:r w:rsidR="003F6C5F">
        <w:t xml:space="preserve"> Similar to the test performed on qualitative financial ratios the scope of the map the visual indication seems to contradict the quality figures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4B6266">
        <w:fldChar w:fldCharType="separate"/>
      </w:r>
      <w:r w:rsidR="008B066C">
        <w:t xml:space="preserve">Figure </w:t>
      </w:r>
      <w:r w:rsidR="008B066C">
        <w:rPr>
          <w:noProof/>
        </w:rPr>
        <w:t>14</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rPr>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11D9A4C6" w:rsidR="00A84934" w:rsidRDefault="003F6C5F" w:rsidP="007A1597">
      <w:pPr>
        <w:pStyle w:val="Caption"/>
        <w:jc w:val="center"/>
        <w:rPr>
          <w:rtl/>
        </w:rPr>
      </w:pPr>
      <w:bookmarkStart w:id="484" w:name="_Ref489120518"/>
      <w:bookmarkStart w:id="485" w:name="_Toc490320165"/>
      <w:r>
        <w:t xml:space="preserve">Figure </w:t>
      </w:r>
      <w:fldSimple w:instr=" SEQ Figure \* ARABIC ">
        <w:r w:rsidR="008B066C">
          <w:rPr>
            <w:noProof/>
          </w:rPr>
          <w:t>13</w:t>
        </w:r>
      </w:fldSimple>
      <w:bookmarkEnd w:id="484"/>
      <w:r>
        <w:t xml:space="preserve"> Muscarinic Results</w:t>
      </w:r>
      <w:bookmarkEnd w:id="485"/>
    </w:p>
    <w:p w14:paraId="3ED133C4" w14:textId="67F64D1F" w:rsidR="004B6266" w:rsidRDefault="00B74989" w:rsidP="00C119D8">
      <w:pPr>
        <w:keepNext/>
        <w:jc w:val="center"/>
      </w:pPr>
      <w:r>
        <w:rPr>
          <w:noProof/>
        </w:rPr>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1A5A300A" w:rsidR="004B6266" w:rsidRPr="007A1597" w:rsidRDefault="004B6266" w:rsidP="007A1597">
      <w:pPr>
        <w:pStyle w:val="Caption"/>
        <w:jc w:val="center"/>
      </w:pPr>
      <w:bookmarkStart w:id="486" w:name="_Ref489121192"/>
      <w:bookmarkStart w:id="487" w:name="_Toc490320166"/>
      <w:r>
        <w:t xml:space="preserve">Figure </w:t>
      </w:r>
      <w:fldSimple w:instr=" SEQ Figure \* ARABIC ">
        <w:r w:rsidR="008B066C">
          <w:rPr>
            <w:noProof/>
          </w:rPr>
          <w:t>14</w:t>
        </w:r>
      </w:fldSimple>
      <w:bookmarkEnd w:id="486"/>
      <w:r>
        <w:rPr>
          <w:noProof/>
          <w:rtl/>
        </w:rPr>
        <w:t xml:space="preserve"> </w:t>
      </w:r>
      <w:r>
        <w:rPr>
          <w:noProof/>
        </w:rPr>
        <w:t xml:space="preserve"> Muscarinic Results Magnified</w:t>
      </w:r>
      <w:bookmarkEnd w:id="487"/>
    </w:p>
    <w:p w14:paraId="74A45D36" w14:textId="0460A69B" w:rsidR="00ED3292" w:rsidDel="006C1818" w:rsidRDefault="00ED3292" w:rsidP="00ED3292">
      <w:pPr>
        <w:pStyle w:val="Heading4"/>
        <w:rPr>
          <w:del w:id="488" w:author="Abraham Yosipof" w:date="2017-09-18T00:14:00Z"/>
        </w:rPr>
      </w:pPr>
      <w:del w:id="489" w:author="Abraham Yosipof" w:date="2017-09-18T00:14:00Z">
        <w:r w:rsidDel="006C1818">
          <w:delText>S</w:delText>
        </w:r>
        <w:r w:rsidRPr="00910F48" w:rsidDel="006C1818">
          <w:delText>erotonin</w:delText>
        </w:r>
      </w:del>
    </w:p>
    <w:p w14:paraId="5EE729F6" w14:textId="645575CF" w:rsidR="004B6266" w:rsidDel="006C1818" w:rsidRDefault="004B6266">
      <w:pPr>
        <w:rPr>
          <w:del w:id="490" w:author="Abraham Yosipof" w:date="2017-09-18T00:14:00Z"/>
        </w:rPr>
      </w:pPr>
      <w:del w:id="491" w:author="Abraham Yosipof" w:date="2017-09-18T00:14:00Z">
        <w:r w:rsidDel="006C1818">
          <w:delText>The results for Serotonin (</w:delText>
        </w:r>
        <w:r w:rsidDel="006C1818">
          <w:fldChar w:fldCharType="begin"/>
        </w:r>
        <w:r w:rsidDel="006C1818">
          <w:delInstrText xml:space="preserve"> REF _Ref489120518 \h </w:delInstrText>
        </w:r>
        <w:r w:rsidDel="006C1818">
          <w:fldChar w:fldCharType="separate"/>
        </w:r>
        <w:r w:rsidR="008B066C" w:rsidDel="006C1818">
          <w:delText xml:space="preserve">Figure </w:delText>
        </w:r>
        <w:r w:rsidR="008B066C" w:rsidDel="006C1818">
          <w:rPr>
            <w:noProof/>
          </w:rPr>
          <w:delText>13</w:delText>
        </w:r>
        <w:r w:rsidDel="006C1818">
          <w:fldChar w:fldCharType="end"/>
        </w:r>
        <w:r w:rsidDel="006C1818">
          <w:delText>) are as follows:</w:delText>
        </w:r>
      </w:del>
    </w:p>
    <w:p w14:paraId="65419F93" w14:textId="081188B2" w:rsidR="004B6266" w:rsidDel="006C1818" w:rsidRDefault="004B6266" w:rsidP="004B6266">
      <w:pPr>
        <w:rPr>
          <w:del w:id="492" w:author="Abraham Yosipof" w:date="2017-09-18T00:14:00Z"/>
        </w:rPr>
      </w:pPr>
      <w:del w:id="493" w:author="Abraham Yosipof" w:date="2017-09-18T00:14:00Z">
        <w:r w:rsidRPr="00E73FED" w:rsidDel="006C1818">
          <w:rPr>
            <w:b/>
          </w:rPr>
          <w:delText xml:space="preserve">Name: </w:delText>
        </w:r>
        <w:r w:rsidRPr="00E73FED" w:rsidDel="006C1818">
          <w:rPr>
            <w:b/>
          </w:rPr>
          <w:tab/>
        </w:r>
        <w:r w:rsidRPr="00E73FED" w:rsidDel="006C1818">
          <w:rPr>
            <w:b/>
          </w:rPr>
          <w:tab/>
        </w:r>
        <w:r w:rsidRPr="00E73FED" w:rsidDel="006C1818">
          <w:rPr>
            <w:b/>
          </w:rPr>
          <w:tab/>
        </w:r>
        <w:r w:rsidRPr="00E73FED" w:rsidDel="006C1818">
          <w:rPr>
            <w:b/>
          </w:rPr>
          <w:tab/>
        </w:r>
        <w:r w:rsidDel="006C1818">
          <w:delText>Serotonin.</w:delText>
        </w:r>
      </w:del>
    </w:p>
    <w:p w14:paraId="2193C91C" w14:textId="4103C9DA" w:rsidR="004B6266" w:rsidDel="006C1818" w:rsidRDefault="004B6266" w:rsidP="004B6266">
      <w:pPr>
        <w:rPr>
          <w:del w:id="494" w:author="Abraham Yosipof" w:date="2017-09-18T00:14:00Z"/>
        </w:rPr>
      </w:pPr>
      <w:del w:id="495" w:author="Abraham Yosipof" w:date="2017-09-18T00:14:00Z">
        <w:r w:rsidRPr="00E73FED" w:rsidDel="006C1818">
          <w:rPr>
            <w:b/>
          </w:rPr>
          <w:delText>Single neighbor quality:</w:delText>
        </w:r>
        <w:r w:rsidRPr="00E73FED" w:rsidDel="006C1818">
          <w:rPr>
            <w:b/>
          </w:rPr>
          <w:tab/>
        </w:r>
        <w:r w:rsidRPr="00E73FED" w:rsidDel="006C1818">
          <w:rPr>
            <w:b/>
          </w:rPr>
          <w:tab/>
        </w:r>
        <w:r w:rsidDel="006C1818">
          <w:delText>0.938.</w:delText>
        </w:r>
      </w:del>
    </w:p>
    <w:p w14:paraId="3D96F091" w14:textId="2DD19D7B" w:rsidR="004B6266" w:rsidDel="006C1818" w:rsidRDefault="004B6266" w:rsidP="004B6266">
      <w:pPr>
        <w:rPr>
          <w:del w:id="496" w:author="Abraham Yosipof" w:date="2017-09-18T00:14:00Z"/>
        </w:rPr>
      </w:pPr>
      <w:del w:id="497" w:author="Abraham Yosipof" w:date="2017-09-18T00:14:00Z">
        <w:r w:rsidRPr="00E73FED" w:rsidDel="006C1818">
          <w:rPr>
            <w:b/>
          </w:rPr>
          <w:delText>Three neighbors quality:</w:delText>
        </w:r>
        <w:r w:rsidRPr="00E73FED" w:rsidDel="006C1818">
          <w:rPr>
            <w:b/>
          </w:rPr>
          <w:tab/>
        </w:r>
        <w:r w:rsidDel="006C1818">
          <w:delText>0.934.</w:delText>
        </w:r>
      </w:del>
    </w:p>
    <w:p w14:paraId="6297C9C2" w14:textId="32BD24C2" w:rsidR="004B6266" w:rsidDel="006C1818" w:rsidRDefault="004B6266" w:rsidP="004B6266">
      <w:pPr>
        <w:rPr>
          <w:del w:id="498" w:author="Abraham Yosipof" w:date="2017-09-18T00:14:00Z"/>
        </w:rPr>
      </w:pPr>
      <w:del w:id="499" w:author="Abraham Yosipof" w:date="2017-09-18T00:14:00Z">
        <w:r w:rsidRPr="00E73FED" w:rsidDel="006C1818">
          <w:rPr>
            <w:b/>
          </w:rPr>
          <w:delText>Five neighbors quality:</w:delText>
        </w:r>
        <w:r w:rsidRPr="00E73FED" w:rsidDel="006C1818">
          <w:rPr>
            <w:b/>
          </w:rPr>
          <w:tab/>
        </w:r>
        <w:r w:rsidRPr="00E73FED" w:rsidDel="006C1818">
          <w:rPr>
            <w:b/>
          </w:rPr>
          <w:tab/>
        </w:r>
        <w:r w:rsidDel="006C1818">
          <w:delText>0.921.</w:delText>
        </w:r>
      </w:del>
    </w:p>
    <w:p w14:paraId="377BD206" w14:textId="3DCD4CBE" w:rsidR="004B6266" w:rsidDel="006C1818" w:rsidRDefault="004B6266">
      <w:pPr>
        <w:rPr>
          <w:del w:id="500" w:author="Abraham Yosipof" w:date="2017-09-18T00:14:00Z"/>
        </w:rPr>
      </w:pPr>
      <w:del w:id="501" w:author="Abraham Yosipof" w:date="2017-09-18T00:14:00Z">
        <w:r w:rsidRPr="00E73FED" w:rsidDel="006C1818">
          <w:rPr>
            <w:b/>
          </w:rPr>
          <w:delText>Trust level:</w:delText>
        </w:r>
        <w:r w:rsidRPr="00E73FED" w:rsidDel="006C1818">
          <w:rPr>
            <w:b/>
          </w:rPr>
          <w:tab/>
        </w:r>
        <w:r w:rsidRPr="00E73FED" w:rsidDel="006C1818">
          <w:rPr>
            <w:b/>
          </w:rPr>
          <w:tab/>
        </w:r>
        <w:r w:rsidRPr="00E73FED" w:rsidDel="006C1818">
          <w:rPr>
            <w:b/>
          </w:rPr>
          <w:tab/>
        </w:r>
        <w:r w:rsidDel="006C1818">
          <w:delText>0.09.</w:delText>
        </w:r>
      </w:del>
    </w:p>
    <w:p w14:paraId="16D21D1E" w14:textId="76066C24" w:rsidR="004B6266" w:rsidRDefault="004B6266">
      <w:r>
        <w:t>As the most dominant effect in the dataset (with regard to compound count) Serotonin has the lowest quality score which is still better in orders of magnitude than random selection.</w:t>
      </w:r>
    </w:p>
    <w:p w14:paraId="46532E5B" w14:textId="7221CCF8" w:rsidR="004B6266" w:rsidRDefault="00B74989" w:rsidP="007A1597">
      <w:pPr>
        <w:keepNext/>
      </w:pPr>
      <w:r>
        <w:rPr>
          <w:noProof/>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7479E973" w:rsidR="007E48FE" w:rsidRDefault="004B6266" w:rsidP="007A1597">
      <w:pPr>
        <w:pStyle w:val="Caption"/>
        <w:jc w:val="center"/>
      </w:pPr>
      <w:bookmarkStart w:id="502" w:name="_Toc490320167"/>
      <w:r>
        <w:t xml:space="preserve">Figure </w:t>
      </w:r>
      <w:fldSimple w:instr=" SEQ Figure \* ARABIC ">
        <w:r w:rsidR="008B066C">
          <w:rPr>
            <w:noProof/>
          </w:rPr>
          <w:t>15</w:t>
        </w:r>
      </w:fldSimple>
      <w:r>
        <w:t xml:space="preserve"> Serotonin Results</w:t>
      </w:r>
      <w:bookmarkEnd w:id="502"/>
    </w:p>
    <w:p w14:paraId="3AD3BF1C" w14:textId="0BFF08EC" w:rsidR="00B74989" w:rsidRDefault="00B74989" w:rsidP="00B74989">
      <w:pPr>
        <w:pStyle w:val="Heading4"/>
      </w:pPr>
      <w:commentRangeStart w:id="503"/>
      <w:r>
        <w:t>Summary</w:t>
      </w:r>
      <w:commentRangeEnd w:id="503"/>
      <w:r w:rsidR="006C1818">
        <w:rPr>
          <w:rStyle w:val="CommentReference"/>
          <w:rFonts w:asciiTheme="minorHAnsi" w:eastAsiaTheme="minorEastAsia" w:hAnsiTheme="minorHAnsi" w:cstheme="minorBidi"/>
          <w:i w:val="0"/>
          <w:iCs w:val="0"/>
        </w:rPr>
        <w:commentReference w:id="503"/>
      </w:r>
    </w:p>
    <w:p w14:paraId="5206062C" w14:textId="65A4ABA7" w:rsidR="00B74989" w:rsidRPr="00C119D8" w:rsidRDefault="00B74989" w:rsidP="00C119D8">
      <w:r>
        <w:t>Following is a summary of the results in a single table.</w:t>
      </w:r>
    </w:p>
    <w:tbl>
      <w:tblPr>
        <w:tblStyle w:val="PlainTable5"/>
        <w:tblW w:w="0" w:type="auto"/>
        <w:tblLook w:val="04A0" w:firstRow="1" w:lastRow="0" w:firstColumn="1" w:lastColumn="0" w:noHBand="0" w:noVBand="1"/>
      </w:tblPr>
      <w:tblGrid>
        <w:gridCol w:w="1796"/>
        <w:gridCol w:w="1382"/>
        <w:gridCol w:w="1383"/>
        <w:gridCol w:w="1383"/>
        <w:gridCol w:w="1383"/>
      </w:tblGrid>
      <w:tr w:rsidR="00B74989" w14:paraId="39BB3038" w14:textId="77777777" w:rsidTr="00E526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6" w:type="dxa"/>
          </w:tcPr>
          <w:p w14:paraId="21ED724A" w14:textId="77777777" w:rsidR="00B74989" w:rsidRDefault="00B74989" w:rsidP="00C119D8">
            <w:pPr>
              <w:jc w:val="center"/>
            </w:pPr>
          </w:p>
        </w:tc>
        <w:tc>
          <w:tcPr>
            <w:tcW w:w="1382" w:type="dxa"/>
          </w:tcPr>
          <w:p w14:paraId="2D4640F3" w14:textId="6DF1C70F" w:rsidR="00B74989" w:rsidRDefault="00B74989" w:rsidP="00C119D8">
            <w:pPr>
              <w:jc w:val="center"/>
              <w:cnfStyle w:val="100000000000" w:firstRow="1" w:lastRow="0" w:firstColumn="0" w:lastColumn="0" w:oddVBand="0" w:evenVBand="0" w:oddHBand="0" w:evenHBand="0" w:firstRowFirstColumn="0" w:firstRowLastColumn="0" w:lastRowFirstColumn="0" w:lastRowLastColumn="0"/>
            </w:pPr>
            <w:r>
              <w:t>Q-1</w:t>
            </w:r>
          </w:p>
        </w:tc>
        <w:tc>
          <w:tcPr>
            <w:tcW w:w="1383" w:type="dxa"/>
          </w:tcPr>
          <w:p w14:paraId="7B36695D" w14:textId="1BD0F903" w:rsidR="00B74989" w:rsidRDefault="00B74989" w:rsidP="00C119D8">
            <w:pPr>
              <w:jc w:val="center"/>
              <w:cnfStyle w:val="100000000000" w:firstRow="1" w:lastRow="0" w:firstColumn="0" w:lastColumn="0" w:oddVBand="0" w:evenVBand="0" w:oddHBand="0" w:evenHBand="0" w:firstRowFirstColumn="0" w:firstRowLastColumn="0" w:lastRowFirstColumn="0" w:lastRowLastColumn="0"/>
            </w:pPr>
            <w:r>
              <w:t>Q-3</w:t>
            </w:r>
          </w:p>
        </w:tc>
        <w:tc>
          <w:tcPr>
            <w:tcW w:w="1383" w:type="dxa"/>
          </w:tcPr>
          <w:p w14:paraId="717512BD" w14:textId="43DADB1A" w:rsidR="00B74989" w:rsidRDefault="00B74989" w:rsidP="00C119D8">
            <w:pPr>
              <w:jc w:val="center"/>
              <w:cnfStyle w:val="100000000000" w:firstRow="1" w:lastRow="0" w:firstColumn="0" w:lastColumn="0" w:oddVBand="0" w:evenVBand="0" w:oddHBand="0" w:evenHBand="0" w:firstRowFirstColumn="0" w:firstRowLastColumn="0" w:lastRowFirstColumn="0" w:lastRowLastColumn="0"/>
            </w:pPr>
            <w:r>
              <w:t>Q-5</w:t>
            </w:r>
          </w:p>
        </w:tc>
        <w:tc>
          <w:tcPr>
            <w:tcW w:w="1383" w:type="dxa"/>
          </w:tcPr>
          <w:p w14:paraId="335CC38A" w14:textId="0C693E21" w:rsidR="00B74989" w:rsidRDefault="00B74989" w:rsidP="00C119D8">
            <w:pPr>
              <w:jc w:val="center"/>
              <w:cnfStyle w:val="100000000000" w:firstRow="1" w:lastRow="0" w:firstColumn="0" w:lastColumn="0" w:oddVBand="0" w:evenVBand="0" w:oddHBand="0" w:evenHBand="0" w:firstRowFirstColumn="0" w:firstRowLastColumn="0" w:lastRowFirstColumn="0" w:lastRowLastColumn="0"/>
            </w:pPr>
            <w:r>
              <w:t>Trust</w:t>
            </w:r>
          </w:p>
        </w:tc>
      </w:tr>
      <w:tr w:rsidR="00B74989" w14:paraId="014DA1FA" w14:textId="77777777" w:rsidTr="00E52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5D35B945" w14:textId="2EE3D651" w:rsidR="00B74989" w:rsidRDefault="00B74989" w:rsidP="00B74989">
            <w:r>
              <w:t>Dopamine</w:t>
            </w:r>
          </w:p>
        </w:tc>
        <w:tc>
          <w:tcPr>
            <w:tcW w:w="1382" w:type="dxa"/>
          </w:tcPr>
          <w:p w14:paraId="71117F9A" w14:textId="71A7E7D8" w:rsidR="00B74989" w:rsidRDefault="00B74989" w:rsidP="00C119D8">
            <w:pPr>
              <w:jc w:val="center"/>
              <w:cnfStyle w:val="000000100000" w:firstRow="0" w:lastRow="0" w:firstColumn="0" w:lastColumn="0" w:oddVBand="0" w:evenVBand="0" w:oddHBand="1" w:evenHBand="0" w:firstRowFirstColumn="0" w:firstRowLastColumn="0" w:lastRowFirstColumn="0" w:lastRowLastColumn="0"/>
            </w:pPr>
            <w:r>
              <w:t>0.965</w:t>
            </w:r>
          </w:p>
        </w:tc>
        <w:tc>
          <w:tcPr>
            <w:tcW w:w="1383" w:type="dxa"/>
          </w:tcPr>
          <w:p w14:paraId="47593A98" w14:textId="3CD2D7C8" w:rsidR="00B74989" w:rsidRDefault="00B74989" w:rsidP="00C119D8">
            <w:pPr>
              <w:jc w:val="center"/>
              <w:cnfStyle w:val="000000100000" w:firstRow="0" w:lastRow="0" w:firstColumn="0" w:lastColumn="0" w:oddVBand="0" w:evenVBand="0" w:oddHBand="1" w:evenHBand="0" w:firstRowFirstColumn="0" w:firstRowLastColumn="0" w:lastRowFirstColumn="0" w:lastRowLastColumn="0"/>
            </w:pPr>
            <w:r>
              <w:t>0.965</w:t>
            </w:r>
          </w:p>
        </w:tc>
        <w:tc>
          <w:tcPr>
            <w:tcW w:w="1383" w:type="dxa"/>
          </w:tcPr>
          <w:p w14:paraId="4529B89A" w14:textId="17075EA1" w:rsidR="00B74989" w:rsidRDefault="00B74989" w:rsidP="00C119D8">
            <w:pPr>
              <w:jc w:val="center"/>
              <w:cnfStyle w:val="000000100000" w:firstRow="0" w:lastRow="0" w:firstColumn="0" w:lastColumn="0" w:oddVBand="0" w:evenVBand="0" w:oddHBand="1" w:evenHBand="0" w:firstRowFirstColumn="0" w:firstRowLastColumn="0" w:lastRowFirstColumn="0" w:lastRowLastColumn="0"/>
            </w:pPr>
            <w:r>
              <w:t>0.961</w:t>
            </w:r>
          </w:p>
        </w:tc>
        <w:tc>
          <w:tcPr>
            <w:tcW w:w="1383" w:type="dxa"/>
          </w:tcPr>
          <w:p w14:paraId="6C9BCE8C" w14:textId="1ECCFAC6" w:rsidR="00B74989" w:rsidRDefault="00B74989" w:rsidP="00C119D8">
            <w:pPr>
              <w:jc w:val="center"/>
              <w:cnfStyle w:val="000000100000" w:firstRow="0" w:lastRow="0" w:firstColumn="0" w:lastColumn="0" w:oddVBand="0" w:evenVBand="0" w:oddHBand="1" w:evenHBand="0" w:firstRowFirstColumn="0" w:firstRowLastColumn="0" w:lastRowFirstColumn="0" w:lastRowLastColumn="0"/>
            </w:pPr>
            <w:r>
              <w:t>0.087</w:t>
            </w:r>
          </w:p>
        </w:tc>
      </w:tr>
      <w:tr w:rsidR="00B74989" w14:paraId="314F5B68" w14:textId="77777777" w:rsidTr="00E52606">
        <w:tc>
          <w:tcPr>
            <w:cnfStyle w:val="001000000000" w:firstRow="0" w:lastRow="0" w:firstColumn="1" w:lastColumn="0" w:oddVBand="0" w:evenVBand="0" w:oddHBand="0" w:evenHBand="0" w:firstRowFirstColumn="0" w:firstRowLastColumn="0" w:lastRowFirstColumn="0" w:lastRowLastColumn="0"/>
            <w:tcW w:w="1796" w:type="dxa"/>
          </w:tcPr>
          <w:p w14:paraId="1A4BA81F" w14:textId="27F72E39" w:rsidR="00B74989" w:rsidRDefault="00B74989" w:rsidP="00B74989">
            <w:r w:rsidRPr="005C79C1">
              <w:t>Adrenoceptors</w:t>
            </w:r>
          </w:p>
        </w:tc>
        <w:tc>
          <w:tcPr>
            <w:tcW w:w="1382" w:type="dxa"/>
          </w:tcPr>
          <w:p w14:paraId="637D7EDC" w14:textId="393BF559" w:rsidR="00B74989" w:rsidRDefault="00B74989" w:rsidP="00C119D8">
            <w:pPr>
              <w:jc w:val="center"/>
              <w:cnfStyle w:val="000000000000" w:firstRow="0" w:lastRow="0" w:firstColumn="0" w:lastColumn="0" w:oddVBand="0" w:evenVBand="0" w:oddHBand="0" w:evenHBand="0" w:firstRowFirstColumn="0" w:firstRowLastColumn="0" w:lastRowFirstColumn="0" w:lastRowLastColumn="0"/>
            </w:pPr>
            <w:r>
              <w:t>0.983</w:t>
            </w:r>
          </w:p>
        </w:tc>
        <w:tc>
          <w:tcPr>
            <w:tcW w:w="1383" w:type="dxa"/>
          </w:tcPr>
          <w:p w14:paraId="60789BD8" w14:textId="7A47D50F" w:rsidR="00B74989" w:rsidRDefault="00B74989" w:rsidP="00C119D8">
            <w:pPr>
              <w:jc w:val="center"/>
              <w:cnfStyle w:val="000000000000" w:firstRow="0" w:lastRow="0" w:firstColumn="0" w:lastColumn="0" w:oddVBand="0" w:evenVBand="0" w:oddHBand="0" w:evenHBand="0" w:firstRowFirstColumn="0" w:firstRowLastColumn="0" w:lastRowFirstColumn="0" w:lastRowLastColumn="0"/>
            </w:pPr>
            <w:r>
              <w:t>0.985</w:t>
            </w:r>
          </w:p>
        </w:tc>
        <w:tc>
          <w:tcPr>
            <w:tcW w:w="1383" w:type="dxa"/>
          </w:tcPr>
          <w:p w14:paraId="0DFF8E6E" w14:textId="172FC294" w:rsidR="00B74989" w:rsidRDefault="00B74989" w:rsidP="00C119D8">
            <w:pPr>
              <w:jc w:val="center"/>
              <w:cnfStyle w:val="000000000000" w:firstRow="0" w:lastRow="0" w:firstColumn="0" w:lastColumn="0" w:oddVBand="0" w:evenVBand="0" w:oddHBand="0" w:evenHBand="0" w:firstRowFirstColumn="0" w:firstRowLastColumn="0" w:lastRowFirstColumn="0" w:lastRowLastColumn="0"/>
            </w:pPr>
            <w:r>
              <w:t>0.984</w:t>
            </w:r>
          </w:p>
        </w:tc>
        <w:tc>
          <w:tcPr>
            <w:tcW w:w="1383" w:type="dxa"/>
          </w:tcPr>
          <w:p w14:paraId="2007C716" w14:textId="51FB7D9C" w:rsidR="00B74989" w:rsidRDefault="00B74989" w:rsidP="00C119D8">
            <w:pPr>
              <w:jc w:val="center"/>
              <w:cnfStyle w:val="000000000000" w:firstRow="0" w:lastRow="0" w:firstColumn="0" w:lastColumn="0" w:oddVBand="0" w:evenVBand="0" w:oddHBand="0" w:evenHBand="0" w:firstRowFirstColumn="0" w:firstRowLastColumn="0" w:lastRowFirstColumn="0" w:lastRowLastColumn="0"/>
            </w:pPr>
            <w:r>
              <w:t>0.077</w:t>
            </w:r>
          </w:p>
        </w:tc>
      </w:tr>
      <w:tr w:rsidR="00B74989" w14:paraId="03D7CEE7" w14:textId="77777777" w:rsidTr="00F267B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96" w:type="dxa"/>
          </w:tcPr>
          <w:p w14:paraId="4C727B40" w14:textId="1F383457" w:rsidR="00B74989" w:rsidRDefault="00B74989" w:rsidP="00B74989">
            <w:r w:rsidRPr="00EB3320">
              <w:t>Histamine</w:t>
            </w:r>
          </w:p>
        </w:tc>
        <w:tc>
          <w:tcPr>
            <w:tcW w:w="1382" w:type="dxa"/>
          </w:tcPr>
          <w:p w14:paraId="5EEF1140" w14:textId="37818882" w:rsidR="00B74989" w:rsidRDefault="00B74989" w:rsidP="00C119D8">
            <w:pPr>
              <w:jc w:val="center"/>
              <w:cnfStyle w:val="000000100000" w:firstRow="0" w:lastRow="0" w:firstColumn="0" w:lastColumn="0" w:oddVBand="0" w:evenVBand="0" w:oddHBand="1" w:evenHBand="0" w:firstRowFirstColumn="0" w:firstRowLastColumn="0" w:lastRowFirstColumn="0" w:lastRowLastColumn="0"/>
            </w:pPr>
            <w:r>
              <w:t>0.967</w:t>
            </w:r>
          </w:p>
        </w:tc>
        <w:tc>
          <w:tcPr>
            <w:tcW w:w="1383" w:type="dxa"/>
          </w:tcPr>
          <w:p w14:paraId="1475BDA3" w14:textId="32BA595C" w:rsidR="00B74989" w:rsidRDefault="00E52606" w:rsidP="00C119D8">
            <w:pPr>
              <w:jc w:val="center"/>
              <w:cnfStyle w:val="000000100000" w:firstRow="0" w:lastRow="0" w:firstColumn="0" w:lastColumn="0" w:oddVBand="0" w:evenVBand="0" w:oddHBand="1" w:evenHBand="0" w:firstRowFirstColumn="0" w:firstRowLastColumn="0" w:lastRowFirstColumn="0" w:lastRowLastColumn="0"/>
            </w:pPr>
            <w:r>
              <w:t>0.963</w:t>
            </w:r>
          </w:p>
        </w:tc>
        <w:tc>
          <w:tcPr>
            <w:tcW w:w="1383" w:type="dxa"/>
          </w:tcPr>
          <w:p w14:paraId="03F8D396" w14:textId="344F7CC5" w:rsidR="00B74989" w:rsidRDefault="00E52606" w:rsidP="00C119D8">
            <w:pPr>
              <w:jc w:val="center"/>
              <w:cnfStyle w:val="000000100000" w:firstRow="0" w:lastRow="0" w:firstColumn="0" w:lastColumn="0" w:oddVBand="0" w:evenVBand="0" w:oddHBand="1" w:evenHBand="0" w:firstRowFirstColumn="0" w:firstRowLastColumn="0" w:lastRowFirstColumn="0" w:lastRowLastColumn="0"/>
            </w:pPr>
            <w:r>
              <w:t>0.964</w:t>
            </w:r>
          </w:p>
        </w:tc>
        <w:tc>
          <w:tcPr>
            <w:tcW w:w="1383" w:type="dxa"/>
          </w:tcPr>
          <w:p w14:paraId="7BD9CBE6" w14:textId="106C3B62" w:rsidR="00B74989" w:rsidRDefault="00E52606" w:rsidP="00C119D8">
            <w:pPr>
              <w:jc w:val="center"/>
              <w:cnfStyle w:val="000000100000" w:firstRow="0" w:lastRow="0" w:firstColumn="0" w:lastColumn="0" w:oddVBand="0" w:evenVBand="0" w:oddHBand="1" w:evenHBand="0" w:firstRowFirstColumn="0" w:firstRowLastColumn="0" w:lastRowFirstColumn="0" w:lastRowLastColumn="0"/>
            </w:pPr>
            <w:r>
              <w:t>0.078</w:t>
            </w:r>
          </w:p>
        </w:tc>
      </w:tr>
      <w:tr w:rsidR="00B74989" w14:paraId="46642D1B" w14:textId="77777777" w:rsidTr="00E52606">
        <w:tc>
          <w:tcPr>
            <w:cnfStyle w:val="001000000000" w:firstRow="0" w:lastRow="0" w:firstColumn="1" w:lastColumn="0" w:oddVBand="0" w:evenVBand="0" w:oddHBand="0" w:evenHBand="0" w:firstRowFirstColumn="0" w:firstRowLastColumn="0" w:lastRowFirstColumn="0" w:lastRowLastColumn="0"/>
            <w:tcW w:w="1796" w:type="dxa"/>
          </w:tcPr>
          <w:p w14:paraId="09291BDC" w14:textId="7E291B05" w:rsidR="00B74989" w:rsidRDefault="00E52606" w:rsidP="00B74989">
            <w:r>
              <w:t>Muscarinic</w:t>
            </w:r>
          </w:p>
        </w:tc>
        <w:tc>
          <w:tcPr>
            <w:tcW w:w="1382" w:type="dxa"/>
          </w:tcPr>
          <w:p w14:paraId="091E7348" w14:textId="7307F135" w:rsidR="00B74989" w:rsidRDefault="00E52606" w:rsidP="00C119D8">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70395903" w14:textId="614001B5" w:rsidR="00B74989" w:rsidRDefault="00E52606" w:rsidP="00C119D8">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6318A958" w14:textId="1BF5456A" w:rsidR="00B74989" w:rsidRDefault="00E52606" w:rsidP="00C119D8">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44258C7B" w14:textId="5D0FB151" w:rsidR="00B74989" w:rsidRDefault="00E52606" w:rsidP="00C119D8">
            <w:pPr>
              <w:jc w:val="center"/>
              <w:cnfStyle w:val="000000000000" w:firstRow="0" w:lastRow="0" w:firstColumn="0" w:lastColumn="0" w:oddVBand="0" w:evenVBand="0" w:oddHBand="0" w:evenHBand="0" w:firstRowFirstColumn="0" w:firstRowLastColumn="0" w:lastRowFirstColumn="0" w:lastRowLastColumn="0"/>
            </w:pPr>
            <w:r>
              <w:t>0.076</w:t>
            </w:r>
          </w:p>
        </w:tc>
      </w:tr>
      <w:tr w:rsidR="00B74989" w14:paraId="166A642B" w14:textId="77777777" w:rsidTr="00E52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0C232E04" w14:textId="7182D43C" w:rsidR="00B74989" w:rsidRDefault="00E52606" w:rsidP="00B74989">
            <w:r>
              <w:t>Serotonin</w:t>
            </w:r>
          </w:p>
        </w:tc>
        <w:tc>
          <w:tcPr>
            <w:tcW w:w="1382" w:type="dxa"/>
          </w:tcPr>
          <w:p w14:paraId="3CA914B0" w14:textId="55FE6128" w:rsidR="00B74989" w:rsidRDefault="00E52606" w:rsidP="00C119D8">
            <w:pPr>
              <w:jc w:val="center"/>
              <w:cnfStyle w:val="000000100000" w:firstRow="0" w:lastRow="0" w:firstColumn="0" w:lastColumn="0" w:oddVBand="0" w:evenVBand="0" w:oddHBand="1" w:evenHBand="0" w:firstRowFirstColumn="0" w:firstRowLastColumn="0" w:lastRowFirstColumn="0" w:lastRowLastColumn="0"/>
            </w:pPr>
            <w:r>
              <w:t>0.938</w:t>
            </w:r>
          </w:p>
        </w:tc>
        <w:tc>
          <w:tcPr>
            <w:tcW w:w="1383" w:type="dxa"/>
          </w:tcPr>
          <w:p w14:paraId="3D8B777C" w14:textId="0A884CB9" w:rsidR="00B74989" w:rsidRDefault="00E52606" w:rsidP="00C119D8">
            <w:pPr>
              <w:jc w:val="center"/>
              <w:cnfStyle w:val="000000100000" w:firstRow="0" w:lastRow="0" w:firstColumn="0" w:lastColumn="0" w:oddVBand="0" w:evenVBand="0" w:oddHBand="1" w:evenHBand="0" w:firstRowFirstColumn="0" w:firstRowLastColumn="0" w:lastRowFirstColumn="0" w:lastRowLastColumn="0"/>
            </w:pPr>
            <w:r>
              <w:t>0.934</w:t>
            </w:r>
          </w:p>
        </w:tc>
        <w:tc>
          <w:tcPr>
            <w:tcW w:w="1383" w:type="dxa"/>
          </w:tcPr>
          <w:p w14:paraId="2A7397D4" w14:textId="442204A5" w:rsidR="00B74989" w:rsidRDefault="00E52606" w:rsidP="00C119D8">
            <w:pPr>
              <w:jc w:val="center"/>
              <w:cnfStyle w:val="000000100000" w:firstRow="0" w:lastRow="0" w:firstColumn="0" w:lastColumn="0" w:oddVBand="0" w:evenVBand="0" w:oddHBand="1" w:evenHBand="0" w:firstRowFirstColumn="0" w:firstRowLastColumn="0" w:lastRowFirstColumn="0" w:lastRowLastColumn="0"/>
            </w:pPr>
            <w:r>
              <w:t>0.921</w:t>
            </w:r>
          </w:p>
        </w:tc>
        <w:tc>
          <w:tcPr>
            <w:tcW w:w="1383" w:type="dxa"/>
          </w:tcPr>
          <w:p w14:paraId="2F947A4E" w14:textId="720AF2A0" w:rsidR="00B74989" w:rsidRDefault="00E52606" w:rsidP="00C119D8">
            <w:pPr>
              <w:jc w:val="center"/>
              <w:cnfStyle w:val="000000100000" w:firstRow="0" w:lastRow="0" w:firstColumn="0" w:lastColumn="0" w:oddVBand="0" w:evenVBand="0" w:oddHBand="1" w:evenHBand="0" w:firstRowFirstColumn="0" w:firstRowLastColumn="0" w:lastRowFirstColumn="0" w:lastRowLastColumn="0"/>
            </w:pPr>
            <w:r>
              <w:t>0.090</w:t>
            </w:r>
          </w:p>
        </w:tc>
      </w:tr>
    </w:tbl>
    <w:p w14:paraId="4B51833A" w14:textId="64274DAF" w:rsidR="00F267B9" w:rsidRDefault="00F267B9" w:rsidP="00F00E64">
      <w:pPr>
        <w:pStyle w:val="Heading1"/>
        <w:numPr>
          <w:ilvl w:val="0"/>
          <w:numId w:val="89"/>
        </w:numPr>
      </w:pPr>
      <w:bookmarkStart w:id="504" w:name="_Toc490320065"/>
      <w:bookmarkStart w:id="505" w:name="_Toc493258126"/>
      <w:bookmarkEnd w:id="504"/>
      <w:r>
        <w:t>Discussion</w:t>
      </w:r>
      <w:bookmarkEnd w:id="505"/>
    </w:p>
    <w:p w14:paraId="57206197" w14:textId="38C89493" w:rsidR="007E48FE" w:rsidRDefault="007E48FE" w:rsidP="00F00E64">
      <w:pPr>
        <w:pStyle w:val="Heading2"/>
        <w:numPr>
          <w:ilvl w:val="1"/>
          <w:numId w:val="89"/>
        </w:numPr>
      </w:pPr>
      <w:bookmarkStart w:id="506" w:name="_Toc493258127"/>
      <w:r>
        <w:t>Verification</w:t>
      </w:r>
      <w:bookmarkEnd w:id="506"/>
    </w:p>
    <w:p w14:paraId="104CC350" w14:textId="11C9C905" w:rsidR="007E48FE" w:rsidRDefault="004B3C13" w:rsidP="007E48FE">
      <w:pPr>
        <w:pStyle w:val="Heading3"/>
      </w:pPr>
      <w:bookmarkStart w:id="507" w:name="_Toc493258128"/>
      <w:r>
        <w:t>Feature Selection</w:t>
      </w:r>
      <w:bookmarkEnd w:id="507"/>
    </w:p>
    <w:p w14:paraId="0531773F" w14:textId="0F7CDFC9" w:rsidR="00547E74" w:rsidRPr="007A1597" w:rsidRDefault="00547E74" w:rsidP="007A1597">
      <w:pPr>
        <w:rPr>
          <w:rtl/>
        </w:rPr>
      </w:pPr>
      <w:r>
        <w:t>The features are selected and persisted for the purpose of partial reproduction e.g. the final feature set can be used as the basis for future system runs for the same effect.</w:t>
      </w:r>
    </w:p>
    <w:p w14:paraId="6BED854A" w14:textId="77777777" w:rsidR="007E48FE" w:rsidRDefault="007E48FE" w:rsidP="007E48FE">
      <w:pPr>
        <w:pStyle w:val="Heading3"/>
      </w:pPr>
      <w:bookmarkStart w:id="508" w:name="_Toc493258129"/>
      <w:r>
        <w:t>Dimensionality Reduction</w:t>
      </w:r>
      <w:bookmarkEnd w:id="508"/>
    </w:p>
    <w:p w14:paraId="7665C823" w14:textId="1E1AA0A1" w:rsidR="007E48FE" w:rsidRDefault="007E48FE" w:rsidP="007A1597">
      <w:r>
        <w:t>High-dimensional data</w:t>
      </w:r>
      <w:r w:rsidR="00547E74">
        <w:t xml:space="preserve"> is projected into a two dimensional space and the distances are measured in the two dimensional space.</w:t>
      </w:r>
    </w:p>
    <w:p w14:paraId="78272522" w14:textId="47305013" w:rsidR="00547E74" w:rsidRDefault="00547E74" w:rsidP="00547E74">
      <w:pPr>
        <w:pStyle w:val="Heading3"/>
      </w:pPr>
      <w:bookmarkStart w:id="509" w:name="_Toc493258130"/>
      <w:r>
        <w:t>Fitness Function</w:t>
      </w:r>
      <w:bookmarkEnd w:id="509"/>
    </w:p>
    <w:p w14:paraId="7E911288" w14:textId="682406EF" w:rsidR="00547E74" w:rsidRDefault="00547E74" w:rsidP="005366B8">
      <w:r>
        <w:t>The quality calculation serves as an adequate fitness function. Even though it might create instances in which the results make little sense to the naked eye zooming in make it clearer that the results are indeed reliable.</w:t>
      </w:r>
    </w:p>
    <w:p w14:paraId="5E6F430D" w14:textId="6820CC6E" w:rsidR="007E48FE" w:rsidRDefault="007E48FE" w:rsidP="00F00E64">
      <w:pPr>
        <w:pStyle w:val="Heading2"/>
        <w:numPr>
          <w:ilvl w:val="1"/>
          <w:numId w:val="89"/>
        </w:numPr>
      </w:pPr>
      <w:bookmarkStart w:id="510" w:name="_Toc493258131"/>
      <w:r>
        <w:t>Validation</w:t>
      </w:r>
      <w:bookmarkEnd w:id="510"/>
    </w:p>
    <w:p w14:paraId="6D6C388A" w14:textId="043C9DB4" w:rsidR="007E48FE" w:rsidRDefault="00E928B5" w:rsidP="007E48FE">
      <w:pPr>
        <w:pStyle w:val="Heading3"/>
      </w:pPr>
      <w:bookmarkStart w:id="511" w:name="_Toc493258132"/>
      <w:r>
        <w:t>Tagging Compounds with Unknown Qualities</w:t>
      </w:r>
      <w:bookmarkEnd w:id="511"/>
    </w:p>
    <w:p w14:paraId="12FD077D" w14:textId="762D176E" w:rsidR="00E928B5" w:rsidRDefault="00E928B5" w:rsidP="007A1597">
      <w:r>
        <w:t>We have shown that in the tested cases the system placed compounds with similar effects near each other. This supports the conclusion that with enough tagged compounds the system can be relied upon to make the required recommendation and identify the compounds which are most lik</w:t>
      </w:r>
      <w:r w:rsidR="002A239B">
        <w:t>ely to have the desired effect.</w:t>
      </w:r>
    </w:p>
    <w:p w14:paraId="3AE8BD63" w14:textId="38D4BB66" w:rsidR="002A239B" w:rsidRDefault="002A239B" w:rsidP="007A1597">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r w:rsidR="00684EF7">
        <w:t>.</w:t>
      </w:r>
    </w:p>
    <w:p w14:paraId="2DC34FAF" w14:textId="1820E823" w:rsidR="00684EF7" w:rsidRPr="007A1597" w:rsidRDefault="00684EF7" w:rsidP="001A1386">
      <w:r>
        <w:t xml:space="preserve">These solutions, even though potentially speeding up the process by a factor of at least 160, might prove insufficient since the </w:t>
      </w:r>
      <w:r w:rsidR="00F46A25">
        <w:t xml:space="preserve">t-SNE algorithm has both time and space quadratic complexities. Even with industrial power machines and cloud computing databases of 100000 entries might have unrealistic computing power requirements – which means a powerful pre-processing will be required </w:t>
      </w:r>
      <w:r w:rsidR="001A1386">
        <w:t>or a variant of t-SNE with lower complexity (there are some ongoing research efforts into that objective) will be used.</w:t>
      </w:r>
    </w:p>
    <w:p w14:paraId="73E24956" w14:textId="25798810" w:rsidR="00E928B5" w:rsidRPr="00E73FED" w:rsidRDefault="00E928B5" w:rsidP="00F00E64">
      <w:pPr>
        <w:pStyle w:val="Heading1"/>
        <w:numPr>
          <w:ilvl w:val="0"/>
          <w:numId w:val="89"/>
        </w:numPr>
      </w:pPr>
      <w:bookmarkStart w:id="512" w:name="_Toc493258133"/>
      <w:r>
        <w:t>Conclusions</w:t>
      </w:r>
      <w:bookmarkEnd w:id="512"/>
    </w:p>
    <w:p w14:paraId="4B245915" w14:textId="78525EBA" w:rsidR="00E928B5" w:rsidRDefault="00E928B5" w:rsidP="00F00E64">
      <w:pPr>
        <w:pStyle w:val="Heading2"/>
        <w:numPr>
          <w:ilvl w:val="1"/>
          <w:numId w:val="89"/>
        </w:numPr>
      </w:pPr>
      <w:bookmarkStart w:id="513" w:name="_Toc493258134"/>
      <w:r>
        <w:t>Conclusions</w:t>
      </w:r>
      <w:bookmarkEnd w:id="513"/>
    </w:p>
    <w:p w14:paraId="50CE2FC9" w14:textId="57160D30" w:rsidR="00946C18" w:rsidRDefault="00E928B5" w:rsidP="007A1597">
      <w:r>
        <w:t>The research hypothesis discussed in this paper, that it is possible to optimize a feature selection for a dimensionality reduction algorithm so that the compounds selected according to the distance from tagged compounds present the best ca</w:t>
      </w:r>
      <w:r w:rsidR="00CC125B">
        <w:t>ndidate for pre-clinical trials, was substantiated for an industry class database.</w:t>
      </w:r>
    </w:p>
    <w:p w14:paraId="0404CB2D" w14:textId="71DD6F36" w:rsidR="00CC125B" w:rsidRDefault="00CC125B" w:rsidP="007A1597">
      <w:r>
        <w:t>Examining the result for all the tested effect show that in all the cases the system produced results that were superior to random selection by at least one order of magnitude. It still remains to be seen whether that would be sufficient for the industry to start including the discovery phase as an integral part of their R&amp;D process.</w:t>
      </w:r>
    </w:p>
    <w:p w14:paraId="57006C78" w14:textId="3FAAFF10" w:rsidR="00C73B61" w:rsidRDefault="00C73B61" w:rsidP="007A1597">
      <w:r>
        <w:t>Compared to the benchmark introduced above (</w:t>
      </w:r>
      <w:r>
        <w:fldChar w:fldCharType="begin"/>
      </w:r>
      <w:r>
        <w:instrText xml:space="preserve"> REF _Ref490319854 \h </w:instrText>
      </w:r>
      <w:r>
        <w:fldChar w:fldCharType="separate"/>
      </w:r>
      <w:r w:rsidR="008B066C">
        <w:t>The Economy of Discovery</w:t>
      </w:r>
      <w:r>
        <w:fldChar w:fldCharType="end"/>
      </w:r>
      <w:r>
        <w:t>) we have exceeded our expectations and we can see that in most cases no more than seven percent of the initial corpus was left for the actually costly process of physical compound testing – by which we reduced the potential cost of the discovery phase to less than ten percent of its original cost.</w:t>
      </w:r>
    </w:p>
    <w:p w14:paraId="503264BF" w14:textId="01D5C2D2" w:rsidR="00CC125B" w:rsidRDefault="00CC125B" w:rsidP="00F00E64">
      <w:pPr>
        <w:pStyle w:val="Heading2"/>
        <w:numPr>
          <w:ilvl w:val="1"/>
          <w:numId w:val="89"/>
        </w:numPr>
      </w:pPr>
      <w:bookmarkStart w:id="514" w:name="_Toc493258135"/>
      <w:r>
        <w:t>Future Work</w:t>
      </w:r>
      <w:bookmarkEnd w:id="514"/>
    </w:p>
    <w:p w14:paraId="384FC18A" w14:textId="26D217F0" w:rsidR="00CC125B" w:rsidRDefault="00CC125B" w:rsidP="00CC125B">
      <w:r>
        <w:t xml:space="preserve">There are a few improvements that can be made to the system </w:t>
      </w:r>
      <w:r w:rsidR="0029762E">
        <w:t>to</w:t>
      </w:r>
      <w:r>
        <w:t xml:space="preserve"> make it more suitable to work in the industry.</w:t>
      </w:r>
    </w:p>
    <w:p w14:paraId="3659B598" w14:textId="2D427ECD" w:rsidR="00CC125B" w:rsidRDefault="00CC125B" w:rsidP="007A1597">
      <w:pPr>
        <w:pStyle w:val="Heading3"/>
      </w:pPr>
      <w:bookmarkStart w:id="515" w:name="_Toc493258136"/>
      <w:r>
        <w:t>Dataset Size</w:t>
      </w:r>
      <w:bookmarkEnd w:id="515"/>
    </w:p>
    <w:p w14:paraId="1E538B67" w14:textId="21D7BDFD" w:rsidR="00CC125B" w:rsidRDefault="00CC125B" w:rsidP="007A1597">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 a distributed algorithm will have to be utilized.</w:t>
      </w:r>
    </w:p>
    <w:p w14:paraId="78D8AA52" w14:textId="024B9500" w:rsidR="0029762E" w:rsidRDefault="0029762E" w:rsidP="0029762E">
      <w:pPr>
        <w:pStyle w:val="Heading3"/>
      </w:pPr>
      <w:r>
        <w:t>Fast Dimensionality Reduction</w:t>
      </w:r>
    </w:p>
    <w:p w14:paraId="2B0AF298" w14:textId="19415E96" w:rsidR="0029762E" w:rsidRDefault="0029762E" w:rsidP="0029762E">
      <w:r>
        <w:t>There are a few ongoing research efforts into creating a faster version of t-SNE which would be able to handle significantly larger databases. Additionally there are other dimensionality reduction algorithms which might prove a reasonable substitution.</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516" w:name="_Toc421631609"/>
      <w:bookmarkStart w:id="517" w:name="_Toc421658575"/>
      <w:bookmarkStart w:id="518" w:name="_Toc443577296"/>
      <w:r>
        <w:br w:type="page"/>
      </w:r>
    </w:p>
    <w:p w14:paraId="7E0EBB94" w14:textId="1AEF339D" w:rsidR="00FE7503" w:rsidRDefault="00FE7503" w:rsidP="007A1597">
      <w:pPr>
        <w:pStyle w:val="Heading1"/>
        <w:numPr>
          <w:ilvl w:val="0"/>
          <w:numId w:val="79"/>
        </w:numPr>
      </w:pPr>
      <w:bookmarkStart w:id="519" w:name="_Toc488420194"/>
      <w:bookmarkStart w:id="520" w:name="_Toc493258137"/>
      <w:r>
        <w:t>List of Publications</w:t>
      </w:r>
      <w:bookmarkEnd w:id="516"/>
      <w:bookmarkEnd w:id="517"/>
      <w:bookmarkEnd w:id="519"/>
      <w:bookmarkEnd w:id="520"/>
    </w:p>
    <w:p w14:paraId="163F0691" w14:textId="77777777" w:rsidR="00FE7503" w:rsidRPr="00281E88" w:rsidRDefault="004D26AF" w:rsidP="00E24D3E">
      <w:pPr>
        <w:pStyle w:val="ListParagraph"/>
        <w:numPr>
          <w:ilvl w:val="0"/>
          <w:numId w:val="39"/>
        </w:numPr>
      </w:pPr>
      <w:commentRangeStart w:id="521"/>
      <w:r>
        <w:t>Y</w:t>
      </w:r>
      <w:r w:rsidR="00FE7503" w:rsidRPr="004D26AF">
        <w:t xml:space="preserve">osipof, A.; Kaspi, O.; Majhi, K.; Senderowitz, H., Visualization Based Data Mining for Comparison Between Two Solar Cell Libraries. </w:t>
      </w:r>
      <w:r w:rsidR="00FE7503" w:rsidRPr="00786461">
        <w:rPr>
          <w:i/>
        </w:rPr>
        <w:t xml:space="preserve">Molecular Informatics </w:t>
      </w:r>
      <w:r w:rsidR="00FE7503" w:rsidRPr="00786461">
        <w:rPr>
          <w:b/>
        </w:rPr>
        <w:t>2016</w:t>
      </w:r>
      <w:r w:rsidR="00FE7503" w:rsidRPr="004D26AF">
        <w:t>, 35, 622-628.</w:t>
      </w:r>
      <w:commentRangeEnd w:id="521"/>
      <w:r w:rsidR="006C1818">
        <w:rPr>
          <w:rStyle w:val="CommentReference"/>
          <w:rtl/>
        </w:rPr>
        <w:commentReference w:id="521"/>
      </w:r>
    </w:p>
    <w:p w14:paraId="0AEBAE70" w14:textId="77777777" w:rsidR="00281E88" w:rsidRPr="00497CFA" w:rsidRDefault="00281E88" w:rsidP="009B1370">
      <w:pPr>
        <w:rPr>
          <w:rFonts w:ascii="Times New Roman" w:eastAsia="Calibri" w:hAnsi="Times New Roman" w:cs="Arial"/>
        </w:rPr>
      </w:pPr>
    </w:p>
    <w:p w14:paraId="0E8FB64A" w14:textId="77777777" w:rsidR="00DB3F48" w:rsidRDefault="00DB3F48" w:rsidP="009B1370">
      <w:pPr>
        <w:spacing w:line="276" w:lineRule="auto"/>
        <w:rPr>
          <w:rFonts w:eastAsiaTheme="majorEastAsia"/>
          <w:b/>
          <w:bCs/>
          <w:sz w:val="28"/>
          <w:szCs w:val="28"/>
        </w:rPr>
      </w:pPr>
      <w:r>
        <w:br w:type="page"/>
      </w:r>
    </w:p>
    <w:p w14:paraId="06F27142" w14:textId="3DF07ED3" w:rsidR="00C84B90" w:rsidRDefault="00C84B90" w:rsidP="007A1597">
      <w:pPr>
        <w:pStyle w:val="Heading1"/>
        <w:numPr>
          <w:ilvl w:val="0"/>
          <w:numId w:val="80"/>
        </w:numPr>
        <w:rPr>
          <w:rFonts w:asciiTheme="majorBidi" w:hAnsiTheme="majorBidi"/>
          <w:sz w:val="24"/>
          <w:szCs w:val="24"/>
        </w:rPr>
      </w:pPr>
      <w:bookmarkStart w:id="522" w:name="_Toc488420195"/>
      <w:bookmarkStart w:id="523" w:name="_Toc493258138"/>
      <w:commentRangeStart w:id="524"/>
      <w:r>
        <w:rPr>
          <w:rFonts w:asciiTheme="majorBidi" w:hAnsiTheme="majorBidi"/>
          <w:sz w:val="24"/>
          <w:szCs w:val="24"/>
        </w:rPr>
        <w:t>References</w:t>
      </w:r>
      <w:bookmarkEnd w:id="522"/>
      <w:bookmarkEnd w:id="523"/>
      <w:commentRangeEnd w:id="524"/>
      <w:r w:rsidR="006C1818">
        <w:rPr>
          <w:rStyle w:val="CommentReference"/>
          <w:rFonts w:asciiTheme="minorHAnsi" w:eastAsiaTheme="minorEastAsia" w:hAnsiTheme="minorHAnsi" w:cstheme="minorBidi"/>
          <w:b w:val="0"/>
          <w:bCs w:val="0"/>
          <w:caps w:val="0"/>
          <w:spacing w:val="0"/>
        </w:rPr>
        <w:commentReference w:id="524"/>
      </w:r>
    </w:p>
    <w:p w14:paraId="3C5781B5" w14:textId="77777777" w:rsidR="00C52EA8" w:rsidRPr="000F0B3A" w:rsidRDefault="00C52EA8" w:rsidP="00C84B90">
      <w:pPr>
        <w:pStyle w:val="ListParagraph"/>
        <w:numPr>
          <w:ilvl w:val="0"/>
          <w:numId w:val="43"/>
        </w:numPr>
        <w:rPr>
          <w:rFonts w:asciiTheme="majorHAnsi" w:hAnsiTheme="majorHAnsi"/>
          <w:lang w:val="en-GB" w:eastAsia="de-AT" w:bidi="ar-SA"/>
        </w:rPr>
      </w:pPr>
      <w:bookmarkStart w:id="525" w:name="_Ref490317976"/>
      <w:bookmarkStart w:id="526" w:name="_Ref483425540"/>
      <w:r w:rsidRPr="000F0B3A">
        <w:rPr>
          <w:rFonts w:asciiTheme="majorHAnsi" w:hAnsiTheme="majorHAnsi"/>
        </w:rPr>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rFonts w:asciiTheme="majorHAnsi" w:hAnsiTheme="majorHAnsi"/>
          <w:b/>
        </w:rPr>
        <w:t>2010</w:t>
      </w:r>
      <w:bookmarkEnd w:id="525"/>
    </w:p>
    <w:p w14:paraId="7F0A8FF2" w14:textId="6296D11B" w:rsidR="00C84B90" w:rsidRPr="000F0B3A" w:rsidRDefault="00C52EA8" w:rsidP="00C52EA8">
      <w:pPr>
        <w:pStyle w:val="ListParagraph"/>
        <w:numPr>
          <w:ilvl w:val="0"/>
          <w:numId w:val="43"/>
        </w:numPr>
        <w:rPr>
          <w:rFonts w:asciiTheme="majorHAnsi" w:eastAsia="Times New Roman" w:hAnsiTheme="majorHAnsi"/>
        </w:rPr>
      </w:pPr>
      <w:bookmarkStart w:id="527" w:name="_Ref483672806"/>
      <w:r w:rsidRPr="000F0B3A">
        <w:rPr>
          <w:rFonts w:asciiTheme="majorHAnsi" w:eastAsia="Times New Roman" w:hAnsiTheme="majorHAnsi"/>
        </w:rPr>
        <w:t>Joseph A. DiMasi, Tufts Center for the Study of Drug Development, Cost of Developing a New Drug</w:t>
      </w:r>
      <w:bookmarkEnd w:id="526"/>
      <w:bookmarkEnd w:id="527"/>
    </w:p>
    <w:p w14:paraId="4E19FF2A" w14:textId="4B52E849" w:rsidR="006B7427" w:rsidRPr="000F0B3A" w:rsidRDefault="006B7427" w:rsidP="00257F4F">
      <w:pPr>
        <w:pStyle w:val="ListParagraph"/>
        <w:numPr>
          <w:ilvl w:val="0"/>
          <w:numId w:val="43"/>
        </w:numPr>
        <w:rPr>
          <w:rFonts w:asciiTheme="majorHAnsi" w:eastAsia="Times New Roman" w:hAnsiTheme="majorHAnsi"/>
        </w:rPr>
      </w:pPr>
      <w:r w:rsidRPr="000F0B3A">
        <w:rPr>
          <w:rFonts w:asciiTheme="majorHAnsi" w:eastAsia="Times New Roman" w:hAnsiTheme="majorHAnsi"/>
        </w:rPr>
        <w:t>H Geerts; A Spiros; P Roberts and R Carr, Has the Time Come for Predictive Computer Modeling in CNS Drug Discovery and Development? CPT: Pharmacometrics and Systems Pharmacology · November 2012</w:t>
      </w:r>
    </w:p>
    <w:p w14:paraId="46A60ADE" w14:textId="5A81E854" w:rsidR="006B7427" w:rsidRPr="000F0B3A" w:rsidRDefault="009C635B" w:rsidP="00257F4F">
      <w:pPr>
        <w:pStyle w:val="ListParagraph"/>
        <w:numPr>
          <w:ilvl w:val="0"/>
          <w:numId w:val="43"/>
        </w:numPr>
        <w:rPr>
          <w:rFonts w:asciiTheme="majorHAnsi" w:eastAsia="Times New Roman" w:hAnsiTheme="majorHAnsi"/>
        </w:rPr>
      </w:pPr>
      <w:r w:rsidRPr="000F0B3A">
        <w:rPr>
          <w:rFonts w:asciiTheme="majorHAnsi" w:eastAsia="Times New Roman" w:hAnsiTheme="majorHAnsi"/>
        </w:rPr>
        <w:t>Breakthrough Business Models: Drug Development for Rare and Neglected Diseases and Individualized Therapies: Workshop Summary, National Academies Press</w:t>
      </w:r>
    </w:p>
    <w:p w14:paraId="6E21EF9D" w14:textId="23C8901D" w:rsidR="008F7007" w:rsidRPr="000F0B3A" w:rsidRDefault="008F7007" w:rsidP="008F7007">
      <w:pPr>
        <w:pStyle w:val="ListParagraph"/>
        <w:numPr>
          <w:ilvl w:val="0"/>
          <w:numId w:val="43"/>
        </w:numPr>
        <w:rPr>
          <w:rFonts w:asciiTheme="majorHAnsi" w:eastAsia="Times New Roman" w:hAnsiTheme="majorHAnsi"/>
        </w:rPr>
      </w:pPr>
      <w:r w:rsidRPr="000F0B3A">
        <w:rPr>
          <w:rFonts w:asciiTheme="majorHAnsi" w:eastAsia="Times New Roman" w:hAnsiTheme="majorHAnsi"/>
        </w:rPr>
        <w:t>An analysis of the attrition of drug candidates from four major pharmaceutical companies: Michael J. Waring, John Arrowsmith, Andrew R. Leach, Paul D. Leeson, Sam Mandrell, Robert M. Owen, Garry Pairaudeau, William D. Pennie,</w:t>
      </w:r>
      <w:r w:rsidRPr="000F0B3A">
        <w:rPr>
          <w:rFonts w:asciiTheme="majorHAnsi" w:eastAsia="Times New Roman" w:hAnsiTheme="majorHAnsi"/>
        </w:rPr>
        <w:tab/>
        <w:t>Stephen D. Pickett, Jibo Wang, Owen Wallace &amp; Alex Weir.</w:t>
      </w:r>
    </w:p>
    <w:p w14:paraId="604D618E" w14:textId="2A40F029" w:rsidR="00B44881" w:rsidRPr="000F0B3A" w:rsidRDefault="00B44881" w:rsidP="00B44881">
      <w:pPr>
        <w:pStyle w:val="ListParagraph"/>
        <w:numPr>
          <w:ilvl w:val="0"/>
          <w:numId w:val="43"/>
        </w:numPr>
        <w:rPr>
          <w:rFonts w:asciiTheme="majorHAnsi" w:eastAsia="Times New Roman" w:hAnsiTheme="majorHAnsi"/>
        </w:rPr>
      </w:pPr>
      <w:bookmarkStart w:id="528" w:name="_Ref490318955"/>
      <w:r w:rsidRPr="000F0B3A">
        <w:rPr>
          <w:rFonts w:asciiTheme="majorHAnsi" w:eastAsia="Times New Roman" w:hAnsiTheme="majorHAnsi"/>
        </w:rPr>
        <w:t>Wayne Winegarden, Ph.D, The Economics of Pharmaceutical Pricing, Pacific Research Institute.</w:t>
      </w:r>
      <w:bookmarkEnd w:id="528"/>
    </w:p>
    <w:p w14:paraId="187A2E8B" w14:textId="727E3187" w:rsidR="0029679F" w:rsidRPr="000F0B3A" w:rsidRDefault="00AD6F73" w:rsidP="00AD6F73">
      <w:pPr>
        <w:pStyle w:val="ListParagraph"/>
        <w:numPr>
          <w:ilvl w:val="0"/>
          <w:numId w:val="43"/>
        </w:numPr>
        <w:rPr>
          <w:rFonts w:asciiTheme="majorHAnsi" w:eastAsia="Times New Roman" w:hAnsiTheme="majorHAnsi"/>
        </w:rPr>
      </w:pPr>
      <w:bookmarkStart w:id="529" w:name="_Ref490927303"/>
      <w:r w:rsidRPr="000F0B3A">
        <w:rPr>
          <w:rFonts w:asciiTheme="majorHAnsi" w:eastAsia="Times New Roman" w:hAnsiTheme="majorHAnsi"/>
        </w:rPr>
        <w:t>GUIYU ZHAO: The QSARome of the Receptorome: Quantitative Structure-Activity Relationship Modeling of Multiple Ligand Sets Acting at Multiple Receptors</w:t>
      </w:r>
      <w:bookmarkEnd w:id="518"/>
      <w:r w:rsidRPr="000F0B3A">
        <w:rPr>
          <w:rFonts w:asciiTheme="majorHAnsi" w:eastAsia="Times New Roman" w:hAnsiTheme="majorHAnsi"/>
        </w:rPr>
        <w:t>, University of North Carolina</w:t>
      </w:r>
      <w:bookmarkEnd w:id="529"/>
    </w:p>
    <w:p w14:paraId="02CE43EA" w14:textId="2A311284" w:rsidR="006A70F1" w:rsidRPr="000F0B3A" w:rsidRDefault="006A70F1" w:rsidP="006A70F1">
      <w:pPr>
        <w:pStyle w:val="ListParagraph"/>
        <w:numPr>
          <w:ilvl w:val="0"/>
          <w:numId w:val="43"/>
        </w:numPr>
        <w:autoSpaceDE w:val="0"/>
        <w:autoSpaceDN w:val="0"/>
        <w:adjustRightInd w:val="0"/>
        <w:spacing w:after="0" w:line="240" w:lineRule="auto"/>
        <w:jc w:val="left"/>
        <w:rPr>
          <w:rFonts w:asciiTheme="majorHAnsi" w:hAnsiTheme="majorHAnsi" w:cs="Times New Roman"/>
        </w:rPr>
      </w:pPr>
      <w:bookmarkStart w:id="530" w:name="_Ref492739275"/>
      <w:r w:rsidRPr="000F0B3A">
        <w:rPr>
          <w:rFonts w:asciiTheme="majorHAnsi" w:hAnsiTheme="majorHAnsi" w:cs="Times New Roman"/>
        </w:rPr>
        <w:t>Robas N, O’Reilly M, Katugampola S, Fidock M: Maximizing serendipity: strategies for identifying ligands for orphan G-protein-coupled receptors. Curr Opin Pharmacol 2003, 3:121-126.</w:t>
      </w:r>
      <w:bookmarkEnd w:id="530"/>
    </w:p>
    <w:p w14:paraId="6E3EF2D0" w14:textId="76289FEE" w:rsidR="006A70F1" w:rsidRPr="000F0B3A" w:rsidRDefault="006A70F1" w:rsidP="006A70F1">
      <w:pPr>
        <w:pStyle w:val="ListParagraph"/>
        <w:numPr>
          <w:ilvl w:val="0"/>
          <w:numId w:val="43"/>
        </w:numPr>
        <w:autoSpaceDE w:val="0"/>
        <w:autoSpaceDN w:val="0"/>
        <w:adjustRightInd w:val="0"/>
        <w:spacing w:after="0" w:line="240" w:lineRule="auto"/>
        <w:jc w:val="left"/>
        <w:rPr>
          <w:rFonts w:asciiTheme="majorHAnsi" w:hAnsiTheme="majorHAnsi" w:cs="Times New Roman"/>
        </w:rPr>
      </w:pPr>
      <w:bookmarkStart w:id="531" w:name="_Ref492739291"/>
      <w:r w:rsidRPr="000F0B3A">
        <w:rPr>
          <w:rFonts w:asciiTheme="majorHAnsi" w:hAnsiTheme="majorHAnsi" w:cs="Times New Roman"/>
        </w:rPr>
        <w:t>Flower DR: Modelling G-protein-coupled receptors for drug design. Biochim. Biophys. Acta 1999, 1422:207-234.</w:t>
      </w:r>
      <w:bookmarkEnd w:id="531"/>
    </w:p>
    <w:p w14:paraId="0F8C7276" w14:textId="7D2AFF22" w:rsidR="000F0B3A" w:rsidRPr="000F0B3A" w:rsidRDefault="000F0B3A" w:rsidP="000F0B3A">
      <w:pPr>
        <w:pStyle w:val="ListParagraph"/>
        <w:numPr>
          <w:ilvl w:val="0"/>
          <w:numId w:val="43"/>
        </w:numPr>
        <w:autoSpaceDE w:val="0"/>
        <w:autoSpaceDN w:val="0"/>
        <w:adjustRightInd w:val="0"/>
        <w:spacing w:after="0" w:line="240" w:lineRule="auto"/>
        <w:rPr>
          <w:rFonts w:asciiTheme="majorHAnsi" w:hAnsiTheme="majorHAnsi" w:cs="Times New Roman"/>
        </w:rPr>
      </w:pPr>
      <w:bookmarkStart w:id="532" w:name="_Ref493237960"/>
      <w:r w:rsidRPr="000F0B3A">
        <w:rPr>
          <w:rFonts w:asciiTheme="majorHAnsi" w:hAnsiTheme="majorHAnsi" w:cs="Times New Roman"/>
        </w:rPr>
        <w:t>Paul SM, Mytelka DS, Dunwiddie CT, Persinger CC, Munos BH, Lindborg SR, Schacht AL: How to improve R&amp;D productivity: the pharmaceutical industry’s grand challenge. Nat Rev Drug Discov 2010, 9:203-214.</w:t>
      </w:r>
      <w:bookmarkEnd w:id="532"/>
    </w:p>
    <w:sectPr w:rsidR="000F0B3A" w:rsidRPr="000F0B3A" w:rsidSect="009A0EEA">
      <w:pgSz w:w="11906" w:h="16838"/>
      <w:pgMar w:top="1440" w:right="1800" w:bottom="1440" w:left="1800" w:header="706" w:footer="706" w:gutter="0"/>
      <w:pgNumType w:start="1" w:chapStyle="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braham Yosipof" w:date="2017-09-18T00:08:00Z" w:initials="AY">
    <w:p w14:paraId="45E318A7" w14:textId="1A2FC456" w:rsidR="00800830" w:rsidRDefault="00800830">
      <w:pPr>
        <w:pStyle w:val="CommentText"/>
      </w:pPr>
      <w:r>
        <w:rPr>
          <w:rStyle w:val="CommentReference"/>
        </w:rPr>
        <w:annotationRef/>
      </w:r>
      <w:r>
        <w:rPr>
          <w:rFonts w:hint="cs"/>
          <w:rtl/>
        </w:rPr>
        <w:t>כך לא רושמים תקציר.</w:t>
      </w:r>
    </w:p>
    <w:p w14:paraId="358BCFAA" w14:textId="4915B368" w:rsidR="00AA52B8" w:rsidRDefault="00AA52B8">
      <w:pPr>
        <w:pStyle w:val="CommentText"/>
      </w:pPr>
      <w:r>
        <w:rPr>
          <w:rFonts w:hint="cs"/>
          <w:rtl/>
        </w:rPr>
        <w:t xml:space="preserve">תקציר מגיע לאחר התוכן ענייני  והרשימות </w:t>
      </w:r>
    </w:p>
    <w:p w14:paraId="58D62E34" w14:textId="77777777" w:rsidR="00800830" w:rsidRDefault="00800830">
      <w:pPr>
        <w:pStyle w:val="CommentText"/>
        <w:rPr>
          <w:rtl/>
        </w:rPr>
      </w:pPr>
    </w:p>
    <w:p w14:paraId="2D8C5F11" w14:textId="77777777" w:rsidR="00800830" w:rsidRDefault="00800830">
      <w:pPr>
        <w:pStyle w:val="CommentText"/>
        <w:rPr>
          <w:rFonts w:hint="cs"/>
          <w:rtl/>
        </w:rPr>
      </w:pPr>
      <w:r>
        <w:rPr>
          <w:rFonts w:hint="cs"/>
          <w:rtl/>
        </w:rPr>
        <w:t>שורה ראשונה משפט שתיים פתיחה על הנושא.</w:t>
      </w:r>
    </w:p>
    <w:p w14:paraId="6E05C790" w14:textId="61B316B1" w:rsidR="00800830" w:rsidRDefault="00800830">
      <w:pPr>
        <w:pStyle w:val="CommentText"/>
        <w:rPr>
          <w:rFonts w:hint="cs"/>
          <w:rtl/>
        </w:rPr>
      </w:pPr>
      <w:r>
        <w:rPr>
          <w:rFonts w:hint="cs"/>
          <w:rtl/>
        </w:rPr>
        <w:t>לאחר מכאן השערת המחקר, שיטה תוצאות והשלכות המחקר . סך הכל 150-250 מילים.</w:t>
      </w:r>
    </w:p>
  </w:comment>
  <w:comment w:id="10" w:author="Abraham Yosipof" w:date="2017-09-18T00:10:00Z" w:initials="AY">
    <w:p w14:paraId="6B4F9885" w14:textId="416F11F4" w:rsidR="00AA52B8" w:rsidRDefault="00AA52B8">
      <w:pPr>
        <w:pStyle w:val="CommentText"/>
        <w:rPr>
          <w:rFonts w:hint="cs"/>
          <w:rtl/>
        </w:rPr>
      </w:pPr>
      <w:r>
        <w:rPr>
          <w:rStyle w:val="CommentReference"/>
        </w:rPr>
        <w:annotationRef/>
      </w:r>
      <w:r>
        <w:t xml:space="preserve">???? </w:t>
      </w:r>
      <w:r>
        <w:rPr>
          <w:rFonts w:hint="cs"/>
          <w:rtl/>
        </w:rPr>
        <w:t>ממתי</w:t>
      </w:r>
    </w:p>
  </w:comment>
  <w:comment w:id="51" w:author="Abraham Yosipof" w:date="2017-09-18T00:13:00Z" w:initials="AY">
    <w:p w14:paraId="5D8DE830" w14:textId="281169FB" w:rsidR="00AA52B8" w:rsidRDefault="00AA52B8">
      <w:pPr>
        <w:pStyle w:val="CommentText"/>
      </w:pPr>
      <w:r>
        <w:rPr>
          <w:rStyle w:val="CommentReference"/>
        </w:rPr>
        <w:annotationRef/>
      </w:r>
    </w:p>
  </w:comment>
  <w:comment w:id="80" w:author="Abraham Yosipof" w:date="2017-09-18T00:13:00Z" w:initials="AY">
    <w:p w14:paraId="2FE765F1" w14:textId="776A3610" w:rsidR="00AA52B8" w:rsidRDefault="00AA52B8">
      <w:pPr>
        <w:pStyle w:val="CommentText"/>
        <w:rPr>
          <w:rFonts w:hint="cs"/>
          <w:rtl/>
        </w:rPr>
      </w:pPr>
      <w:r>
        <w:rPr>
          <w:rStyle w:val="CommentReference"/>
        </w:rPr>
        <w:annotationRef/>
      </w:r>
      <w:r>
        <w:rPr>
          <w:rFonts w:hint="cs"/>
          <w:rtl/>
        </w:rPr>
        <w:t>למחוק</w:t>
      </w:r>
    </w:p>
  </w:comment>
  <w:comment w:id="96" w:author="Abraham Yosipof" w:date="2017-09-14T21:06:00Z" w:initials="AY">
    <w:p w14:paraId="15D3B95B" w14:textId="77777777" w:rsidR="00967D32" w:rsidRDefault="00967D32" w:rsidP="00967D32">
      <w:pPr>
        <w:autoSpaceDE w:val="0"/>
        <w:autoSpaceDN w:val="0"/>
        <w:adjustRightInd w:val="0"/>
        <w:spacing w:after="0" w:line="240" w:lineRule="auto"/>
        <w:jc w:val="left"/>
        <w:rPr>
          <w:rFonts w:ascii="TimesLTMM" w:hAnsi="TimesLTMM" w:cs="TimesLTMM"/>
          <w:sz w:val="16"/>
          <w:szCs w:val="16"/>
        </w:rPr>
      </w:pPr>
      <w:r>
        <w:rPr>
          <w:rStyle w:val="CommentReference"/>
        </w:rPr>
        <w:annotationRef/>
      </w:r>
      <w:r>
        <w:rPr>
          <w:rFonts w:ascii="TimesLTMM" w:hAnsi="TimesLTMM" w:cs="TimesLTMM"/>
          <w:sz w:val="14"/>
          <w:szCs w:val="14"/>
        </w:rPr>
        <w:t xml:space="preserve">1. </w:t>
      </w:r>
      <w:r>
        <w:rPr>
          <w:rFonts w:ascii="TimesLTMM" w:hAnsi="TimesLTMM" w:cs="TimesLTMM"/>
          <w:sz w:val="16"/>
          <w:szCs w:val="16"/>
        </w:rPr>
        <w:t>B</w:t>
      </w:r>
      <w:r>
        <w:rPr>
          <w:rFonts w:ascii="TimesLTMM_1_1000" w:hAnsi="TimesLTMM_1_1000" w:cs="TimesLTMM_1_1000"/>
          <w:sz w:val="16"/>
          <w:szCs w:val="16"/>
        </w:rPr>
        <w:t>O</w:t>
      </w:r>
      <w:r>
        <w:rPr>
          <w:rFonts w:ascii="TimesLTMM_1_534" w:hAnsi="TimesLTMM_1_534" w:cs="TimesLTMM_1_534"/>
          <w:sz w:val="16"/>
          <w:szCs w:val="16"/>
        </w:rPr>
        <w:t>C</w:t>
      </w:r>
      <w:r>
        <w:rPr>
          <w:rFonts w:ascii="TimesLTMM" w:hAnsi="TimesLTMM" w:cs="TimesLTMM"/>
          <w:sz w:val="16"/>
          <w:szCs w:val="16"/>
        </w:rPr>
        <w:t>KAER</w:t>
      </w:r>
      <w:r>
        <w:rPr>
          <w:rFonts w:ascii="TimesLTMM_1_867" w:hAnsi="TimesLTMM_1_867" w:cs="TimesLTMM_1_867"/>
          <w:sz w:val="16"/>
          <w:szCs w:val="16"/>
        </w:rPr>
        <w:t xml:space="preserve">T </w:t>
      </w:r>
      <w:r>
        <w:rPr>
          <w:rFonts w:ascii="TimesLTMM" w:hAnsi="TimesLTMM" w:cs="TimesLTMM"/>
          <w:sz w:val="16"/>
          <w:szCs w:val="16"/>
        </w:rPr>
        <w:t>J, P</w:t>
      </w:r>
      <w:r>
        <w:rPr>
          <w:rFonts w:ascii="TimesLTMM_1_68" w:hAnsi="TimesLTMM_1_68" w:cs="TimesLTMM_1_68"/>
          <w:sz w:val="16"/>
          <w:szCs w:val="16"/>
        </w:rPr>
        <w:t>I</w:t>
      </w:r>
      <w:r>
        <w:rPr>
          <w:rFonts w:ascii="TimesLTMM_1_1000" w:hAnsi="TimesLTMM_1_1000" w:cs="TimesLTMM_1_1000"/>
          <w:sz w:val="16"/>
          <w:szCs w:val="16"/>
        </w:rPr>
        <w:t xml:space="preserve">N </w:t>
      </w:r>
      <w:r>
        <w:rPr>
          <w:rFonts w:ascii="TimesLTMM" w:hAnsi="TimesLTMM" w:cs="TimesLTMM"/>
          <w:sz w:val="16"/>
          <w:szCs w:val="16"/>
        </w:rPr>
        <w:t>J:</w:t>
      </w:r>
    </w:p>
    <w:p w14:paraId="767AA455" w14:textId="77777777" w:rsidR="00967D32" w:rsidRDefault="00967D32" w:rsidP="00967D32">
      <w:pPr>
        <w:autoSpaceDE w:val="0"/>
        <w:autoSpaceDN w:val="0"/>
        <w:adjustRightInd w:val="0"/>
        <w:spacing w:after="0" w:line="240" w:lineRule="auto"/>
        <w:jc w:val="left"/>
        <w:rPr>
          <w:rFonts w:ascii="TimesLTMM_1_134" w:hAnsi="TimesLTMM_1_134" w:cs="TimesLTMM_1_134"/>
          <w:sz w:val="16"/>
          <w:szCs w:val="16"/>
        </w:rPr>
      </w:pPr>
      <w:r>
        <w:rPr>
          <w:rFonts w:ascii="TimesLTMM_1_401" w:hAnsi="TimesLTMM_1_401" w:cs="TimesLTMM_1_401"/>
          <w:sz w:val="16"/>
          <w:szCs w:val="16"/>
        </w:rPr>
        <w:t>M</w:t>
      </w:r>
      <w:r>
        <w:rPr>
          <w:rFonts w:ascii="TimesLTMM" w:hAnsi="TimesLTMM" w:cs="TimesLTMM"/>
          <w:sz w:val="16"/>
          <w:szCs w:val="16"/>
        </w:rPr>
        <w:t>olec</w:t>
      </w:r>
      <w:r>
        <w:rPr>
          <w:rFonts w:ascii="TimesLTMM_1_201" w:hAnsi="TimesLTMM_1_201" w:cs="TimesLTMM_1_201"/>
          <w:sz w:val="16"/>
          <w:szCs w:val="16"/>
        </w:rPr>
        <w:t>u</w:t>
      </w:r>
      <w:r>
        <w:rPr>
          <w:rFonts w:ascii="TimesLTMM" w:hAnsi="TimesLTMM" w:cs="TimesLTMM"/>
          <w:sz w:val="16"/>
          <w:szCs w:val="16"/>
        </w:rPr>
        <w:t xml:space="preserve">lar </w:t>
      </w:r>
      <w:r>
        <w:rPr>
          <w:rFonts w:ascii="TimesLTMM_1_534" w:hAnsi="TimesLTMM_1_534" w:cs="TimesLTMM_1_534"/>
          <w:sz w:val="16"/>
          <w:szCs w:val="16"/>
        </w:rPr>
        <w:t>t</w:t>
      </w:r>
      <w:r>
        <w:rPr>
          <w:rFonts w:ascii="TimesLTMM" w:hAnsi="TimesLTMM" w:cs="TimesLTMM"/>
          <w:sz w:val="16"/>
          <w:szCs w:val="16"/>
        </w:rPr>
        <w:t>i</w:t>
      </w:r>
      <w:r>
        <w:rPr>
          <w:rFonts w:ascii="TimesLTMM_1_467" w:hAnsi="TimesLTMM_1_467" w:cs="TimesLTMM_1_467"/>
          <w:sz w:val="16"/>
          <w:szCs w:val="16"/>
        </w:rPr>
        <w:t>n</w:t>
      </w:r>
      <w:r>
        <w:rPr>
          <w:rFonts w:ascii="TimesLTMM" w:hAnsi="TimesLTMM" w:cs="TimesLTMM"/>
          <w:sz w:val="16"/>
          <w:szCs w:val="16"/>
        </w:rPr>
        <w:t>keri</w:t>
      </w:r>
      <w:r>
        <w:rPr>
          <w:rFonts w:ascii="TimesLTMM_1_467" w:hAnsi="TimesLTMM_1_467" w:cs="TimesLTMM_1_467"/>
          <w:sz w:val="16"/>
          <w:szCs w:val="16"/>
        </w:rPr>
        <w:t>n</w:t>
      </w:r>
      <w:r>
        <w:rPr>
          <w:rFonts w:ascii="TimesLTMM" w:hAnsi="TimesLTMM" w:cs="TimesLTMM"/>
          <w:sz w:val="16"/>
          <w:szCs w:val="16"/>
        </w:rPr>
        <w:t xml:space="preserve">g of </w:t>
      </w:r>
      <w:r>
        <w:rPr>
          <w:rFonts w:ascii="TimesLTMM_1_467" w:hAnsi="TimesLTMM_1_467" w:cs="TimesLTMM_1_467"/>
          <w:sz w:val="16"/>
          <w:szCs w:val="16"/>
        </w:rPr>
        <w:t xml:space="preserve">G </w:t>
      </w:r>
      <w:r>
        <w:rPr>
          <w:rFonts w:ascii="TimesLTMM_1_134" w:hAnsi="TimesLTMM_1_134" w:cs="TimesLTMM_1_134"/>
          <w:sz w:val="16"/>
          <w:szCs w:val="16"/>
        </w:rPr>
        <w:t>p</w:t>
      </w:r>
      <w:r>
        <w:rPr>
          <w:rFonts w:ascii="TimesLTMM" w:hAnsi="TimesLTMM" w:cs="TimesLTMM"/>
          <w:sz w:val="16"/>
          <w:szCs w:val="16"/>
        </w:rPr>
        <w:t>ro</w:t>
      </w:r>
      <w:r>
        <w:rPr>
          <w:rFonts w:ascii="TimesLTMM_1_534" w:hAnsi="TimesLTMM_1_534" w:cs="TimesLTMM_1_534"/>
          <w:sz w:val="16"/>
          <w:szCs w:val="16"/>
        </w:rPr>
        <w:t>t</w:t>
      </w:r>
      <w:r>
        <w:rPr>
          <w:rFonts w:ascii="TimesLTMM" w:hAnsi="TimesLTMM" w:cs="TimesLTMM"/>
          <w:sz w:val="16"/>
          <w:szCs w:val="16"/>
        </w:rPr>
        <w:t>ei</w:t>
      </w:r>
      <w:r>
        <w:rPr>
          <w:rFonts w:ascii="TimesLTMM_1_467" w:hAnsi="TimesLTMM_1_467" w:cs="TimesLTMM_1_467"/>
          <w:sz w:val="16"/>
          <w:szCs w:val="16"/>
        </w:rPr>
        <w:t>n</w:t>
      </w:r>
      <w:r>
        <w:rPr>
          <w:rFonts w:ascii="TimesLTMM" w:hAnsi="TimesLTMM" w:cs="TimesLTMM"/>
          <w:sz w:val="16"/>
          <w:szCs w:val="16"/>
        </w:rPr>
        <w:t>-co</w:t>
      </w:r>
      <w:r>
        <w:rPr>
          <w:rFonts w:ascii="TimesLTMM_1_201" w:hAnsi="TimesLTMM_1_201" w:cs="TimesLTMM_1_201"/>
          <w:sz w:val="16"/>
          <w:szCs w:val="16"/>
        </w:rPr>
        <w:t>u</w:t>
      </w:r>
      <w:r>
        <w:rPr>
          <w:rFonts w:ascii="TimesLTMM_1_134" w:hAnsi="TimesLTMM_1_134" w:cs="TimesLTMM_1_134"/>
          <w:sz w:val="16"/>
          <w:szCs w:val="16"/>
        </w:rPr>
        <w:t>p</w:t>
      </w:r>
      <w:r>
        <w:rPr>
          <w:rFonts w:ascii="TimesLTMM" w:hAnsi="TimesLTMM" w:cs="TimesLTMM"/>
          <w:sz w:val="16"/>
          <w:szCs w:val="16"/>
        </w:rPr>
        <w:t>le</w:t>
      </w:r>
      <w:r>
        <w:rPr>
          <w:rFonts w:ascii="TimesLTMM_1_134" w:hAnsi="TimesLTMM_1_134" w:cs="TimesLTMM_1_134"/>
          <w:sz w:val="16"/>
          <w:szCs w:val="16"/>
        </w:rPr>
        <w:t>d</w:t>
      </w:r>
    </w:p>
    <w:p w14:paraId="59FF4DA2" w14:textId="77777777" w:rsidR="00967D32" w:rsidRDefault="00967D32" w:rsidP="00967D32">
      <w:pPr>
        <w:autoSpaceDE w:val="0"/>
        <w:autoSpaceDN w:val="0"/>
        <w:adjustRightInd w:val="0"/>
        <w:spacing w:after="0" w:line="240" w:lineRule="auto"/>
        <w:jc w:val="left"/>
        <w:rPr>
          <w:rFonts w:ascii="TimesLTMM" w:hAnsi="TimesLTMM" w:cs="TimesLTMM"/>
          <w:sz w:val="17"/>
          <w:szCs w:val="17"/>
        </w:rPr>
      </w:pPr>
      <w:r>
        <w:rPr>
          <w:rFonts w:ascii="TimesLTMM" w:hAnsi="TimesLTMM" w:cs="TimesLTMM"/>
          <w:sz w:val="16"/>
          <w:szCs w:val="16"/>
        </w:rPr>
        <w:t>rece</w:t>
      </w:r>
      <w:r>
        <w:rPr>
          <w:rFonts w:ascii="TimesLTMM_1_134" w:hAnsi="TimesLTMM_1_134" w:cs="TimesLTMM_1_134"/>
          <w:sz w:val="16"/>
          <w:szCs w:val="16"/>
        </w:rPr>
        <w:t>p</w:t>
      </w:r>
      <w:r>
        <w:rPr>
          <w:rFonts w:ascii="TimesLTMM_1_534" w:hAnsi="TimesLTMM_1_534" w:cs="TimesLTMM_1_534"/>
          <w:sz w:val="16"/>
          <w:szCs w:val="16"/>
        </w:rPr>
        <w:t>t</w:t>
      </w:r>
      <w:r>
        <w:rPr>
          <w:rFonts w:ascii="TimesLTMM" w:hAnsi="TimesLTMM" w:cs="TimesLTMM"/>
          <w:sz w:val="16"/>
          <w:szCs w:val="16"/>
        </w:rPr>
        <w:t>ors: a</w:t>
      </w:r>
      <w:r>
        <w:rPr>
          <w:rFonts w:ascii="TimesLTMM_1_467" w:hAnsi="TimesLTMM_1_467" w:cs="TimesLTMM_1_467"/>
          <w:sz w:val="16"/>
          <w:szCs w:val="16"/>
        </w:rPr>
        <w:t xml:space="preserve">n </w:t>
      </w:r>
      <w:r>
        <w:rPr>
          <w:rFonts w:ascii="TimesLTMM" w:hAnsi="TimesLTMM" w:cs="TimesLTMM"/>
          <w:sz w:val="16"/>
          <w:szCs w:val="16"/>
        </w:rPr>
        <w:t>evol</w:t>
      </w:r>
      <w:r>
        <w:rPr>
          <w:rFonts w:ascii="TimesLTMM_1_201" w:hAnsi="TimesLTMM_1_201" w:cs="TimesLTMM_1_201"/>
          <w:sz w:val="16"/>
          <w:szCs w:val="16"/>
        </w:rPr>
        <w:t>u</w:t>
      </w:r>
      <w:r>
        <w:rPr>
          <w:rFonts w:ascii="TimesLTMM_1_534" w:hAnsi="TimesLTMM_1_534" w:cs="TimesLTMM_1_534"/>
          <w:sz w:val="16"/>
          <w:szCs w:val="16"/>
        </w:rPr>
        <w:t>t</w:t>
      </w:r>
      <w:r>
        <w:rPr>
          <w:rFonts w:ascii="TimesLTMM" w:hAnsi="TimesLTMM" w:cs="TimesLTMM"/>
          <w:sz w:val="16"/>
          <w:szCs w:val="16"/>
        </w:rPr>
        <w:t>io</w:t>
      </w:r>
      <w:r>
        <w:rPr>
          <w:rFonts w:ascii="TimesLTMM_1_467" w:hAnsi="TimesLTMM_1_467" w:cs="TimesLTMM_1_467"/>
          <w:sz w:val="16"/>
          <w:szCs w:val="16"/>
        </w:rPr>
        <w:t>n</w:t>
      </w:r>
      <w:r>
        <w:rPr>
          <w:rFonts w:ascii="TimesLTMM" w:hAnsi="TimesLTMM" w:cs="TimesLTMM"/>
          <w:sz w:val="16"/>
          <w:szCs w:val="16"/>
        </w:rPr>
        <w:t>ary s</w:t>
      </w:r>
      <w:r>
        <w:rPr>
          <w:rFonts w:ascii="TimesLTMM_1_201" w:hAnsi="TimesLTMM_1_201" w:cs="TimesLTMM_1_201"/>
          <w:sz w:val="16"/>
          <w:szCs w:val="16"/>
        </w:rPr>
        <w:t>u</w:t>
      </w:r>
      <w:r>
        <w:rPr>
          <w:rFonts w:ascii="TimesLTMM" w:hAnsi="TimesLTMM" w:cs="TimesLTMM"/>
          <w:sz w:val="16"/>
          <w:szCs w:val="16"/>
        </w:rPr>
        <w:t xml:space="preserve">ccess. </w:t>
      </w:r>
      <w:r>
        <w:rPr>
          <w:rFonts w:ascii="TimesLTMM" w:hAnsi="TimesLTMM" w:cs="TimesLTMM"/>
          <w:sz w:val="17"/>
          <w:szCs w:val="17"/>
        </w:rPr>
        <w:t>EM</w:t>
      </w:r>
      <w:r>
        <w:rPr>
          <w:rFonts w:ascii="TimesLTMM" w:hAnsi="TimesLTMM" w:cs="TimesLTMM"/>
          <w:sz w:val="16"/>
          <w:szCs w:val="16"/>
        </w:rPr>
        <w:t>B</w:t>
      </w:r>
      <w:r>
        <w:rPr>
          <w:rFonts w:ascii="TimesLTMM_1_134" w:hAnsi="TimesLTMM_1_134" w:cs="TimesLTMM_1_134"/>
          <w:sz w:val="17"/>
          <w:szCs w:val="17"/>
        </w:rPr>
        <w:t xml:space="preserve">O </w:t>
      </w:r>
      <w:r>
        <w:rPr>
          <w:rFonts w:ascii="TimesLTMM" w:hAnsi="TimesLTMM" w:cs="TimesLTMM"/>
          <w:sz w:val="17"/>
          <w:szCs w:val="17"/>
        </w:rPr>
        <w:t>J.</w:t>
      </w:r>
    </w:p>
    <w:p w14:paraId="32522A53" w14:textId="77777777" w:rsidR="00967D32" w:rsidRDefault="00967D32" w:rsidP="00967D32">
      <w:pPr>
        <w:autoSpaceDE w:val="0"/>
        <w:autoSpaceDN w:val="0"/>
        <w:adjustRightInd w:val="0"/>
        <w:spacing w:after="0" w:line="240" w:lineRule="auto"/>
        <w:jc w:val="left"/>
        <w:rPr>
          <w:rFonts w:ascii="TimesLTMM" w:hAnsi="TimesLTMM" w:cs="TimesLTMM"/>
          <w:sz w:val="16"/>
          <w:szCs w:val="16"/>
        </w:rPr>
      </w:pPr>
      <w:r>
        <w:rPr>
          <w:rFonts w:ascii="TimesLTMM" w:hAnsi="TimesLTMM" w:cs="TimesLTMM"/>
          <w:sz w:val="16"/>
          <w:szCs w:val="16"/>
        </w:rPr>
        <w:t xml:space="preserve">(1999) </w:t>
      </w:r>
      <w:r>
        <w:rPr>
          <w:rFonts w:ascii="TimesLTMM_1_68" w:hAnsi="TimesLTMM_1_68" w:cs="TimesLTMM_1_68"/>
          <w:sz w:val="16"/>
          <w:szCs w:val="16"/>
        </w:rPr>
        <w:t>1</w:t>
      </w:r>
      <w:r>
        <w:rPr>
          <w:rFonts w:ascii="TimesLTMM_1_1000" w:hAnsi="TimesLTMM_1_1000" w:cs="TimesLTMM_1_1000"/>
          <w:sz w:val="16"/>
          <w:szCs w:val="16"/>
        </w:rPr>
        <w:t>8</w:t>
      </w:r>
      <w:r>
        <w:rPr>
          <w:rFonts w:ascii="TimesLTMM" w:hAnsi="TimesLTMM" w:cs="TimesLTMM"/>
          <w:sz w:val="16"/>
          <w:szCs w:val="16"/>
        </w:rPr>
        <w:t>:1723.</w:t>
      </w:r>
    </w:p>
    <w:p w14:paraId="152E9044" w14:textId="77777777" w:rsidR="00967D32" w:rsidRDefault="00967D32" w:rsidP="00967D32">
      <w:pPr>
        <w:autoSpaceDE w:val="0"/>
        <w:autoSpaceDN w:val="0"/>
        <w:adjustRightInd w:val="0"/>
        <w:spacing w:after="0" w:line="240" w:lineRule="auto"/>
        <w:jc w:val="left"/>
        <w:rPr>
          <w:rFonts w:ascii="TimesLTMM" w:hAnsi="TimesLTMM" w:cs="TimesLTMM"/>
          <w:sz w:val="16"/>
          <w:szCs w:val="16"/>
        </w:rPr>
      </w:pPr>
      <w:r>
        <w:rPr>
          <w:rFonts w:ascii="TimesLTMM" w:hAnsi="TimesLTMM" w:cs="TimesLTMM"/>
          <w:sz w:val="14"/>
          <w:szCs w:val="14"/>
        </w:rPr>
        <w:t xml:space="preserve">2. </w:t>
      </w:r>
      <w:r>
        <w:rPr>
          <w:rFonts w:ascii="TimesLTMM_1_1000" w:hAnsi="TimesLTMM_1_1000" w:cs="TimesLTMM_1_1000"/>
          <w:sz w:val="16"/>
          <w:szCs w:val="16"/>
        </w:rPr>
        <w:t>D</w:t>
      </w:r>
      <w:r>
        <w:rPr>
          <w:rFonts w:ascii="TimesLTMM" w:hAnsi="TimesLTMM" w:cs="TimesLTMM"/>
          <w:sz w:val="16"/>
          <w:szCs w:val="16"/>
        </w:rPr>
        <w:t>RE</w:t>
      </w:r>
      <w:r>
        <w:rPr>
          <w:rFonts w:ascii="TimesLTMM_1_267" w:hAnsi="TimesLTMM_1_267" w:cs="TimesLTMM_1_267"/>
          <w:sz w:val="16"/>
          <w:szCs w:val="16"/>
        </w:rPr>
        <w:t>W</w:t>
      </w:r>
      <w:r>
        <w:rPr>
          <w:rFonts w:ascii="TimesLTMM" w:hAnsi="TimesLTMM" w:cs="TimesLTMM"/>
          <w:sz w:val="16"/>
          <w:szCs w:val="16"/>
        </w:rPr>
        <w:t xml:space="preserve">S J: </w:t>
      </w:r>
      <w:r>
        <w:rPr>
          <w:rFonts w:ascii="TimesLTMM_1_1000" w:hAnsi="TimesLTMM_1_1000" w:cs="TimesLTMM_1_1000"/>
          <w:sz w:val="16"/>
          <w:szCs w:val="16"/>
        </w:rPr>
        <w:t>D</w:t>
      </w:r>
      <w:r>
        <w:rPr>
          <w:rFonts w:ascii="TimesLTMM" w:hAnsi="TimesLTMM" w:cs="TimesLTMM"/>
          <w:sz w:val="16"/>
          <w:szCs w:val="16"/>
        </w:rPr>
        <w:t>r</w:t>
      </w:r>
      <w:r>
        <w:rPr>
          <w:rFonts w:ascii="TimesLTMM_1_201" w:hAnsi="TimesLTMM_1_201" w:cs="TimesLTMM_1_201"/>
          <w:sz w:val="16"/>
          <w:szCs w:val="16"/>
        </w:rPr>
        <w:t>u</w:t>
      </w:r>
      <w:r>
        <w:rPr>
          <w:rFonts w:ascii="TimesLTMM" w:hAnsi="TimesLTMM" w:cs="TimesLTMM"/>
          <w:sz w:val="16"/>
          <w:szCs w:val="16"/>
        </w:rPr>
        <w:t xml:space="preserve">g </w:t>
      </w:r>
      <w:r>
        <w:rPr>
          <w:rFonts w:ascii="TimesLTMM_1_134" w:hAnsi="TimesLTMM_1_134" w:cs="TimesLTMM_1_134"/>
          <w:sz w:val="16"/>
          <w:szCs w:val="16"/>
        </w:rPr>
        <w:t>d</w:t>
      </w:r>
      <w:r>
        <w:rPr>
          <w:rFonts w:ascii="TimesLTMM" w:hAnsi="TimesLTMM" w:cs="TimesLTMM"/>
          <w:sz w:val="16"/>
          <w:szCs w:val="16"/>
        </w:rPr>
        <w:t xml:space="preserve">iscovery: a </w:t>
      </w:r>
      <w:r>
        <w:rPr>
          <w:rFonts w:ascii="TimesLTMM_1_267" w:hAnsi="TimesLTMM_1_267" w:cs="TimesLTMM_1_267"/>
          <w:sz w:val="16"/>
          <w:szCs w:val="16"/>
        </w:rPr>
        <w:t>h</w:t>
      </w:r>
      <w:r>
        <w:rPr>
          <w:rFonts w:ascii="TimesLTMM" w:hAnsi="TimesLTMM" w:cs="TimesLTMM"/>
          <w:sz w:val="16"/>
          <w:szCs w:val="16"/>
        </w:rPr>
        <w:t>is</w:t>
      </w:r>
      <w:r>
        <w:rPr>
          <w:rFonts w:ascii="TimesLTMM_1_534" w:hAnsi="TimesLTMM_1_534" w:cs="TimesLTMM_1_534"/>
          <w:sz w:val="16"/>
          <w:szCs w:val="16"/>
        </w:rPr>
        <w:t>t</w:t>
      </w:r>
      <w:r>
        <w:rPr>
          <w:rFonts w:ascii="TimesLTMM" w:hAnsi="TimesLTMM" w:cs="TimesLTMM"/>
          <w:sz w:val="16"/>
          <w:szCs w:val="16"/>
        </w:rPr>
        <w:t>orical</w:t>
      </w:r>
    </w:p>
    <w:p w14:paraId="36613993" w14:textId="77777777" w:rsidR="00967D32" w:rsidRDefault="00967D32" w:rsidP="00967D32">
      <w:pPr>
        <w:autoSpaceDE w:val="0"/>
        <w:autoSpaceDN w:val="0"/>
        <w:adjustRightInd w:val="0"/>
        <w:spacing w:after="0" w:line="240" w:lineRule="auto"/>
        <w:jc w:val="left"/>
        <w:rPr>
          <w:rFonts w:ascii="TimesLTMM" w:hAnsi="TimesLTMM" w:cs="TimesLTMM"/>
          <w:sz w:val="16"/>
          <w:szCs w:val="16"/>
        </w:rPr>
      </w:pPr>
      <w:r>
        <w:rPr>
          <w:rFonts w:ascii="TimesLTMM_1_134" w:hAnsi="TimesLTMM_1_134" w:cs="TimesLTMM_1_134"/>
          <w:sz w:val="16"/>
          <w:szCs w:val="16"/>
        </w:rPr>
        <w:t>p</w:t>
      </w:r>
      <w:r>
        <w:rPr>
          <w:rFonts w:ascii="TimesLTMM" w:hAnsi="TimesLTMM" w:cs="TimesLTMM"/>
          <w:sz w:val="16"/>
          <w:szCs w:val="16"/>
        </w:rPr>
        <w:t>ers</w:t>
      </w:r>
      <w:r>
        <w:rPr>
          <w:rFonts w:ascii="TimesLTMM_1_134" w:hAnsi="TimesLTMM_1_134" w:cs="TimesLTMM_1_134"/>
          <w:sz w:val="16"/>
          <w:szCs w:val="16"/>
        </w:rPr>
        <w:t>p</w:t>
      </w:r>
      <w:r>
        <w:rPr>
          <w:rFonts w:ascii="TimesLTMM" w:hAnsi="TimesLTMM" w:cs="TimesLTMM"/>
          <w:sz w:val="16"/>
          <w:szCs w:val="16"/>
        </w:rPr>
        <w:t>ec</w:t>
      </w:r>
      <w:r>
        <w:rPr>
          <w:rFonts w:ascii="TimesLTMM_1_534" w:hAnsi="TimesLTMM_1_534" w:cs="TimesLTMM_1_534"/>
          <w:sz w:val="16"/>
          <w:szCs w:val="16"/>
        </w:rPr>
        <w:t>t</w:t>
      </w:r>
      <w:r>
        <w:rPr>
          <w:rFonts w:ascii="TimesLTMM" w:hAnsi="TimesLTMM" w:cs="TimesLTMM"/>
          <w:sz w:val="16"/>
          <w:szCs w:val="16"/>
        </w:rPr>
        <w:t>ive. Sc</w:t>
      </w:r>
      <w:r>
        <w:rPr>
          <w:rFonts w:ascii="TimesLTMM" w:hAnsi="TimesLTMM" w:cs="TimesLTMM"/>
          <w:sz w:val="17"/>
          <w:szCs w:val="17"/>
        </w:rPr>
        <w:t>i</w:t>
      </w:r>
      <w:r>
        <w:rPr>
          <w:rFonts w:ascii="TimesLTMM" w:hAnsi="TimesLTMM" w:cs="TimesLTMM"/>
          <w:sz w:val="16"/>
          <w:szCs w:val="16"/>
        </w:rPr>
        <w:t>e</w:t>
      </w:r>
      <w:r>
        <w:rPr>
          <w:rFonts w:ascii="TimesLTMM" w:hAnsi="TimesLTMM" w:cs="TimesLTMM"/>
          <w:sz w:val="17"/>
          <w:szCs w:val="17"/>
        </w:rPr>
        <w:t>n</w:t>
      </w:r>
      <w:r>
        <w:rPr>
          <w:rFonts w:ascii="TimesLTMM" w:hAnsi="TimesLTMM" w:cs="TimesLTMM"/>
          <w:sz w:val="16"/>
          <w:szCs w:val="16"/>
        </w:rPr>
        <w:t xml:space="preserve">ce (2000) </w:t>
      </w:r>
      <w:r>
        <w:rPr>
          <w:rFonts w:ascii="TimesLTMM_1_1000" w:hAnsi="TimesLTMM_1_1000" w:cs="TimesLTMM_1_1000"/>
          <w:sz w:val="16"/>
          <w:szCs w:val="16"/>
        </w:rPr>
        <w:t>28</w:t>
      </w:r>
      <w:r>
        <w:rPr>
          <w:rFonts w:ascii="TimesLTMM_1_68" w:hAnsi="TimesLTMM_1_68" w:cs="TimesLTMM_1_68"/>
          <w:sz w:val="16"/>
          <w:szCs w:val="16"/>
        </w:rPr>
        <w:t>7</w:t>
      </w:r>
      <w:r>
        <w:rPr>
          <w:rFonts w:ascii="TimesLTMM" w:hAnsi="TimesLTMM" w:cs="TimesLTMM"/>
          <w:sz w:val="16"/>
          <w:szCs w:val="16"/>
        </w:rPr>
        <w:t>:1960-1964.</w:t>
      </w:r>
    </w:p>
    <w:p w14:paraId="4AEA9112" w14:textId="77777777" w:rsidR="00967D32" w:rsidRDefault="00967D32" w:rsidP="00967D32">
      <w:pPr>
        <w:autoSpaceDE w:val="0"/>
        <w:autoSpaceDN w:val="0"/>
        <w:adjustRightInd w:val="0"/>
        <w:spacing w:after="0" w:line="240" w:lineRule="auto"/>
        <w:jc w:val="left"/>
        <w:rPr>
          <w:rFonts w:ascii="TimesLTMM" w:hAnsi="TimesLTMM" w:cs="TimesLTMM"/>
          <w:sz w:val="16"/>
          <w:szCs w:val="16"/>
        </w:rPr>
      </w:pPr>
      <w:r>
        <w:rPr>
          <w:rFonts w:ascii="TimesLTMM" w:hAnsi="TimesLTMM" w:cs="TimesLTMM"/>
          <w:sz w:val="14"/>
          <w:szCs w:val="14"/>
        </w:rPr>
        <w:t xml:space="preserve">3. </w:t>
      </w:r>
      <w:r>
        <w:rPr>
          <w:rFonts w:ascii="TimesLTMM_1_1000" w:hAnsi="TimesLTMM_1_1000" w:cs="TimesLTMM_1_1000"/>
          <w:sz w:val="16"/>
          <w:szCs w:val="16"/>
        </w:rPr>
        <w:t>HO</w:t>
      </w:r>
      <w:r>
        <w:rPr>
          <w:rFonts w:ascii="TimesLTMM" w:hAnsi="TimesLTMM" w:cs="TimesLTMM"/>
          <w:sz w:val="16"/>
          <w:szCs w:val="16"/>
        </w:rPr>
        <w:t>PK</w:t>
      </w:r>
      <w:r>
        <w:rPr>
          <w:rFonts w:ascii="TimesLTMM_1_68" w:hAnsi="TimesLTMM_1_68" w:cs="TimesLTMM_1_68"/>
          <w:sz w:val="16"/>
          <w:szCs w:val="16"/>
        </w:rPr>
        <w:t>I</w:t>
      </w:r>
      <w:r>
        <w:rPr>
          <w:rFonts w:ascii="TimesLTMM_1_1000" w:hAnsi="TimesLTMM_1_1000" w:cs="TimesLTMM_1_1000"/>
          <w:sz w:val="16"/>
          <w:szCs w:val="16"/>
        </w:rPr>
        <w:t>N</w:t>
      </w:r>
      <w:r>
        <w:rPr>
          <w:rFonts w:ascii="TimesLTMM" w:hAnsi="TimesLTMM" w:cs="TimesLTMM"/>
          <w:sz w:val="16"/>
          <w:szCs w:val="16"/>
        </w:rPr>
        <w:t xml:space="preserve">S AL, </w:t>
      </w:r>
      <w:r>
        <w:rPr>
          <w:rFonts w:ascii="TimesLTMM_1_467" w:hAnsi="TimesLTMM_1_467" w:cs="TimesLTMM_1_467"/>
          <w:sz w:val="16"/>
          <w:szCs w:val="16"/>
        </w:rPr>
        <w:t>G</w:t>
      </w:r>
      <w:r>
        <w:rPr>
          <w:rFonts w:ascii="TimesLTMM" w:hAnsi="TimesLTMM" w:cs="TimesLTMM"/>
          <w:sz w:val="16"/>
          <w:szCs w:val="16"/>
        </w:rPr>
        <w:t>R</w:t>
      </w:r>
      <w:r>
        <w:rPr>
          <w:rFonts w:ascii="TimesLTMM_1_1000" w:hAnsi="TimesLTMM_1_1000" w:cs="TimesLTMM_1_1000"/>
          <w:sz w:val="16"/>
          <w:szCs w:val="16"/>
        </w:rPr>
        <w:t>OO</w:t>
      </w:r>
      <w:r>
        <w:rPr>
          <w:rFonts w:ascii="TimesLTMM_1_401" w:hAnsi="TimesLTMM_1_401" w:cs="TimesLTMM_1_401"/>
          <w:sz w:val="16"/>
          <w:szCs w:val="16"/>
        </w:rPr>
        <w:t xml:space="preserve">M </w:t>
      </w:r>
      <w:r>
        <w:rPr>
          <w:rFonts w:ascii="TimesLTMM_1_534" w:hAnsi="TimesLTMM_1_534" w:cs="TimesLTMM_1_534"/>
          <w:sz w:val="16"/>
          <w:szCs w:val="16"/>
        </w:rPr>
        <w:t>C</w:t>
      </w:r>
      <w:r>
        <w:rPr>
          <w:rFonts w:ascii="TimesLTMM" w:hAnsi="TimesLTMM" w:cs="TimesLTMM"/>
          <w:sz w:val="16"/>
          <w:szCs w:val="16"/>
        </w:rPr>
        <w:t>R:</w:t>
      </w:r>
    </w:p>
    <w:p w14:paraId="23CC431F" w14:textId="77777777" w:rsidR="00967D32" w:rsidRDefault="00967D32" w:rsidP="00967D32">
      <w:pPr>
        <w:autoSpaceDE w:val="0"/>
        <w:autoSpaceDN w:val="0"/>
        <w:adjustRightInd w:val="0"/>
        <w:spacing w:after="0" w:line="240" w:lineRule="auto"/>
        <w:jc w:val="left"/>
        <w:rPr>
          <w:rFonts w:ascii="TimesLTMM" w:hAnsi="TimesLTMM" w:cs="TimesLTMM"/>
          <w:sz w:val="16"/>
          <w:szCs w:val="16"/>
        </w:rPr>
      </w:pPr>
      <w:r>
        <w:rPr>
          <w:rFonts w:ascii="TimesLTMM_1_867" w:hAnsi="TimesLTMM_1_867" w:cs="TimesLTMM_1_867"/>
          <w:sz w:val="16"/>
          <w:szCs w:val="16"/>
        </w:rPr>
        <w:t>T</w:t>
      </w:r>
      <w:r>
        <w:rPr>
          <w:rFonts w:ascii="TimesLTMM_1_267" w:hAnsi="TimesLTMM_1_267" w:cs="TimesLTMM_1_267"/>
          <w:sz w:val="16"/>
          <w:szCs w:val="16"/>
        </w:rPr>
        <w:t>h</w:t>
      </w:r>
      <w:r>
        <w:rPr>
          <w:rFonts w:ascii="TimesLTMM" w:hAnsi="TimesLTMM" w:cs="TimesLTMM"/>
          <w:sz w:val="16"/>
          <w:szCs w:val="16"/>
        </w:rPr>
        <w:t xml:space="preserve">e </w:t>
      </w:r>
      <w:r>
        <w:rPr>
          <w:rFonts w:ascii="TimesLTMM_1_134" w:hAnsi="TimesLTMM_1_134" w:cs="TimesLTMM_1_134"/>
          <w:sz w:val="16"/>
          <w:szCs w:val="16"/>
        </w:rPr>
        <w:t>d</w:t>
      </w:r>
      <w:r>
        <w:rPr>
          <w:rFonts w:ascii="TimesLTMM" w:hAnsi="TimesLTMM" w:cs="TimesLTMM"/>
          <w:sz w:val="16"/>
          <w:szCs w:val="16"/>
        </w:rPr>
        <w:t>r</w:t>
      </w:r>
      <w:r>
        <w:rPr>
          <w:rFonts w:ascii="TimesLTMM_1_201" w:hAnsi="TimesLTMM_1_201" w:cs="TimesLTMM_1_201"/>
          <w:sz w:val="16"/>
          <w:szCs w:val="16"/>
        </w:rPr>
        <w:t>u</w:t>
      </w:r>
      <w:r>
        <w:rPr>
          <w:rFonts w:ascii="TimesLTMM" w:hAnsi="TimesLTMM" w:cs="TimesLTMM"/>
          <w:sz w:val="16"/>
          <w:szCs w:val="16"/>
        </w:rPr>
        <w:t>ggable ge</w:t>
      </w:r>
      <w:r>
        <w:rPr>
          <w:rFonts w:ascii="TimesLTMM_1_467" w:hAnsi="TimesLTMM_1_467" w:cs="TimesLTMM_1_467"/>
          <w:sz w:val="16"/>
          <w:szCs w:val="16"/>
        </w:rPr>
        <w:t>n</w:t>
      </w:r>
      <w:r>
        <w:rPr>
          <w:rFonts w:ascii="TimesLTMM" w:hAnsi="TimesLTMM" w:cs="TimesLTMM"/>
          <w:sz w:val="16"/>
          <w:szCs w:val="16"/>
        </w:rPr>
        <w:t>o</w:t>
      </w:r>
      <w:r>
        <w:rPr>
          <w:rFonts w:ascii="TimesLTMM_1_134" w:hAnsi="TimesLTMM_1_134" w:cs="TimesLTMM_1_134"/>
          <w:sz w:val="16"/>
          <w:szCs w:val="16"/>
        </w:rPr>
        <w:t>m</w:t>
      </w:r>
      <w:r>
        <w:rPr>
          <w:rFonts w:ascii="TimesLTMM" w:hAnsi="TimesLTMM" w:cs="TimesLTMM"/>
          <w:sz w:val="16"/>
          <w:szCs w:val="16"/>
        </w:rPr>
        <w:t xml:space="preserve">e. </w:t>
      </w:r>
      <w:r>
        <w:rPr>
          <w:rFonts w:ascii="TimesLTMM_1_1000" w:hAnsi="TimesLTMM_1_1000" w:cs="TimesLTMM_1_1000"/>
          <w:sz w:val="16"/>
          <w:szCs w:val="16"/>
        </w:rPr>
        <w:t>N</w:t>
      </w:r>
      <w:r>
        <w:rPr>
          <w:rFonts w:ascii="TimesLTMM" w:hAnsi="TimesLTMM" w:cs="TimesLTMM"/>
          <w:sz w:val="17"/>
          <w:szCs w:val="17"/>
        </w:rPr>
        <w:t>a</w:t>
      </w:r>
      <w:r>
        <w:rPr>
          <w:rFonts w:ascii="TimesLTMM_1_134" w:hAnsi="TimesLTMM_1_134" w:cs="TimesLTMM_1_134"/>
          <w:sz w:val="17"/>
          <w:szCs w:val="17"/>
        </w:rPr>
        <w:t>t</w:t>
      </w:r>
      <w:r>
        <w:rPr>
          <w:rFonts w:ascii="TimesLTMM" w:hAnsi="TimesLTMM" w:cs="TimesLTMM"/>
          <w:sz w:val="17"/>
          <w:szCs w:val="17"/>
        </w:rPr>
        <w:t xml:space="preserve">. </w:t>
      </w:r>
      <w:r>
        <w:rPr>
          <w:rFonts w:ascii="TimesLTMM" w:hAnsi="TimesLTMM" w:cs="TimesLTMM"/>
          <w:sz w:val="16"/>
          <w:szCs w:val="16"/>
        </w:rPr>
        <w:t>Rev</w:t>
      </w:r>
      <w:r>
        <w:rPr>
          <w:rFonts w:ascii="TimesLTMM" w:hAnsi="TimesLTMM" w:cs="TimesLTMM"/>
          <w:sz w:val="17"/>
          <w:szCs w:val="17"/>
        </w:rPr>
        <w:t xml:space="preserve">. </w:t>
      </w:r>
      <w:r>
        <w:rPr>
          <w:rFonts w:ascii="TimesLTMM_1_1000" w:hAnsi="TimesLTMM_1_1000" w:cs="TimesLTMM_1_1000"/>
          <w:sz w:val="16"/>
          <w:szCs w:val="16"/>
        </w:rPr>
        <w:t>D</w:t>
      </w:r>
      <w:r>
        <w:rPr>
          <w:rFonts w:ascii="TimesLTMM_1_68" w:hAnsi="TimesLTMM_1_68" w:cs="TimesLTMM_1_68"/>
          <w:sz w:val="17"/>
          <w:szCs w:val="17"/>
        </w:rPr>
        <w:t>r</w:t>
      </w:r>
      <w:r>
        <w:rPr>
          <w:rFonts w:ascii="TimesLTMM" w:hAnsi="TimesLTMM" w:cs="TimesLTMM"/>
          <w:sz w:val="17"/>
          <w:szCs w:val="17"/>
        </w:rPr>
        <w:t>u</w:t>
      </w:r>
      <w:r>
        <w:rPr>
          <w:rFonts w:ascii="TimesLTMM" w:hAnsi="TimesLTMM" w:cs="TimesLTMM"/>
          <w:sz w:val="16"/>
          <w:szCs w:val="16"/>
        </w:rPr>
        <w:t>g</w:t>
      </w:r>
    </w:p>
    <w:p w14:paraId="6E37BF18" w14:textId="77777777" w:rsidR="00967D32" w:rsidRDefault="00967D32" w:rsidP="00967D32">
      <w:pPr>
        <w:autoSpaceDE w:val="0"/>
        <w:autoSpaceDN w:val="0"/>
        <w:adjustRightInd w:val="0"/>
        <w:spacing w:after="0" w:line="240" w:lineRule="auto"/>
        <w:jc w:val="left"/>
        <w:rPr>
          <w:rFonts w:ascii="TimesLTMM" w:hAnsi="TimesLTMM" w:cs="TimesLTMM"/>
          <w:sz w:val="16"/>
          <w:szCs w:val="16"/>
        </w:rPr>
      </w:pPr>
      <w:r>
        <w:rPr>
          <w:rFonts w:ascii="TimesLTMM_1_1000" w:hAnsi="TimesLTMM_1_1000" w:cs="TimesLTMM_1_1000"/>
          <w:sz w:val="16"/>
          <w:szCs w:val="16"/>
        </w:rPr>
        <w:t>D</w:t>
      </w:r>
      <w:r>
        <w:rPr>
          <w:rFonts w:ascii="TimesLTMM" w:hAnsi="TimesLTMM" w:cs="TimesLTMM"/>
          <w:sz w:val="17"/>
          <w:szCs w:val="17"/>
        </w:rPr>
        <w:t>i</w:t>
      </w:r>
      <w:r>
        <w:rPr>
          <w:rFonts w:ascii="TimesLTMM" w:hAnsi="TimesLTMM" w:cs="TimesLTMM"/>
          <w:sz w:val="16"/>
          <w:szCs w:val="16"/>
        </w:rPr>
        <w:t>scov</w:t>
      </w:r>
      <w:r>
        <w:rPr>
          <w:rFonts w:ascii="TimesLTMM" w:hAnsi="TimesLTMM" w:cs="TimesLTMM"/>
          <w:sz w:val="17"/>
          <w:szCs w:val="17"/>
        </w:rPr>
        <w:t xml:space="preserve">. </w:t>
      </w:r>
      <w:r>
        <w:rPr>
          <w:rFonts w:ascii="TimesLTMM" w:hAnsi="TimesLTMM" w:cs="TimesLTMM"/>
          <w:sz w:val="16"/>
          <w:szCs w:val="16"/>
        </w:rPr>
        <w:t xml:space="preserve">(2002) </w:t>
      </w:r>
      <w:r>
        <w:rPr>
          <w:rFonts w:ascii="TimesLTMM_1_68" w:hAnsi="TimesLTMM_1_68" w:cs="TimesLTMM_1_68"/>
          <w:sz w:val="16"/>
          <w:szCs w:val="16"/>
        </w:rPr>
        <w:t>1</w:t>
      </w:r>
      <w:r>
        <w:rPr>
          <w:rFonts w:ascii="TimesLTMM" w:hAnsi="TimesLTMM" w:cs="TimesLTMM"/>
          <w:sz w:val="16"/>
          <w:szCs w:val="16"/>
        </w:rPr>
        <w:t>:727-730.</w:t>
      </w:r>
    </w:p>
    <w:p w14:paraId="6BAAFCD1" w14:textId="77777777" w:rsidR="00967D32" w:rsidRDefault="00967D32" w:rsidP="00967D32">
      <w:pPr>
        <w:autoSpaceDE w:val="0"/>
        <w:autoSpaceDN w:val="0"/>
        <w:adjustRightInd w:val="0"/>
        <w:spacing w:after="0" w:line="240" w:lineRule="auto"/>
        <w:jc w:val="left"/>
        <w:rPr>
          <w:rFonts w:ascii="TimesLTMM_1_467" w:hAnsi="TimesLTMM_1_467" w:cs="TimesLTMM_1_467"/>
          <w:sz w:val="16"/>
          <w:szCs w:val="16"/>
        </w:rPr>
      </w:pPr>
      <w:r>
        <w:rPr>
          <w:rFonts w:ascii="TimesLTMM" w:hAnsi="TimesLTMM" w:cs="TimesLTMM"/>
          <w:sz w:val="14"/>
          <w:szCs w:val="14"/>
        </w:rPr>
        <w:t xml:space="preserve">4. </w:t>
      </w:r>
      <w:r>
        <w:rPr>
          <w:rFonts w:ascii="TimesLTMM" w:hAnsi="TimesLTMM" w:cs="TimesLTMM"/>
          <w:sz w:val="16"/>
          <w:szCs w:val="16"/>
        </w:rPr>
        <w:t>KLAB</w:t>
      </w:r>
      <w:r>
        <w:rPr>
          <w:rFonts w:ascii="TimesLTMM_1_1000" w:hAnsi="TimesLTMM_1_1000" w:cs="TimesLTMM_1_1000"/>
          <w:sz w:val="16"/>
          <w:szCs w:val="16"/>
        </w:rPr>
        <w:t>UND</w:t>
      </w:r>
      <w:r>
        <w:rPr>
          <w:rFonts w:ascii="TimesLTMM" w:hAnsi="TimesLTMM" w:cs="TimesLTMM"/>
          <w:sz w:val="16"/>
          <w:szCs w:val="16"/>
        </w:rPr>
        <w:t xml:space="preserve">E </w:t>
      </w:r>
      <w:r>
        <w:rPr>
          <w:rFonts w:ascii="TimesLTMM_1_867" w:hAnsi="TimesLTMM_1_867" w:cs="TimesLTMM_1_867"/>
          <w:sz w:val="16"/>
          <w:szCs w:val="16"/>
        </w:rPr>
        <w:t>T</w:t>
      </w:r>
      <w:r>
        <w:rPr>
          <w:rFonts w:ascii="TimesLTMM" w:hAnsi="TimesLTMM" w:cs="TimesLTMM"/>
          <w:sz w:val="16"/>
          <w:szCs w:val="16"/>
        </w:rPr>
        <w:t xml:space="preserve">, </w:t>
      </w:r>
      <w:r>
        <w:rPr>
          <w:rFonts w:ascii="TimesLTMM_1_1000" w:hAnsi="TimesLTMM_1_1000" w:cs="TimesLTMM_1_1000"/>
          <w:sz w:val="16"/>
          <w:szCs w:val="16"/>
        </w:rPr>
        <w:t>H</w:t>
      </w:r>
      <w:r>
        <w:rPr>
          <w:rFonts w:ascii="TimesLTMM" w:hAnsi="TimesLTMM" w:cs="TimesLTMM"/>
          <w:sz w:val="16"/>
          <w:szCs w:val="16"/>
        </w:rPr>
        <w:t xml:space="preserve">ESSLER </w:t>
      </w:r>
      <w:r>
        <w:rPr>
          <w:rFonts w:ascii="TimesLTMM_1_467" w:hAnsi="TimesLTMM_1_467" w:cs="TimesLTMM_1_467"/>
          <w:sz w:val="16"/>
          <w:szCs w:val="16"/>
        </w:rPr>
        <w:t>G</w:t>
      </w:r>
      <w:r>
        <w:rPr>
          <w:rFonts w:ascii="TimesLTMM" w:hAnsi="TimesLTMM" w:cs="TimesLTMM"/>
          <w:sz w:val="16"/>
          <w:szCs w:val="16"/>
        </w:rPr>
        <w:t xml:space="preserve">: </w:t>
      </w:r>
      <w:r>
        <w:rPr>
          <w:rFonts w:ascii="TimesLTMM_1_1000" w:hAnsi="TimesLTMM_1_1000" w:cs="TimesLTMM_1_1000"/>
          <w:sz w:val="16"/>
          <w:szCs w:val="16"/>
        </w:rPr>
        <w:t>D</w:t>
      </w:r>
      <w:r>
        <w:rPr>
          <w:rFonts w:ascii="TimesLTMM" w:hAnsi="TimesLTMM" w:cs="TimesLTMM"/>
          <w:sz w:val="16"/>
          <w:szCs w:val="16"/>
        </w:rPr>
        <w:t>r</w:t>
      </w:r>
      <w:r>
        <w:rPr>
          <w:rFonts w:ascii="TimesLTMM_1_201" w:hAnsi="TimesLTMM_1_201" w:cs="TimesLTMM_1_201"/>
          <w:sz w:val="16"/>
          <w:szCs w:val="16"/>
        </w:rPr>
        <w:t>u</w:t>
      </w:r>
      <w:r>
        <w:rPr>
          <w:rFonts w:ascii="TimesLTMM" w:hAnsi="TimesLTMM" w:cs="TimesLTMM"/>
          <w:sz w:val="16"/>
          <w:szCs w:val="16"/>
        </w:rPr>
        <w:t xml:space="preserve">g </w:t>
      </w:r>
      <w:r>
        <w:rPr>
          <w:rFonts w:ascii="TimesLTMM_1_134" w:hAnsi="TimesLTMM_1_134" w:cs="TimesLTMM_1_134"/>
          <w:sz w:val="16"/>
          <w:szCs w:val="16"/>
        </w:rPr>
        <w:t>d</w:t>
      </w:r>
      <w:r>
        <w:rPr>
          <w:rFonts w:ascii="TimesLTMM" w:hAnsi="TimesLTMM" w:cs="TimesLTMM"/>
          <w:sz w:val="16"/>
          <w:szCs w:val="16"/>
        </w:rPr>
        <w:t>esig</w:t>
      </w:r>
      <w:r>
        <w:rPr>
          <w:rFonts w:ascii="TimesLTMM_1_467" w:hAnsi="TimesLTMM_1_467" w:cs="TimesLTMM_1_467"/>
          <w:sz w:val="16"/>
          <w:szCs w:val="16"/>
        </w:rPr>
        <w:t>n</w:t>
      </w:r>
    </w:p>
    <w:p w14:paraId="19B1DCEF" w14:textId="77777777" w:rsidR="00967D32" w:rsidRDefault="00967D32" w:rsidP="00967D32">
      <w:pPr>
        <w:autoSpaceDE w:val="0"/>
        <w:autoSpaceDN w:val="0"/>
        <w:adjustRightInd w:val="0"/>
        <w:spacing w:after="0" w:line="240" w:lineRule="auto"/>
        <w:jc w:val="left"/>
        <w:rPr>
          <w:rFonts w:ascii="TimesLTMM_1_134" w:hAnsi="TimesLTMM_1_134" w:cs="TimesLTMM_1_134"/>
          <w:sz w:val="16"/>
          <w:szCs w:val="16"/>
        </w:rPr>
      </w:pPr>
      <w:r>
        <w:rPr>
          <w:rFonts w:ascii="TimesLTMM" w:hAnsi="TimesLTMM" w:cs="TimesLTMM"/>
          <w:sz w:val="16"/>
          <w:szCs w:val="16"/>
        </w:rPr>
        <w:t>s</w:t>
      </w:r>
      <w:r>
        <w:rPr>
          <w:rFonts w:ascii="TimesLTMM_1_534" w:hAnsi="TimesLTMM_1_534" w:cs="TimesLTMM_1_534"/>
          <w:sz w:val="16"/>
          <w:szCs w:val="16"/>
        </w:rPr>
        <w:t>t</w:t>
      </w:r>
      <w:r>
        <w:rPr>
          <w:rFonts w:ascii="TimesLTMM" w:hAnsi="TimesLTMM" w:cs="TimesLTMM"/>
          <w:sz w:val="16"/>
          <w:szCs w:val="16"/>
        </w:rPr>
        <w:t>ra</w:t>
      </w:r>
      <w:r>
        <w:rPr>
          <w:rFonts w:ascii="TimesLTMM_1_534" w:hAnsi="TimesLTMM_1_534" w:cs="TimesLTMM_1_534"/>
          <w:sz w:val="16"/>
          <w:szCs w:val="16"/>
        </w:rPr>
        <w:t>t</w:t>
      </w:r>
      <w:r>
        <w:rPr>
          <w:rFonts w:ascii="TimesLTMM" w:hAnsi="TimesLTMM" w:cs="TimesLTMM"/>
          <w:sz w:val="16"/>
          <w:szCs w:val="16"/>
        </w:rPr>
        <w:t xml:space="preserve">egies for </w:t>
      </w:r>
      <w:r>
        <w:rPr>
          <w:rFonts w:ascii="TimesLTMM_1_534" w:hAnsi="TimesLTMM_1_534" w:cs="TimesLTMM_1_534"/>
          <w:sz w:val="16"/>
          <w:szCs w:val="16"/>
        </w:rPr>
        <w:t>t</w:t>
      </w:r>
      <w:r>
        <w:rPr>
          <w:rFonts w:ascii="TimesLTMM" w:hAnsi="TimesLTMM" w:cs="TimesLTMM"/>
          <w:sz w:val="16"/>
          <w:szCs w:val="16"/>
        </w:rPr>
        <w:t>arge</w:t>
      </w:r>
      <w:r>
        <w:rPr>
          <w:rFonts w:ascii="TimesLTMM_1_534" w:hAnsi="TimesLTMM_1_534" w:cs="TimesLTMM_1_534"/>
          <w:sz w:val="16"/>
          <w:szCs w:val="16"/>
        </w:rPr>
        <w:t>t</w:t>
      </w:r>
      <w:r>
        <w:rPr>
          <w:rFonts w:ascii="TimesLTMM" w:hAnsi="TimesLTMM" w:cs="TimesLTMM"/>
          <w:sz w:val="16"/>
          <w:szCs w:val="16"/>
        </w:rPr>
        <w:t>i</w:t>
      </w:r>
      <w:r>
        <w:rPr>
          <w:rFonts w:ascii="TimesLTMM_1_467" w:hAnsi="TimesLTMM_1_467" w:cs="TimesLTMM_1_467"/>
          <w:sz w:val="16"/>
          <w:szCs w:val="16"/>
        </w:rPr>
        <w:t>n</w:t>
      </w:r>
      <w:r>
        <w:rPr>
          <w:rFonts w:ascii="TimesLTMM" w:hAnsi="TimesLTMM" w:cs="TimesLTMM"/>
          <w:sz w:val="16"/>
          <w:szCs w:val="16"/>
        </w:rPr>
        <w:t xml:space="preserve">g </w:t>
      </w:r>
      <w:r>
        <w:rPr>
          <w:rFonts w:ascii="TimesLTMM_1_467" w:hAnsi="TimesLTMM_1_467" w:cs="TimesLTMM_1_467"/>
          <w:sz w:val="16"/>
          <w:szCs w:val="16"/>
        </w:rPr>
        <w:t>G</w:t>
      </w:r>
      <w:r>
        <w:rPr>
          <w:rFonts w:ascii="TimesLTMM" w:hAnsi="TimesLTMM" w:cs="TimesLTMM"/>
          <w:sz w:val="16"/>
          <w:szCs w:val="16"/>
        </w:rPr>
        <w:t>-</w:t>
      </w:r>
      <w:r>
        <w:rPr>
          <w:rFonts w:ascii="TimesLTMM_1_134" w:hAnsi="TimesLTMM_1_134" w:cs="TimesLTMM_1_134"/>
          <w:sz w:val="16"/>
          <w:szCs w:val="16"/>
        </w:rPr>
        <w:t>p</w:t>
      </w:r>
      <w:r>
        <w:rPr>
          <w:rFonts w:ascii="TimesLTMM" w:hAnsi="TimesLTMM" w:cs="TimesLTMM"/>
          <w:sz w:val="16"/>
          <w:szCs w:val="16"/>
        </w:rPr>
        <w:t>ro</w:t>
      </w:r>
      <w:r>
        <w:rPr>
          <w:rFonts w:ascii="TimesLTMM_1_534" w:hAnsi="TimesLTMM_1_534" w:cs="TimesLTMM_1_534"/>
          <w:sz w:val="16"/>
          <w:szCs w:val="16"/>
        </w:rPr>
        <w:t>t</w:t>
      </w:r>
      <w:r>
        <w:rPr>
          <w:rFonts w:ascii="TimesLTMM" w:hAnsi="TimesLTMM" w:cs="TimesLTMM"/>
          <w:sz w:val="16"/>
          <w:szCs w:val="16"/>
        </w:rPr>
        <w:t>ei</w:t>
      </w:r>
      <w:r>
        <w:rPr>
          <w:rFonts w:ascii="TimesLTMM_1_467" w:hAnsi="TimesLTMM_1_467" w:cs="TimesLTMM_1_467"/>
          <w:sz w:val="16"/>
          <w:szCs w:val="16"/>
        </w:rPr>
        <w:t>n</w:t>
      </w:r>
      <w:r>
        <w:rPr>
          <w:rFonts w:ascii="TimesLTMM" w:hAnsi="TimesLTMM" w:cs="TimesLTMM"/>
          <w:sz w:val="16"/>
          <w:szCs w:val="16"/>
        </w:rPr>
        <w:t>-co</w:t>
      </w:r>
      <w:r>
        <w:rPr>
          <w:rFonts w:ascii="TimesLTMM_1_201" w:hAnsi="TimesLTMM_1_201" w:cs="TimesLTMM_1_201"/>
          <w:sz w:val="16"/>
          <w:szCs w:val="16"/>
        </w:rPr>
        <w:t>u</w:t>
      </w:r>
      <w:r>
        <w:rPr>
          <w:rFonts w:ascii="TimesLTMM_1_134" w:hAnsi="TimesLTMM_1_134" w:cs="TimesLTMM_1_134"/>
          <w:sz w:val="16"/>
          <w:szCs w:val="16"/>
        </w:rPr>
        <w:t>p</w:t>
      </w:r>
      <w:r>
        <w:rPr>
          <w:rFonts w:ascii="TimesLTMM" w:hAnsi="TimesLTMM" w:cs="TimesLTMM"/>
          <w:sz w:val="16"/>
          <w:szCs w:val="16"/>
        </w:rPr>
        <w:t>le</w:t>
      </w:r>
      <w:r>
        <w:rPr>
          <w:rFonts w:ascii="TimesLTMM_1_134" w:hAnsi="TimesLTMM_1_134" w:cs="TimesLTMM_1_134"/>
          <w:sz w:val="16"/>
          <w:szCs w:val="16"/>
        </w:rPr>
        <w:t>d</w:t>
      </w:r>
    </w:p>
    <w:p w14:paraId="57756BCE" w14:textId="77777777" w:rsidR="00967D32" w:rsidRDefault="00967D32" w:rsidP="00967D32">
      <w:pPr>
        <w:pStyle w:val="CommentText"/>
      </w:pPr>
      <w:r>
        <w:rPr>
          <w:rFonts w:ascii="TimesLTMM" w:hAnsi="TimesLTMM" w:cs="TimesLTMM"/>
          <w:sz w:val="16"/>
          <w:szCs w:val="16"/>
        </w:rPr>
        <w:t>rece</w:t>
      </w:r>
      <w:r>
        <w:rPr>
          <w:rFonts w:ascii="TimesLTMM_1_134" w:hAnsi="TimesLTMM_1_134" w:cs="TimesLTMM_1_134"/>
          <w:sz w:val="16"/>
          <w:szCs w:val="16"/>
        </w:rPr>
        <w:t>p</w:t>
      </w:r>
      <w:r>
        <w:rPr>
          <w:rFonts w:ascii="TimesLTMM_1_534" w:hAnsi="TimesLTMM_1_534" w:cs="TimesLTMM_1_534"/>
          <w:sz w:val="16"/>
          <w:szCs w:val="16"/>
        </w:rPr>
        <w:t>t</w:t>
      </w:r>
      <w:r>
        <w:rPr>
          <w:rFonts w:ascii="TimesLTMM" w:hAnsi="TimesLTMM" w:cs="TimesLTMM"/>
          <w:sz w:val="16"/>
          <w:szCs w:val="16"/>
        </w:rPr>
        <w:t xml:space="preserve">ors. </w:t>
      </w:r>
      <w:r>
        <w:rPr>
          <w:rFonts w:ascii="TimesLTMM" w:hAnsi="TimesLTMM" w:cs="TimesLTMM"/>
          <w:sz w:val="17"/>
          <w:szCs w:val="17"/>
        </w:rPr>
        <w:t>Ch</w:t>
      </w:r>
      <w:r>
        <w:rPr>
          <w:rFonts w:ascii="TimesLTMM" w:hAnsi="TimesLTMM" w:cs="TimesLTMM"/>
          <w:sz w:val="16"/>
          <w:szCs w:val="16"/>
        </w:rPr>
        <w:t>e</w:t>
      </w:r>
      <w:r>
        <w:rPr>
          <w:rFonts w:ascii="TimesLTMM" w:hAnsi="TimesLTMM" w:cs="TimesLTMM"/>
          <w:sz w:val="17"/>
          <w:szCs w:val="17"/>
        </w:rPr>
        <w:t>mbi</w:t>
      </w:r>
      <w:r>
        <w:rPr>
          <w:rFonts w:ascii="TimesLTMM" w:hAnsi="TimesLTMM" w:cs="TimesLTMM"/>
          <w:sz w:val="16"/>
          <w:szCs w:val="16"/>
        </w:rPr>
        <w:t>oc</w:t>
      </w:r>
      <w:r>
        <w:rPr>
          <w:rFonts w:ascii="TimesLTMM" w:hAnsi="TimesLTMM" w:cs="TimesLTMM"/>
          <w:sz w:val="17"/>
          <w:szCs w:val="17"/>
        </w:rPr>
        <w:t>h</w:t>
      </w:r>
      <w:r>
        <w:rPr>
          <w:rFonts w:ascii="TimesLTMM" w:hAnsi="TimesLTMM" w:cs="TimesLTMM"/>
          <w:sz w:val="16"/>
          <w:szCs w:val="16"/>
        </w:rPr>
        <w:t>e</w:t>
      </w:r>
      <w:r>
        <w:rPr>
          <w:rFonts w:ascii="TimesLTMM" w:hAnsi="TimesLTMM" w:cs="TimesLTMM"/>
          <w:sz w:val="17"/>
          <w:szCs w:val="17"/>
        </w:rPr>
        <w:t xml:space="preserve">m. </w:t>
      </w:r>
      <w:r>
        <w:rPr>
          <w:rFonts w:ascii="TimesLTMM" w:hAnsi="TimesLTMM" w:cs="TimesLTMM"/>
          <w:sz w:val="16"/>
          <w:szCs w:val="16"/>
        </w:rPr>
        <w:t xml:space="preserve">(2002) </w:t>
      </w:r>
      <w:r>
        <w:rPr>
          <w:rFonts w:ascii="TimesLTMM_1_68" w:hAnsi="TimesLTMM_1_68" w:cs="TimesLTMM_1_68"/>
          <w:sz w:val="16"/>
          <w:szCs w:val="16"/>
        </w:rPr>
        <w:t>3</w:t>
      </w:r>
      <w:r>
        <w:rPr>
          <w:rFonts w:ascii="TimesLTMM" w:hAnsi="TimesLTMM" w:cs="TimesLTMM"/>
          <w:sz w:val="16"/>
          <w:szCs w:val="16"/>
        </w:rPr>
        <w:t>:928-944</w:t>
      </w:r>
    </w:p>
  </w:comment>
  <w:comment w:id="356" w:author="Abraham Yosipof" w:date="2017-09-18T00:23:00Z" w:initials="AY">
    <w:p w14:paraId="5FE85CBA" w14:textId="5B5B609E" w:rsidR="00967D32" w:rsidRDefault="00967D32" w:rsidP="00303F91">
      <w:pPr>
        <w:pStyle w:val="CommentText"/>
        <w:bidi/>
        <w:rPr>
          <w:rFonts w:hint="cs"/>
          <w:rtl/>
        </w:rPr>
      </w:pPr>
      <w:r>
        <w:rPr>
          <w:rStyle w:val="CommentReference"/>
        </w:rPr>
        <w:annotationRef/>
      </w:r>
      <w:r w:rsidR="00303F91">
        <w:rPr>
          <w:rFonts w:hint="cs"/>
          <w:rtl/>
        </w:rPr>
        <w:t>תעביר את חלק זה לסוף החלק לאחר</w:t>
      </w:r>
      <w:bookmarkStart w:id="357" w:name="_GoBack"/>
      <w:bookmarkEnd w:id="357"/>
      <w:r w:rsidR="00303F91">
        <w:rPr>
          <w:rFonts w:hint="cs"/>
          <w:rtl/>
        </w:rPr>
        <w:t xml:space="preserve"> </w:t>
      </w:r>
      <w:r>
        <w:rPr>
          <w:rFonts w:hint="cs"/>
          <w:rtl/>
        </w:rPr>
        <w:t xml:space="preserve"> ההסבר על בסיס הנתונים</w:t>
      </w:r>
    </w:p>
  </w:comment>
  <w:comment w:id="386" w:author="Abraham Yosipof" w:date="2017-09-18T00:19:00Z" w:initials="AY">
    <w:p w14:paraId="33099D41" w14:textId="03690A19" w:rsidR="00967D32" w:rsidRDefault="00967D32">
      <w:pPr>
        <w:pStyle w:val="CommentText"/>
        <w:rPr>
          <w:rtl/>
        </w:rPr>
      </w:pPr>
      <w:r>
        <w:rPr>
          <w:rStyle w:val="CommentReference"/>
        </w:rPr>
        <w:annotationRef/>
      </w:r>
      <w:r>
        <w:rPr>
          <w:rFonts w:hint="cs"/>
          <w:rtl/>
        </w:rPr>
        <w:t>את זה תסביר באחרון</w:t>
      </w:r>
    </w:p>
    <w:p w14:paraId="6FB5141B" w14:textId="687A741B" w:rsidR="00967D32" w:rsidRDefault="00967D32">
      <w:pPr>
        <w:pStyle w:val="CommentText"/>
        <w:rPr>
          <w:rFonts w:hint="cs"/>
          <w:rtl/>
        </w:rPr>
      </w:pPr>
      <w:r>
        <w:rPr>
          <w:rFonts w:hint="cs"/>
          <w:rtl/>
        </w:rPr>
        <w:t>ותמחק מכאן</w:t>
      </w:r>
    </w:p>
  </w:comment>
  <w:comment w:id="439" w:author="Abraham Yosipof" w:date="2017-09-18T00:18:00Z" w:initials="AY">
    <w:p w14:paraId="62F0F69A" w14:textId="20A799B7" w:rsidR="00BC7D64" w:rsidRDefault="00BC7D64">
      <w:pPr>
        <w:pStyle w:val="CommentText"/>
        <w:rPr>
          <w:rtl/>
        </w:rPr>
      </w:pPr>
      <w:r>
        <w:rPr>
          <w:rStyle w:val="CommentReference"/>
        </w:rPr>
        <w:annotationRef/>
      </w:r>
      <w:r>
        <w:rPr>
          <w:rFonts w:hint="cs"/>
          <w:rtl/>
        </w:rPr>
        <w:t xml:space="preserve">טבלה בסוף להביא קדימה </w:t>
      </w:r>
    </w:p>
    <w:p w14:paraId="58C0C3A4" w14:textId="37CE01BE" w:rsidR="00BC7D64" w:rsidRDefault="00BC7D64">
      <w:pPr>
        <w:pStyle w:val="CommentText"/>
        <w:rPr>
          <w:rtl/>
        </w:rPr>
      </w:pPr>
    </w:p>
    <w:p w14:paraId="7525BA6D" w14:textId="48886EE5" w:rsidR="00BC7D64" w:rsidRDefault="00BC7D64">
      <w:pPr>
        <w:pStyle w:val="CommentText"/>
        <w:rPr>
          <w:rFonts w:hint="cs"/>
          <w:rtl/>
        </w:rPr>
      </w:pPr>
      <w:r>
        <w:rPr>
          <w:rFonts w:hint="cs"/>
          <w:rtl/>
        </w:rPr>
        <w:t>טבלה אחת לכולם</w:t>
      </w:r>
    </w:p>
    <w:p w14:paraId="35133603" w14:textId="08BDE759" w:rsidR="00BC7D64" w:rsidRDefault="00BC7D64">
      <w:pPr>
        <w:pStyle w:val="CommentText"/>
        <w:rPr>
          <w:rFonts w:hint="cs"/>
          <w:rtl/>
        </w:rPr>
      </w:pPr>
      <w:r>
        <w:rPr>
          <w:rFonts w:hint="cs"/>
          <w:rtl/>
        </w:rPr>
        <w:t>!</w:t>
      </w:r>
    </w:p>
  </w:comment>
  <w:comment w:id="473" w:author="Abraham Yosipof" w:date="2017-09-18T00:18:00Z" w:initials="AY">
    <w:p w14:paraId="51128050" w14:textId="32231157" w:rsidR="003336F0" w:rsidRDefault="003336F0">
      <w:pPr>
        <w:pStyle w:val="CommentText"/>
        <w:rPr>
          <w:rFonts w:hint="cs"/>
        </w:rPr>
      </w:pPr>
      <w:r>
        <w:rPr>
          <w:rStyle w:val="CommentReference"/>
        </w:rPr>
        <w:annotationRef/>
      </w:r>
      <w:r>
        <w:rPr>
          <w:rFonts w:hint="cs"/>
          <w:rtl/>
        </w:rPr>
        <w:t xml:space="preserve">עוד תמונות </w:t>
      </w:r>
    </w:p>
    <w:p w14:paraId="065D0A01" w14:textId="78746C6E" w:rsidR="003336F0" w:rsidRDefault="003336F0">
      <w:pPr>
        <w:pStyle w:val="CommentText"/>
        <w:rPr>
          <w:rFonts w:hint="cs"/>
        </w:rPr>
      </w:pPr>
      <w:r>
        <w:t>ZO</w:t>
      </w:r>
      <w:r>
        <w:rPr>
          <w:rFonts w:hint="cs"/>
        </w:rPr>
        <w:t xml:space="preserve">OM </w:t>
      </w:r>
    </w:p>
    <w:p w14:paraId="2570AB47" w14:textId="38C190B5" w:rsidR="003336F0" w:rsidRDefault="003336F0">
      <w:pPr>
        <w:pStyle w:val="CommentText"/>
        <w:rPr>
          <w:rFonts w:hint="cs"/>
          <w:rtl/>
        </w:rPr>
      </w:pPr>
      <w:r>
        <w:rPr>
          <w:rFonts w:hint="cs"/>
          <w:rtl/>
        </w:rPr>
        <w:t>בכולם</w:t>
      </w:r>
    </w:p>
  </w:comment>
  <w:comment w:id="503" w:author="Abraham Yosipof" w:date="2017-09-18T00:14:00Z" w:initials="AY">
    <w:p w14:paraId="7402410F" w14:textId="77777777" w:rsidR="006C1818" w:rsidRDefault="006C1818">
      <w:pPr>
        <w:pStyle w:val="CommentText"/>
        <w:rPr>
          <w:rFonts w:hint="cs"/>
          <w:rtl/>
        </w:rPr>
      </w:pPr>
      <w:r>
        <w:rPr>
          <w:rStyle w:val="CommentReference"/>
        </w:rPr>
        <w:annotationRef/>
      </w:r>
      <w:r>
        <w:rPr>
          <w:rFonts w:hint="cs"/>
          <w:rtl/>
        </w:rPr>
        <w:t>איפה כל מה שרשמתי, תעבור שוב על הקובץ ששלחתי במייל יש שם המון חומר שהוספתי ב</w:t>
      </w:r>
    </w:p>
    <w:p w14:paraId="00C84C75" w14:textId="006BA046" w:rsidR="006C1818" w:rsidRDefault="006C1818">
      <w:pPr>
        <w:pStyle w:val="CommentText"/>
        <w:rPr>
          <w:rFonts w:hint="cs"/>
          <w:rtl/>
        </w:rPr>
      </w:pPr>
      <w:r>
        <w:rPr>
          <w:rFonts w:hint="cs"/>
        </w:rPr>
        <w:t>TRACK CHANGES</w:t>
      </w:r>
    </w:p>
  </w:comment>
  <w:comment w:id="521" w:author="Abraham Yosipof" w:date="2017-09-18T00:15:00Z" w:initials="AY">
    <w:p w14:paraId="1CE99FB9" w14:textId="77777777" w:rsidR="006C1818" w:rsidRDefault="006C1818">
      <w:pPr>
        <w:pStyle w:val="CommentText"/>
        <w:rPr>
          <w:rtl/>
        </w:rPr>
      </w:pPr>
      <w:r>
        <w:rPr>
          <w:rStyle w:val="CommentReference"/>
        </w:rPr>
        <w:annotationRef/>
      </w:r>
      <w:r>
        <w:rPr>
          <w:rFonts w:hint="cs"/>
          <w:rtl/>
        </w:rPr>
        <w:t>ממש לא!</w:t>
      </w:r>
    </w:p>
    <w:p w14:paraId="54D36861" w14:textId="77777777" w:rsidR="006C1818" w:rsidRDefault="006C1818">
      <w:pPr>
        <w:pStyle w:val="CommentText"/>
        <w:rPr>
          <w:rtl/>
        </w:rPr>
      </w:pPr>
    </w:p>
    <w:p w14:paraId="61AEF28C" w14:textId="5A28F256" w:rsidR="006C1818" w:rsidRDefault="006C1818">
      <w:pPr>
        <w:pStyle w:val="CommentText"/>
        <w:rPr>
          <w:rFonts w:hint="cs"/>
          <w:rtl/>
        </w:rPr>
      </w:pPr>
      <w:r>
        <w:rPr>
          <w:rFonts w:hint="cs"/>
          <w:rtl/>
        </w:rPr>
        <w:t>גם כאן רשמתי לך בדיוק מה לרשום בקובץ הקודם!</w:t>
      </w:r>
    </w:p>
  </w:comment>
  <w:comment w:id="524" w:author="Abraham Yosipof" w:date="2017-09-18T00:16:00Z" w:initials="AY">
    <w:p w14:paraId="6CD8E4DC" w14:textId="77777777" w:rsidR="006C1818" w:rsidRDefault="006C1818" w:rsidP="006C1818">
      <w:pPr>
        <w:pStyle w:val="CommentText"/>
        <w:bidi/>
        <w:rPr>
          <w:rtl/>
        </w:rPr>
      </w:pPr>
      <w:r>
        <w:rPr>
          <w:rStyle w:val="CommentReference"/>
        </w:rPr>
        <w:annotationRef/>
      </w:r>
      <w:r>
        <w:rPr>
          <w:rFonts w:hint="cs"/>
          <w:rtl/>
        </w:rPr>
        <w:t xml:space="preserve">לפי כללי ה </w:t>
      </w:r>
      <w:r>
        <w:rPr>
          <w:rFonts w:hint="cs"/>
        </w:rPr>
        <w:t xml:space="preserve">APA </w:t>
      </w:r>
      <w:r>
        <w:rPr>
          <w:rFonts w:hint="cs"/>
          <w:rtl/>
        </w:rPr>
        <w:t xml:space="preserve"> אין מספור רשומים לפי סדר ה </w:t>
      </w:r>
      <w:r>
        <w:rPr>
          <w:rFonts w:hint="cs"/>
        </w:rPr>
        <w:t>ABC</w:t>
      </w:r>
      <w:r>
        <w:rPr>
          <w:rFonts w:hint="cs"/>
          <w:rtl/>
        </w:rPr>
        <w:t xml:space="preserve"> שמות המשפחה של הכותב הראשון.</w:t>
      </w:r>
    </w:p>
    <w:p w14:paraId="60EBDBA1" w14:textId="77777777" w:rsidR="006C1818" w:rsidRDefault="006C1818" w:rsidP="006C1818">
      <w:pPr>
        <w:pStyle w:val="CommentText"/>
        <w:bidi/>
        <w:rPr>
          <w:rtl/>
        </w:rPr>
      </w:pPr>
    </w:p>
    <w:p w14:paraId="1FB05D9F" w14:textId="4092EBD5" w:rsidR="006C1818" w:rsidRDefault="006C1818" w:rsidP="006C1818">
      <w:pPr>
        <w:pStyle w:val="CommentText"/>
        <w:bidi/>
        <w:rPr>
          <w:rFonts w:hint="cs"/>
          <w:rtl/>
        </w:rPr>
      </w:pPr>
      <w:r>
        <w:rPr>
          <w:rFonts w:hint="cs"/>
          <w:rtl/>
        </w:rPr>
        <w:t xml:space="preserve">שים לב שחלק מהמקור צריך להיות ב </w:t>
      </w:r>
      <w:r>
        <w:t>italic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05C790" w15:done="0"/>
  <w15:commentEx w15:paraId="6B4F9885" w15:done="0"/>
  <w15:commentEx w15:paraId="5D8DE830" w15:done="0"/>
  <w15:commentEx w15:paraId="2FE765F1" w15:done="0"/>
  <w15:commentEx w15:paraId="57756BCE" w15:done="0"/>
  <w15:commentEx w15:paraId="5FE85CBA" w15:done="0"/>
  <w15:commentEx w15:paraId="6FB5141B" w15:done="0"/>
  <w15:commentEx w15:paraId="35133603" w15:done="0"/>
  <w15:commentEx w15:paraId="2570AB47" w15:done="0"/>
  <w15:commentEx w15:paraId="00C84C75" w15:done="0"/>
  <w15:commentEx w15:paraId="61AEF28C" w15:done="0"/>
  <w15:commentEx w15:paraId="1FB05D9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A229B" w14:textId="77777777" w:rsidR="001A36D0" w:rsidRDefault="001A36D0" w:rsidP="00F5168A">
      <w:r>
        <w:separator/>
      </w:r>
    </w:p>
  </w:endnote>
  <w:endnote w:type="continuationSeparator" w:id="0">
    <w:p w14:paraId="02BE014C" w14:textId="77777777" w:rsidR="001A36D0" w:rsidRDefault="001A36D0"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TimesLTMM">
    <w:altName w:val="Arial"/>
    <w:panose1 w:val="00000000000000000000"/>
    <w:charset w:val="00"/>
    <w:family w:val="swiss"/>
    <w:notTrueType/>
    <w:pitch w:val="default"/>
    <w:sig w:usb0="00000003" w:usb1="00000000" w:usb2="00000000" w:usb3="00000000" w:csb0="00000001" w:csb1="00000000"/>
  </w:font>
  <w:font w:name="TimesLTMM_1_467">
    <w:altName w:val="Arial"/>
    <w:panose1 w:val="00000000000000000000"/>
    <w:charset w:val="00"/>
    <w:family w:val="swiss"/>
    <w:notTrueType/>
    <w:pitch w:val="default"/>
    <w:sig w:usb0="00000003" w:usb1="00000000" w:usb2="00000000" w:usb3="00000000" w:csb0="00000001" w:csb1="00000000"/>
  </w:font>
  <w:font w:name="TimesLTMM_1_134">
    <w:altName w:val="Arial"/>
    <w:panose1 w:val="00000000000000000000"/>
    <w:charset w:val="00"/>
    <w:family w:val="swiss"/>
    <w:notTrueType/>
    <w:pitch w:val="default"/>
    <w:sig w:usb0="00000003" w:usb1="00000000" w:usb2="00000000" w:usb3="00000000" w:csb0="00000001" w:csb1="00000000"/>
  </w:font>
  <w:font w:name="TimesLTMM_1_534">
    <w:altName w:val="Arial"/>
    <w:panose1 w:val="00000000000000000000"/>
    <w:charset w:val="00"/>
    <w:family w:val="swiss"/>
    <w:notTrueType/>
    <w:pitch w:val="default"/>
    <w:sig w:usb0="00000003" w:usb1="00000000" w:usb2="00000000" w:usb3="00000000" w:csb0="00000001" w:csb1="00000000"/>
  </w:font>
  <w:font w:name="TimesLTMM_1_201">
    <w:altName w:val="Arial"/>
    <w:panose1 w:val="00000000000000000000"/>
    <w:charset w:val="00"/>
    <w:family w:val="swiss"/>
    <w:notTrueType/>
    <w:pitch w:val="default"/>
    <w:sig w:usb0="00000003" w:usb1="00000000" w:usb2="00000000" w:usb3="00000000" w:csb0="00000001" w:csb1="00000000"/>
  </w:font>
  <w:font w:name="TimesLTMM_1_267">
    <w:altName w:val="Arial"/>
    <w:panose1 w:val="00000000000000000000"/>
    <w:charset w:val="00"/>
    <w:family w:val="swiss"/>
    <w:notTrueType/>
    <w:pitch w:val="default"/>
    <w:sig w:usb0="00000003" w:usb1="00000000" w:usb2="00000000" w:usb3="00000000" w:csb0="00000001" w:csb1="00000000"/>
  </w:font>
  <w:font w:name="TimesLTMM_1_1000">
    <w:altName w:val="Arial"/>
    <w:panose1 w:val="00000000000000000000"/>
    <w:charset w:val="00"/>
    <w:family w:val="swiss"/>
    <w:notTrueType/>
    <w:pitch w:val="default"/>
    <w:sig w:usb0="00000003" w:usb1="00000000" w:usb2="00000000" w:usb3="00000000" w:csb0="00000001" w:csb1="00000000"/>
  </w:font>
  <w:font w:name="TimesLTMM_1_68">
    <w:altName w:val="Arial"/>
    <w:panose1 w:val="00000000000000000000"/>
    <w:charset w:val="00"/>
    <w:family w:val="swiss"/>
    <w:notTrueType/>
    <w:pitch w:val="default"/>
    <w:sig w:usb0="00000003" w:usb1="00000000" w:usb2="00000000" w:usb3="00000000" w:csb0="00000001" w:csb1="00000000"/>
  </w:font>
  <w:font w:name="TimesLTMM_1_867">
    <w:altName w:val="Arial"/>
    <w:panose1 w:val="00000000000000000000"/>
    <w:charset w:val="00"/>
    <w:family w:val="swiss"/>
    <w:notTrueType/>
    <w:pitch w:val="default"/>
    <w:sig w:usb0="00000003" w:usb1="00000000" w:usb2="00000000" w:usb3="00000000" w:csb0="00000001" w:csb1="00000000"/>
  </w:font>
  <w:font w:name="TimesLTMM_1_40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91E7" w14:textId="7CAEA5BA" w:rsidR="00AD1195" w:rsidRDefault="00AD1195">
    <w:pPr>
      <w:pStyle w:val="Footer"/>
      <w:rPr>
        <w:rtl/>
        <w:cs/>
      </w:rPr>
    </w:pPr>
  </w:p>
  <w:p w14:paraId="02B24E59" w14:textId="77777777" w:rsidR="00AD1195" w:rsidRDefault="00AD11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21EA1" w14:textId="77777777" w:rsidR="001A36D0" w:rsidRDefault="001A36D0" w:rsidP="00F5168A">
      <w:r>
        <w:separator/>
      </w:r>
    </w:p>
  </w:footnote>
  <w:footnote w:type="continuationSeparator" w:id="0">
    <w:p w14:paraId="7C754379" w14:textId="77777777" w:rsidR="001A36D0" w:rsidRDefault="001A36D0" w:rsidP="00F516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661162"/>
      <w:docPartObj>
        <w:docPartGallery w:val="Page Numbers (Top of Page)"/>
        <w:docPartUnique/>
      </w:docPartObj>
    </w:sdtPr>
    <w:sdtEndPr>
      <w:rPr>
        <w:noProof/>
      </w:rPr>
    </w:sdtEndPr>
    <w:sdtContent>
      <w:p w14:paraId="175958E7" w14:textId="12AA1E57" w:rsidR="00AD1195" w:rsidRDefault="00AD1195">
        <w:pPr>
          <w:pStyle w:val="Header"/>
        </w:pPr>
        <w:r>
          <w:fldChar w:fldCharType="begin"/>
        </w:r>
        <w:r>
          <w:instrText xml:space="preserve"> PAGE   \* MERGEFORMAT </w:instrText>
        </w:r>
        <w:r>
          <w:fldChar w:fldCharType="separate"/>
        </w:r>
        <w:r w:rsidR="00303F91">
          <w:rPr>
            <w:noProof/>
          </w:rPr>
          <w:t>8</w:t>
        </w:r>
        <w:r>
          <w:rPr>
            <w:noProof/>
          </w:rPr>
          <w:fldChar w:fldCharType="end"/>
        </w:r>
      </w:p>
    </w:sdtContent>
  </w:sdt>
  <w:p w14:paraId="38692A3B" w14:textId="2CFC5146" w:rsidR="00AD1195" w:rsidRDefault="00AD11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1F442" w14:textId="1E7B34E6" w:rsidR="00AD1195" w:rsidRPr="00A90C14" w:rsidRDefault="00AD1195"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AD1195" w:rsidRDefault="00AD11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18B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01E5A"/>
    <w:multiLevelType w:val="multilevel"/>
    <w:tmpl w:val="1C8C9B8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5262113"/>
    <w:multiLevelType w:val="hybridMultilevel"/>
    <w:tmpl w:val="2ACE7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02B46"/>
    <w:multiLevelType w:val="hybridMultilevel"/>
    <w:tmpl w:val="9FF4E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642006"/>
    <w:multiLevelType w:val="hybridMultilevel"/>
    <w:tmpl w:val="6B18D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201B1"/>
    <w:multiLevelType w:val="hybridMultilevel"/>
    <w:tmpl w:val="14F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7F8"/>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E480E1E"/>
    <w:multiLevelType w:val="hybridMultilevel"/>
    <w:tmpl w:val="31C4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E3BF2"/>
    <w:multiLevelType w:val="hybridMultilevel"/>
    <w:tmpl w:val="CD7A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E4350A"/>
    <w:multiLevelType w:val="hybridMultilevel"/>
    <w:tmpl w:val="99B65B3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4D7D01"/>
    <w:multiLevelType w:val="hybridMultilevel"/>
    <w:tmpl w:val="5E845506"/>
    <w:lvl w:ilvl="0" w:tplc="313AFF7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19E0BB6"/>
    <w:multiLevelType w:val="hybridMultilevel"/>
    <w:tmpl w:val="0000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1174C"/>
    <w:multiLevelType w:val="hybridMultilevel"/>
    <w:tmpl w:val="7C2C372C"/>
    <w:lvl w:ilvl="0" w:tplc="1ACEC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EB10A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8007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6F391D"/>
    <w:multiLevelType w:val="hybridMultilevel"/>
    <w:tmpl w:val="904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377F0"/>
    <w:multiLevelType w:val="hybridMultilevel"/>
    <w:tmpl w:val="68506280"/>
    <w:lvl w:ilvl="0" w:tplc="582C137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C04A41"/>
    <w:multiLevelType w:val="hybridMultilevel"/>
    <w:tmpl w:val="86DC0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AD46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24B3E86"/>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43E0D80"/>
    <w:multiLevelType w:val="hybridMultilevel"/>
    <w:tmpl w:val="D20225E8"/>
    <w:lvl w:ilvl="0" w:tplc="294A6C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DA0A09"/>
    <w:multiLevelType w:val="hybridMultilevel"/>
    <w:tmpl w:val="F99A1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D217FC"/>
    <w:multiLevelType w:val="hybridMultilevel"/>
    <w:tmpl w:val="E2CC672E"/>
    <w:lvl w:ilvl="0" w:tplc="8C947A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E07A9"/>
    <w:multiLevelType w:val="multilevel"/>
    <w:tmpl w:val="1C8C9B8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15B2136"/>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29376A3"/>
    <w:multiLevelType w:val="multilevel"/>
    <w:tmpl w:val="EF2C13E8"/>
    <w:lvl w:ilvl="0">
      <w:start w:val="1"/>
      <w:numFmt w:val="decimal"/>
      <w:lvlText w:val="%1."/>
      <w:lvlJc w:val="left"/>
      <w:pPr>
        <w:ind w:left="360" w:hanging="360"/>
      </w:pPr>
    </w:lvl>
    <w:lvl w:ilvl="1">
      <w:start w:val="1"/>
      <w:numFmt w:val="decimal"/>
      <w:isLgl/>
      <w:lvlText w:val="%1.%2."/>
      <w:lvlJc w:val="left"/>
      <w:pPr>
        <w:ind w:left="960" w:hanging="960"/>
      </w:pPr>
      <w:rPr>
        <w:rFonts w:hint="default"/>
        <w:i/>
        <w:u w:val="none"/>
      </w:rPr>
    </w:lvl>
    <w:lvl w:ilvl="2">
      <w:start w:val="2"/>
      <w:numFmt w:val="decimal"/>
      <w:isLgl/>
      <w:lvlText w:val="%1.%2.%3."/>
      <w:lvlJc w:val="left"/>
      <w:pPr>
        <w:ind w:left="960" w:hanging="960"/>
      </w:pPr>
      <w:rPr>
        <w:rFonts w:hint="default"/>
        <w:i/>
        <w:u w:val="none"/>
      </w:rPr>
    </w:lvl>
    <w:lvl w:ilvl="3">
      <w:start w:val="3"/>
      <w:numFmt w:val="decimal"/>
      <w:isLgl/>
      <w:lvlText w:val="%1.%2.%3.%4."/>
      <w:lvlJc w:val="left"/>
      <w:pPr>
        <w:ind w:left="960" w:hanging="960"/>
      </w:pPr>
      <w:rPr>
        <w:rFonts w:hint="default"/>
        <w:i/>
        <w:u w:val="none"/>
      </w:rPr>
    </w:lvl>
    <w:lvl w:ilvl="4">
      <w:start w:val="1"/>
      <w:numFmt w:val="decimal"/>
      <w:isLgl/>
      <w:lvlText w:val="%1.%2.%3.%4.%5."/>
      <w:lvlJc w:val="left"/>
      <w:pPr>
        <w:ind w:left="1080" w:hanging="1080"/>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5">
      <w:start w:val="1"/>
      <w:numFmt w:val="decimal"/>
      <w:isLgl/>
      <w:lvlText w:val="%1.%2.%3.%4.%5.%6."/>
      <w:lvlJc w:val="left"/>
      <w:pPr>
        <w:ind w:left="1080" w:hanging="1080"/>
      </w:pPr>
      <w:rPr>
        <w:rFonts w:hint="default"/>
        <w:i/>
        <w:u w:val="none"/>
      </w:rPr>
    </w:lvl>
    <w:lvl w:ilvl="6">
      <w:start w:val="1"/>
      <w:numFmt w:val="decimal"/>
      <w:isLgl/>
      <w:lvlText w:val="%1.%2.%3.%4.%5.%6.%7."/>
      <w:lvlJc w:val="left"/>
      <w:pPr>
        <w:ind w:left="1440" w:hanging="1440"/>
      </w:pPr>
      <w:rPr>
        <w:rFonts w:hint="default"/>
        <w:i/>
        <w:u w:val="none"/>
      </w:rPr>
    </w:lvl>
    <w:lvl w:ilvl="7">
      <w:start w:val="1"/>
      <w:numFmt w:val="decimal"/>
      <w:isLgl/>
      <w:lvlText w:val="%1.%2.%3.%4.%5.%6.%7.%8."/>
      <w:lvlJc w:val="left"/>
      <w:pPr>
        <w:ind w:left="1440" w:hanging="1440"/>
      </w:pPr>
      <w:rPr>
        <w:rFonts w:hint="default"/>
        <w:i/>
        <w:u w:val="none"/>
      </w:rPr>
    </w:lvl>
    <w:lvl w:ilvl="8">
      <w:start w:val="1"/>
      <w:numFmt w:val="decimal"/>
      <w:isLgl/>
      <w:lvlText w:val="%1.%2.%3.%4.%5.%6.%7.%8.%9."/>
      <w:lvlJc w:val="left"/>
      <w:pPr>
        <w:ind w:left="1800" w:hanging="1800"/>
      </w:pPr>
      <w:rPr>
        <w:rFonts w:hint="default"/>
        <w:i/>
        <w:u w:val="none"/>
      </w:rPr>
    </w:lvl>
  </w:abstractNum>
  <w:abstractNum w:abstractNumId="29" w15:restartNumberingAfterBreak="0">
    <w:nsid w:val="32BB68AE"/>
    <w:multiLevelType w:val="hybridMultilevel"/>
    <w:tmpl w:val="3F003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9D4C21"/>
    <w:multiLevelType w:val="hybridMultilevel"/>
    <w:tmpl w:val="800E3616"/>
    <w:lvl w:ilvl="0" w:tplc="6EA08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6A71A6"/>
    <w:multiLevelType w:val="hybridMultilevel"/>
    <w:tmpl w:val="50C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AE52E9"/>
    <w:multiLevelType w:val="hybridMultilevel"/>
    <w:tmpl w:val="D8FA8ED0"/>
    <w:lvl w:ilvl="0" w:tplc="2B0256F0">
      <w:start w:val="1"/>
      <w:numFmt w:val="bullet"/>
      <w:lvlText w:val="•"/>
      <w:lvlJc w:val="left"/>
      <w:pPr>
        <w:tabs>
          <w:tab w:val="num" w:pos="720"/>
        </w:tabs>
        <w:ind w:left="720" w:hanging="360"/>
      </w:pPr>
      <w:rPr>
        <w:rFonts w:ascii="Times New Roman" w:hAnsi="Times New Roman" w:hint="default"/>
      </w:rPr>
    </w:lvl>
    <w:lvl w:ilvl="1" w:tplc="9F3670E4" w:tentative="1">
      <w:start w:val="1"/>
      <w:numFmt w:val="bullet"/>
      <w:lvlText w:val="•"/>
      <w:lvlJc w:val="left"/>
      <w:pPr>
        <w:tabs>
          <w:tab w:val="num" w:pos="1440"/>
        </w:tabs>
        <w:ind w:left="1440" w:hanging="360"/>
      </w:pPr>
      <w:rPr>
        <w:rFonts w:ascii="Times New Roman" w:hAnsi="Times New Roman" w:hint="default"/>
      </w:rPr>
    </w:lvl>
    <w:lvl w:ilvl="2" w:tplc="494695F8" w:tentative="1">
      <w:start w:val="1"/>
      <w:numFmt w:val="bullet"/>
      <w:lvlText w:val="•"/>
      <w:lvlJc w:val="left"/>
      <w:pPr>
        <w:tabs>
          <w:tab w:val="num" w:pos="2160"/>
        </w:tabs>
        <w:ind w:left="2160" w:hanging="360"/>
      </w:pPr>
      <w:rPr>
        <w:rFonts w:ascii="Times New Roman" w:hAnsi="Times New Roman" w:hint="default"/>
      </w:rPr>
    </w:lvl>
    <w:lvl w:ilvl="3" w:tplc="B1BAC1F4" w:tentative="1">
      <w:start w:val="1"/>
      <w:numFmt w:val="bullet"/>
      <w:lvlText w:val="•"/>
      <w:lvlJc w:val="left"/>
      <w:pPr>
        <w:tabs>
          <w:tab w:val="num" w:pos="2880"/>
        </w:tabs>
        <w:ind w:left="2880" w:hanging="360"/>
      </w:pPr>
      <w:rPr>
        <w:rFonts w:ascii="Times New Roman" w:hAnsi="Times New Roman" w:hint="default"/>
      </w:rPr>
    </w:lvl>
    <w:lvl w:ilvl="4" w:tplc="4A46B778" w:tentative="1">
      <w:start w:val="1"/>
      <w:numFmt w:val="bullet"/>
      <w:lvlText w:val="•"/>
      <w:lvlJc w:val="left"/>
      <w:pPr>
        <w:tabs>
          <w:tab w:val="num" w:pos="3600"/>
        </w:tabs>
        <w:ind w:left="3600" w:hanging="360"/>
      </w:pPr>
      <w:rPr>
        <w:rFonts w:ascii="Times New Roman" w:hAnsi="Times New Roman" w:hint="default"/>
      </w:rPr>
    </w:lvl>
    <w:lvl w:ilvl="5" w:tplc="17160CBA" w:tentative="1">
      <w:start w:val="1"/>
      <w:numFmt w:val="bullet"/>
      <w:lvlText w:val="•"/>
      <w:lvlJc w:val="left"/>
      <w:pPr>
        <w:tabs>
          <w:tab w:val="num" w:pos="4320"/>
        </w:tabs>
        <w:ind w:left="4320" w:hanging="360"/>
      </w:pPr>
      <w:rPr>
        <w:rFonts w:ascii="Times New Roman" w:hAnsi="Times New Roman" w:hint="default"/>
      </w:rPr>
    </w:lvl>
    <w:lvl w:ilvl="6" w:tplc="8006D776" w:tentative="1">
      <w:start w:val="1"/>
      <w:numFmt w:val="bullet"/>
      <w:lvlText w:val="•"/>
      <w:lvlJc w:val="left"/>
      <w:pPr>
        <w:tabs>
          <w:tab w:val="num" w:pos="5040"/>
        </w:tabs>
        <w:ind w:left="5040" w:hanging="360"/>
      </w:pPr>
      <w:rPr>
        <w:rFonts w:ascii="Times New Roman" w:hAnsi="Times New Roman" w:hint="default"/>
      </w:rPr>
    </w:lvl>
    <w:lvl w:ilvl="7" w:tplc="7CDED482" w:tentative="1">
      <w:start w:val="1"/>
      <w:numFmt w:val="bullet"/>
      <w:lvlText w:val="•"/>
      <w:lvlJc w:val="left"/>
      <w:pPr>
        <w:tabs>
          <w:tab w:val="num" w:pos="5760"/>
        </w:tabs>
        <w:ind w:left="5760" w:hanging="360"/>
      </w:pPr>
      <w:rPr>
        <w:rFonts w:ascii="Times New Roman" w:hAnsi="Times New Roman" w:hint="default"/>
      </w:rPr>
    </w:lvl>
    <w:lvl w:ilvl="8" w:tplc="0BC6E7B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95C3175"/>
    <w:multiLevelType w:val="multilevel"/>
    <w:tmpl w:val="280E192E"/>
    <w:lvl w:ilvl="0">
      <w:start w:val="4"/>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AF330A9"/>
    <w:multiLevelType w:val="hybridMultilevel"/>
    <w:tmpl w:val="E90060E6"/>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5" w15:restartNumberingAfterBreak="0">
    <w:nsid w:val="3DA52D26"/>
    <w:multiLevelType w:val="hybridMultilevel"/>
    <w:tmpl w:val="AE2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980093"/>
    <w:multiLevelType w:val="hybridMultilevel"/>
    <w:tmpl w:val="8966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F233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1F941F7"/>
    <w:multiLevelType w:val="hybridMultilevel"/>
    <w:tmpl w:val="4A366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CF79F1"/>
    <w:multiLevelType w:val="hybridMultilevel"/>
    <w:tmpl w:val="D59A2638"/>
    <w:lvl w:ilvl="0" w:tplc="2110B7F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E624FB"/>
    <w:multiLevelType w:val="hybridMultilevel"/>
    <w:tmpl w:val="078CBE84"/>
    <w:lvl w:ilvl="0" w:tplc="80A0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B682136"/>
    <w:multiLevelType w:val="hybridMultilevel"/>
    <w:tmpl w:val="4A3666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C081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D697182"/>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4D906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E26537B"/>
    <w:multiLevelType w:val="hybridMultilevel"/>
    <w:tmpl w:val="2ACE7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AA68C7"/>
    <w:multiLevelType w:val="hybridMultilevel"/>
    <w:tmpl w:val="C9848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725FD0"/>
    <w:multiLevelType w:val="multilevel"/>
    <w:tmpl w:val="5164FE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515C7F22"/>
    <w:multiLevelType w:val="hybridMultilevel"/>
    <w:tmpl w:val="458ED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1D64D64"/>
    <w:multiLevelType w:val="hybridMultilevel"/>
    <w:tmpl w:val="2674A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21E1724"/>
    <w:multiLevelType w:val="hybridMultilevel"/>
    <w:tmpl w:val="2ACE7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2A4287F"/>
    <w:multiLevelType w:val="hybridMultilevel"/>
    <w:tmpl w:val="2ACE7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3E5365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553F2833"/>
    <w:multiLevelType w:val="hybridMultilevel"/>
    <w:tmpl w:val="42FAC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9709DD"/>
    <w:multiLevelType w:val="hybridMultilevel"/>
    <w:tmpl w:val="6D2E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C6732B"/>
    <w:multiLevelType w:val="hybridMultilevel"/>
    <w:tmpl w:val="74D8DCCA"/>
    <w:lvl w:ilvl="0" w:tplc="7CEA7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1C6DE2"/>
    <w:multiLevelType w:val="hybridMultilevel"/>
    <w:tmpl w:val="E2B02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210BC4"/>
    <w:multiLevelType w:val="hybridMultilevel"/>
    <w:tmpl w:val="07604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263F12"/>
    <w:multiLevelType w:val="hybridMultilevel"/>
    <w:tmpl w:val="3028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4E74C80"/>
    <w:multiLevelType w:val="hybridMultilevel"/>
    <w:tmpl w:val="83F23B9E"/>
    <w:lvl w:ilvl="0" w:tplc="F3767A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3B15E1"/>
    <w:multiLevelType w:val="hybridMultilevel"/>
    <w:tmpl w:val="2FBA4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472EA4"/>
    <w:multiLevelType w:val="hybridMultilevel"/>
    <w:tmpl w:val="2572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D594A93"/>
    <w:multiLevelType w:val="hybridMultilevel"/>
    <w:tmpl w:val="714E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517252"/>
    <w:multiLevelType w:val="hybridMultilevel"/>
    <w:tmpl w:val="8BE0B642"/>
    <w:lvl w:ilvl="0" w:tplc="5A62B5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B31753"/>
    <w:multiLevelType w:val="hybridMultilevel"/>
    <w:tmpl w:val="F2ECC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3BA6A19"/>
    <w:multiLevelType w:val="hybridMultilevel"/>
    <w:tmpl w:val="05445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F82F06"/>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 w15:restartNumberingAfterBreak="0">
    <w:nsid w:val="782B6E26"/>
    <w:multiLevelType w:val="hybridMultilevel"/>
    <w:tmpl w:val="969E8FC0"/>
    <w:lvl w:ilvl="0" w:tplc="18445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948113A"/>
    <w:multiLevelType w:val="hybridMultilevel"/>
    <w:tmpl w:val="1E1CA33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1" w15:restartNumberingAfterBreak="0">
    <w:nsid w:val="7A281474"/>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7A8F244B"/>
    <w:multiLevelType w:val="hybridMultilevel"/>
    <w:tmpl w:val="3A88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B3F7D00"/>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 w15:restartNumberingAfterBreak="0">
    <w:nsid w:val="7BC5105D"/>
    <w:multiLevelType w:val="hybridMultilevel"/>
    <w:tmpl w:val="6D2E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CC5F32"/>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6" w15:restartNumberingAfterBreak="0">
    <w:nsid w:val="7DD8123D"/>
    <w:multiLevelType w:val="hybridMultilevel"/>
    <w:tmpl w:val="A706285E"/>
    <w:lvl w:ilvl="0" w:tplc="1ACEC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E6A016F"/>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4"/>
  </w:num>
  <w:num w:numId="2">
    <w:abstractNumId w:val="7"/>
  </w:num>
  <w:num w:numId="3">
    <w:abstractNumId w:val="34"/>
  </w:num>
  <w:num w:numId="4">
    <w:abstractNumId w:val="70"/>
  </w:num>
  <w:num w:numId="5">
    <w:abstractNumId w:val="48"/>
  </w:num>
  <w:num w:numId="6">
    <w:abstractNumId w:val="14"/>
  </w:num>
  <w:num w:numId="7">
    <w:abstractNumId w:val="76"/>
  </w:num>
  <w:num w:numId="8">
    <w:abstractNumId w:val="2"/>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9">
    <w:abstractNumId w:val="12"/>
  </w:num>
  <w:num w:numId="10">
    <w:abstractNumId w:val="2"/>
  </w:num>
  <w:num w:numId="11">
    <w:abstractNumId w:val="20"/>
  </w:num>
  <w:num w:numId="12">
    <w:abstractNumId w:val="32"/>
  </w:num>
  <w:num w:numId="13">
    <w:abstractNumId w:val="2"/>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14">
    <w:abstractNumId w:val="2"/>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15">
    <w:abstractNumId w:val="51"/>
  </w:num>
  <w:num w:numId="16">
    <w:abstractNumId w:val="46"/>
  </w:num>
  <w:num w:numId="17">
    <w:abstractNumId w:val="41"/>
  </w:num>
  <w:num w:numId="18">
    <w:abstractNumId w:val="67"/>
  </w:num>
  <w:num w:numId="19">
    <w:abstractNumId w:val="59"/>
  </w:num>
  <w:num w:numId="20">
    <w:abstractNumId w:val="61"/>
  </w:num>
  <w:num w:numId="21">
    <w:abstractNumId w:val="53"/>
  </w:num>
  <w:num w:numId="22">
    <w:abstractNumId w:val="3"/>
  </w:num>
  <w:num w:numId="23">
    <w:abstractNumId w:val="49"/>
  </w:num>
  <w:num w:numId="24">
    <w:abstractNumId w:val="69"/>
  </w:num>
  <w:num w:numId="25">
    <w:abstractNumId w:val="11"/>
  </w:num>
  <w:num w:numId="26">
    <w:abstractNumId w:val="65"/>
  </w:num>
  <w:num w:numId="27">
    <w:abstractNumId w:val="57"/>
  </w:num>
  <w:num w:numId="28">
    <w:abstractNumId w:val="23"/>
  </w:num>
  <w:num w:numId="29">
    <w:abstractNumId w:val="55"/>
  </w:num>
  <w:num w:numId="30">
    <w:abstractNumId w:val="58"/>
  </w:num>
  <w:num w:numId="31">
    <w:abstractNumId w:val="9"/>
  </w:num>
  <w:num w:numId="32">
    <w:abstractNumId w:val="60"/>
  </w:num>
  <w:num w:numId="33">
    <w:abstractNumId w:val="50"/>
  </w:num>
  <w:num w:numId="34">
    <w:abstractNumId w:val="35"/>
  </w:num>
  <w:num w:numId="35">
    <w:abstractNumId w:val="19"/>
  </w:num>
  <w:num w:numId="36">
    <w:abstractNumId w:val="64"/>
  </w:num>
  <w:num w:numId="37">
    <w:abstractNumId w:val="30"/>
  </w:num>
  <w:num w:numId="38">
    <w:abstractNumId w:val="28"/>
  </w:num>
  <w:num w:numId="39">
    <w:abstractNumId w:val="37"/>
  </w:num>
  <w:num w:numId="40">
    <w:abstractNumId w:val="42"/>
  </w:num>
  <w:num w:numId="41">
    <w:abstractNumId w:val="72"/>
  </w:num>
  <w:num w:numId="42">
    <w:abstractNumId w:val="66"/>
  </w:num>
  <w:num w:numId="43">
    <w:abstractNumId w:val="31"/>
  </w:num>
  <w:num w:numId="44">
    <w:abstractNumId w:val="56"/>
  </w:num>
  <w:num w:numId="45">
    <w:abstractNumId w:val="63"/>
  </w:num>
  <w:num w:numId="46">
    <w:abstractNumId w:val="18"/>
  </w:num>
  <w:num w:numId="47">
    <w:abstractNumId w:val="15"/>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15"/>
  </w:num>
  <w:num w:numId="56">
    <w:abstractNumId w:val="15"/>
  </w:num>
  <w:num w:numId="57">
    <w:abstractNumId w:val="47"/>
  </w:num>
  <w:num w:numId="58">
    <w:abstractNumId w:val="52"/>
  </w:num>
  <w:num w:numId="59">
    <w:abstractNumId w:val="22"/>
  </w:num>
  <w:num w:numId="60">
    <w:abstractNumId w:val="71"/>
  </w:num>
  <w:num w:numId="61">
    <w:abstractNumId w:val="13"/>
  </w:num>
  <w:num w:numId="62">
    <w:abstractNumId w:val="54"/>
  </w:num>
  <w:num w:numId="63">
    <w:abstractNumId w:val="27"/>
  </w:num>
  <w:num w:numId="64">
    <w:abstractNumId w:val="16"/>
  </w:num>
  <w:num w:numId="65">
    <w:abstractNumId w:val="25"/>
  </w:num>
  <w:num w:numId="66">
    <w:abstractNumId w:val="75"/>
  </w:num>
  <w:num w:numId="67">
    <w:abstractNumId w:val="21"/>
  </w:num>
  <w:num w:numId="68">
    <w:abstractNumId w:val="44"/>
  </w:num>
  <w:num w:numId="69">
    <w:abstractNumId w:val="73"/>
  </w:num>
  <w:num w:numId="70">
    <w:abstractNumId w:val="68"/>
  </w:num>
  <w:num w:numId="71">
    <w:abstractNumId w:val="8"/>
  </w:num>
  <w:num w:numId="72">
    <w:abstractNumId w:val="77"/>
  </w:num>
  <w:num w:numId="73">
    <w:abstractNumId w:val="43"/>
  </w:num>
  <w:num w:numId="74">
    <w:abstractNumId w:val="38"/>
  </w:num>
  <w:num w:numId="75">
    <w:abstractNumId w:val="17"/>
  </w:num>
  <w:num w:numId="76">
    <w:abstractNumId w:val="45"/>
  </w:num>
  <w:num w:numId="77">
    <w:abstractNumId w:val="1"/>
  </w:num>
  <w:num w:numId="78">
    <w:abstractNumId w:val="26"/>
  </w:num>
  <w:num w:numId="79">
    <w:abstractNumId w:val="36"/>
  </w:num>
  <w:num w:numId="80">
    <w:abstractNumId w:val="5"/>
  </w:num>
  <w:num w:numId="81">
    <w:abstractNumId w:val="39"/>
  </w:num>
  <w:num w:numId="82">
    <w:abstractNumId w:val="0"/>
  </w:num>
  <w:num w:numId="83">
    <w:abstractNumId w:val="4"/>
  </w:num>
  <w:num w:numId="84">
    <w:abstractNumId w:val="74"/>
  </w:num>
  <w:num w:numId="85">
    <w:abstractNumId w:val="6"/>
  </w:num>
  <w:num w:numId="86">
    <w:abstractNumId w:val="10"/>
  </w:num>
  <w:num w:numId="87">
    <w:abstractNumId w:val="29"/>
  </w:num>
  <w:num w:numId="88">
    <w:abstractNumId w:val="62"/>
  </w:num>
  <w:num w:numId="89">
    <w:abstractNumId w:val="33"/>
  </w:num>
  <w:num w:numId="90">
    <w:abstractNumId w:val="40"/>
  </w:num>
  <w:numIdMacAtCleanup w:val="8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raham Yosipof">
    <w15:presenceInfo w15:providerId="None" w15:userId="Abraham Yosip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131078" w:nlCheck="1" w:checkStyle="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0NTMwNwIiY2NjIyUdpeDU4uLM/DyQAsNaAIJ+K0ssAAAA"/>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6323"/>
    <w:rsid w:val="00016383"/>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4C8B"/>
    <w:rsid w:val="000776FB"/>
    <w:rsid w:val="00080C3D"/>
    <w:rsid w:val="0008166F"/>
    <w:rsid w:val="000830DF"/>
    <w:rsid w:val="000856D0"/>
    <w:rsid w:val="00086B96"/>
    <w:rsid w:val="000903BA"/>
    <w:rsid w:val="0009123C"/>
    <w:rsid w:val="00093DD5"/>
    <w:rsid w:val="00097201"/>
    <w:rsid w:val="000977F9"/>
    <w:rsid w:val="000A1578"/>
    <w:rsid w:val="000A30E4"/>
    <w:rsid w:val="000A3332"/>
    <w:rsid w:val="000A453D"/>
    <w:rsid w:val="000A4949"/>
    <w:rsid w:val="000A5E43"/>
    <w:rsid w:val="000A5EA7"/>
    <w:rsid w:val="000B2401"/>
    <w:rsid w:val="000B317B"/>
    <w:rsid w:val="000B490F"/>
    <w:rsid w:val="000B7441"/>
    <w:rsid w:val="000C1413"/>
    <w:rsid w:val="000C14AD"/>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39BF"/>
    <w:rsid w:val="001145ED"/>
    <w:rsid w:val="0011773D"/>
    <w:rsid w:val="00117CB5"/>
    <w:rsid w:val="00117E8F"/>
    <w:rsid w:val="001204AB"/>
    <w:rsid w:val="001215D3"/>
    <w:rsid w:val="00124DA0"/>
    <w:rsid w:val="00124F55"/>
    <w:rsid w:val="00126772"/>
    <w:rsid w:val="00130419"/>
    <w:rsid w:val="001312EF"/>
    <w:rsid w:val="00134A43"/>
    <w:rsid w:val="00134F74"/>
    <w:rsid w:val="00140F63"/>
    <w:rsid w:val="001412A4"/>
    <w:rsid w:val="00141380"/>
    <w:rsid w:val="00144BDE"/>
    <w:rsid w:val="001510A0"/>
    <w:rsid w:val="00151222"/>
    <w:rsid w:val="00151403"/>
    <w:rsid w:val="00151961"/>
    <w:rsid w:val="00151AA8"/>
    <w:rsid w:val="00152594"/>
    <w:rsid w:val="001537C8"/>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4F66"/>
    <w:rsid w:val="00185BBB"/>
    <w:rsid w:val="00185D79"/>
    <w:rsid w:val="001935C3"/>
    <w:rsid w:val="00196103"/>
    <w:rsid w:val="00197676"/>
    <w:rsid w:val="00197C16"/>
    <w:rsid w:val="001A0194"/>
    <w:rsid w:val="001A0446"/>
    <w:rsid w:val="001A0CDB"/>
    <w:rsid w:val="001A1386"/>
    <w:rsid w:val="001A14EF"/>
    <w:rsid w:val="001A36D0"/>
    <w:rsid w:val="001A55AD"/>
    <w:rsid w:val="001A67C8"/>
    <w:rsid w:val="001B158D"/>
    <w:rsid w:val="001B539D"/>
    <w:rsid w:val="001B5502"/>
    <w:rsid w:val="001B6659"/>
    <w:rsid w:val="001B6BD6"/>
    <w:rsid w:val="001B7A05"/>
    <w:rsid w:val="001C0A2A"/>
    <w:rsid w:val="001C0A8A"/>
    <w:rsid w:val="001C66D8"/>
    <w:rsid w:val="001D5436"/>
    <w:rsid w:val="001D635C"/>
    <w:rsid w:val="001D67AC"/>
    <w:rsid w:val="001D74BA"/>
    <w:rsid w:val="001D7AB8"/>
    <w:rsid w:val="001E064E"/>
    <w:rsid w:val="001E252E"/>
    <w:rsid w:val="001E5FAF"/>
    <w:rsid w:val="001E7485"/>
    <w:rsid w:val="001E7767"/>
    <w:rsid w:val="001F192B"/>
    <w:rsid w:val="001F2D13"/>
    <w:rsid w:val="001F4519"/>
    <w:rsid w:val="001F5593"/>
    <w:rsid w:val="001F5626"/>
    <w:rsid w:val="001F5C66"/>
    <w:rsid w:val="001F63C8"/>
    <w:rsid w:val="001F64CF"/>
    <w:rsid w:val="00203C6B"/>
    <w:rsid w:val="00203DC5"/>
    <w:rsid w:val="0020765A"/>
    <w:rsid w:val="00212869"/>
    <w:rsid w:val="002140F8"/>
    <w:rsid w:val="0021734A"/>
    <w:rsid w:val="00223083"/>
    <w:rsid w:val="00224604"/>
    <w:rsid w:val="00225A72"/>
    <w:rsid w:val="00225CC3"/>
    <w:rsid w:val="00230DA2"/>
    <w:rsid w:val="0023195C"/>
    <w:rsid w:val="00231FDD"/>
    <w:rsid w:val="00236EBA"/>
    <w:rsid w:val="00241B40"/>
    <w:rsid w:val="00242AA9"/>
    <w:rsid w:val="002435D4"/>
    <w:rsid w:val="00245218"/>
    <w:rsid w:val="00247C0F"/>
    <w:rsid w:val="00250C90"/>
    <w:rsid w:val="002528DF"/>
    <w:rsid w:val="00254202"/>
    <w:rsid w:val="002548DD"/>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F83"/>
    <w:rsid w:val="00284CBA"/>
    <w:rsid w:val="00293A26"/>
    <w:rsid w:val="0029672C"/>
    <w:rsid w:val="0029679F"/>
    <w:rsid w:val="0029762E"/>
    <w:rsid w:val="002A0552"/>
    <w:rsid w:val="002A0C90"/>
    <w:rsid w:val="002A239B"/>
    <w:rsid w:val="002A3360"/>
    <w:rsid w:val="002A498D"/>
    <w:rsid w:val="002A63EA"/>
    <w:rsid w:val="002B15F0"/>
    <w:rsid w:val="002B2783"/>
    <w:rsid w:val="002B64E5"/>
    <w:rsid w:val="002B7860"/>
    <w:rsid w:val="002B7A66"/>
    <w:rsid w:val="002C0E1F"/>
    <w:rsid w:val="002C39B9"/>
    <w:rsid w:val="002C4B9B"/>
    <w:rsid w:val="002C55CF"/>
    <w:rsid w:val="002D41D4"/>
    <w:rsid w:val="002D509A"/>
    <w:rsid w:val="002D6D26"/>
    <w:rsid w:val="002D6D51"/>
    <w:rsid w:val="002E6C00"/>
    <w:rsid w:val="002E6DB3"/>
    <w:rsid w:val="002F0434"/>
    <w:rsid w:val="003009C3"/>
    <w:rsid w:val="00303F91"/>
    <w:rsid w:val="00306983"/>
    <w:rsid w:val="0030788D"/>
    <w:rsid w:val="003102B7"/>
    <w:rsid w:val="003102FC"/>
    <w:rsid w:val="003159D3"/>
    <w:rsid w:val="00316094"/>
    <w:rsid w:val="00316524"/>
    <w:rsid w:val="00316821"/>
    <w:rsid w:val="00322957"/>
    <w:rsid w:val="003336F0"/>
    <w:rsid w:val="0033475F"/>
    <w:rsid w:val="00334DF0"/>
    <w:rsid w:val="003359CE"/>
    <w:rsid w:val="0033624C"/>
    <w:rsid w:val="00340B05"/>
    <w:rsid w:val="00343EBD"/>
    <w:rsid w:val="00345837"/>
    <w:rsid w:val="00345A98"/>
    <w:rsid w:val="00346A5F"/>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3B30"/>
    <w:rsid w:val="00385E65"/>
    <w:rsid w:val="003861D9"/>
    <w:rsid w:val="00391E5D"/>
    <w:rsid w:val="00394893"/>
    <w:rsid w:val="00395A89"/>
    <w:rsid w:val="00395C1D"/>
    <w:rsid w:val="0039762B"/>
    <w:rsid w:val="00397D32"/>
    <w:rsid w:val="003A1FBD"/>
    <w:rsid w:val="003A25AF"/>
    <w:rsid w:val="003A3369"/>
    <w:rsid w:val="003A64EF"/>
    <w:rsid w:val="003A6DCC"/>
    <w:rsid w:val="003B1470"/>
    <w:rsid w:val="003C27E4"/>
    <w:rsid w:val="003D38BB"/>
    <w:rsid w:val="003D3A2B"/>
    <w:rsid w:val="003D3E5F"/>
    <w:rsid w:val="003D4077"/>
    <w:rsid w:val="003D4916"/>
    <w:rsid w:val="003D707F"/>
    <w:rsid w:val="003D7A4C"/>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40FB8"/>
    <w:rsid w:val="00445F59"/>
    <w:rsid w:val="00460628"/>
    <w:rsid w:val="004647BC"/>
    <w:rsid w:val="004652BF"/>
    <w:rsid w:val="004661BB"/>
    <w:rsid w:val="00466403"/>
    <w:rsid w:val="0046772B"/>
    <w:rsid w:val="00467AE7"/>
    <w:rsid w:val="00474438"/>
    <w:rsid w:val="00477E0C"/>
    <w:rsid w:val="00480830"/>
    <w:rsid w:val="0048215E"/>
    <w:rsid w:val="004828B3"/>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C10FD"/>
    <w:rsid w:val="004C3556"/>
    <w:rsid w:val="004C375C"/>
    <w:rsid w:val="004C6F6F"/>
    <w:rsid w:val="004D0501"/>
    <w:rsid w:val="004D1D4C"/>
    <w:rsid w:val="004D26AF"/>
    <w:rsid w:val="004D2F71"/>
    <w:rsid w:val="004D3BAD"/>
    <w:rsid w:val="004D7EBC"/>
    <w:rsid w:val="004E339D"/>
    <w:rsid w:val="004E36CB"/>
    <w:rsid w:val="004E4E17"/>
    <w:rsid w:val="004E62A7"/>
    <w:rsid w:val="004E7A26"/>
    <w:rsid w:val="004F2E94"/>
    <w:rsid w:val="004F3365"/>
    <w:rsid w:val="004F3C7D"/>
    <w:rsid w:val="004F5000"/>
    <w:rsid w:val="005003EC"/>
    <w:rsid w:val="00500F64"/>
    <w:rsid w:val="00503250"/>
    <w:rsid w:val="00503FDE"/>
    <w:rsid w:val="005047E3"/>
    <w:rsid w:val="005078D6"/>
    <w:rsid w:val="0051273B"/>
    <w:rsid w:val="00512A4F"/>
    <w:rsid w:val="00513344"/>
    <w:rsid w:val="005151ED"/>
    <w:rsid w:val="00515D75"/>
    <w:rsid w:val="0051625D"/>
    <w:rsid w:val="00516CBF"/>
    <w:rsid w:val="00522E40"/>
    <w:rsid w:val="00532EE6"/>
    <w:rsid w:val="00533D55"/>
    <w:rsid w:val="00535843"/>
    <w:rsid w:val="005366B8"/>
    <w:rsid w:val="00540016"/>
    <w:rsid w:val="00540345"/>
    <w:rsid w:val="00541988"/>
    <w:rsid w:val="005442E2"/>
    <w:rsid w:val="00547196"/>
    <w:rsid w:val="00547E74"/>
    <w:rsid w:val="00552950"/>
    <w:rsid w:val="005533DD"/>
    <w:rsid w:val="00553D5C"/>
    <w:rsid w:val="0055410B"/>
    <w:rsid w:val="00555D57"/>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905DE"/>
    <w:rsid w:val="00592721"/>
    <w:rsid w:val="00594F34"/>
    <w:rsid w:val="0059554B"/>
    <w:rsid w:val="00595781"/>
    <w:rsid w:val="005A1CB7"/>
    <w:rsid w:val="005A48B1"/>
    <w:rsid w:val="005A5609"/>
    <w:rsid w:val="005A6118"/>
    <w:rsid w:val="005A7E23"/>
    <w:rsid w:val="005B1C21"/>
    <w:rsid w:val="005C2C0A"/>
    <w:rsid w:val="005C79C1"/>
    <w:rsid w:val="005D2CA6"/>
    <w:rsid w:val="005D66B0"/>
    <w:rsid w:val="005D7B47"/>
    <w:rsid w:val="005F0382"/>
    <w:rsid w:val="005F0CD2"/>
    <w:rsid w:val="005F3D5A"/>
    <w:rsid w:val="005F7E88"/>
    <w:rsid w:val="006016DF"/>
    <w:rsid w:val="0060222D"/>
    <w:rsid w:val="00602B15"/>
    <w:rsid w:val="00606C50"/>
    <w:rsid w:val="00607D67"/>
    <w:rsid w:val="0061024D"/>
    <w:rsid w:val="00611091"/>
    <w:rsid w:val="00611CB9"/>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5F80"/>
    <w:rsid w:val="006762D5"/>
    <w:rsid w:val="00684E63"/>
    <w:rsid w:val="00684EF7"/>
    <w:rsid w:val="006876C1"/>
    <w:rsid w:val="0069002A"/>
    <w:rsid w:val="0069137B"/>
    <w:rsid w:val="00692F28"/>
    <w:rsid w:val="00694BE3"/>
    <w:rsid w:val="00695C4F"/>
    <w:rsid w:val="006A3F0C"/>
    <w:rsid w:val="006A70F1"/>
    <w:rsid w:val="006A7157"/>
    <w:rsid w:val="006B1AD5"/>
    <w:rsid w:val="006B32C4"/>
    <w:rsid w:val="006B3C0C"/>
    <w:rsid w:val="006B59F0"/>
    <w:rsid w:val="006B6595"/>
    <w:rsid w:val="006B7427"/>
    <w:rsid w:val="006C00C4"/>
    <w:rsid w:val="006C1818"/>
    <w:rsid w:val="006C181E"/>
    <w:rsid w:val="006C26D1"/>
    <w:rsid w:val="006C2BB3"/>
    <w:rsid w:val="006C38B9"/>
    <w:rsid w:val="006C3932"/>
    <w:rsid w:val="006C5273"/>
    <w:rsid w:val="006C5698"/>
    <w:rsid w:val="006C6931"/>
    <w:rsid w:val="006C72CC"/>
    <w:rsid w:val="006D058A"/>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73BD"/>
    <w:rsid w:val="00710E12"/>
    <w:rsid w:val="00711435"/>
    <w:rsid w:val="00711853"/>
    <w:rsid w:val="00713C4D"/>
    <w:rsid w:val="00713F21"/>
    <w:rsid w:val="0071415D"/>
    <w:rsid w:val="00714B61"/>
    <w:rsid w:val="0072035E"/>
    <w:rsid w:val="0072562E"/>
    <w:rsid w:val="00725A78"/>
    <w:rsid w:val="00725E06"/>
    <w:rsid w:val="007273C8"/>
    <w:rsid w:val="0073256E"/>
    <w:rsid w:val="00732CDE"/>
    <w:rsid w:val="007354DD"/>
    <w:rsid w:val="00743133"/>
    <w:rsid w:val="00745F14"/>
    <w:rsid w:val="00747BAA"/>
    <w:rsid w:val="00754876"/>
    <w:rsid w:val="007647BD"/>
    <w:rsid w:val="00766FA1"/>
    <w:rsid w:val="0076705B"/>
    <w:rsid w:val="00772648"/>
    <w:rsid w:val="007736E2"/>
    <w:rsid w:val="00774E78"/>
    <w:rsid w:val="0077632E"/>
    <w:rsid w:val="00783E02"/>
    <w:rsid w:val="00784B55"/>
    <w:rsid w:val="00786374"/>
    <w:rsid w:val="00786461"/>
    <w:rsid w:val="007903AD"/>
    <w:rsid w:val="00790947"/>
    <w:rsid w:val="007910A5"/>
    <w:rsid w:val="00791506"/>
    <w:rsid w:val="007918B7"/>
    <w:rsid w:val="00791CDC"/>
    <w:rsid w:val="00792538"/>
    <w:rsid w:val="007A1597"/>
    <w:rsid w:val="007A22DB"/>
    <w:rsid w:val="007A2901"/>
    <w:rsid w:val="007A2B64"/>
    <w:rsid w:val="007A500F"/>
    <w:rsid w:val="007B07F6"/>
    <w:rsid w:val="007B0953"/>
    <w:rsid w:val="007B0F20"/>
    <w:rsid w:val="007B296B"/>
    <w:rsid w:val="007B375F"/>
    <w:rsid w:val="007B5509"/>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6234"/>
    <w:rsid w:val="007E7D2C"/>
    <w:rsid w:val="007F4197"/>
    <w:rsid w:val="007F44AB"/>
    <w:rsid w:val="0080054E"/>
    <w:rsid w:val="00800830"/>
    <w:rsid w:val="00802AFE"/>
    <w:rsid w:val="00802D29"/>
    <w:rsid w:val="00802FE6"/>
    <w:rsid w:val="0080351A"/>
    <w:rsid w:val="008050CD"/>
    <w:rsid w:val="0081006F"/>
    <w:rsid w:val="008119E0"/>
    <w:rsid w:val="008170D4"/>
    <w:rsid w:val="008174E9"/>
    <w:rsid w:val="008260EB"/>
    <w:rsid w:val="0082699C"/>
    <w:rsid w:val="00826B66"/>
    <w:rsid w:val="00827C24"/>
    <w:rsid w:val="00837B47"/>
    <w:rsid w:val="00841661"/>
    <w:rsid w:val="008421D9"/>
    <w:rsid w:val="00846B10"/>
    <w:rsid w:val="00847729"/>
    <w:rsid w:val="00850CAA"/>
    <w:rsid w:val="00851A08"/>
    <w:rsid w:val="00851E76"/>
    <w:rsid w:val="008536D9"/>
    <w:rsid w:val="00855422"/>
    <w:rsid w:val="0085633B"/>
    <w:rsid w:val="00856EC7"/>
    <w:rsid w:val="00861A77"/>
    <w:rsid w:val="008664E6"/>
    <w:rsid w:val="008711EF"/>
    <w:rsid w:val="00872577"/>
    <w:rsid w:val="00873262"/>
    <w:rsid w:val="0087682D"/>
    <w:rsid w:val="008829E7"/>
    <w:rsid w:val="008850D5"/>
    <w:rsid w:val="008851FE"/>
    <w:rsid w:val="00885311"/>
    <w:rsid w:val="00892BB7"/>
    <w:rsid w:val="008943B0"/>
    <w:rsid w:val="008945B4"/>
    <w:rsid w:val="00897675"/>
    <w:rsid w:val="008A717F"/>
    <w:rsid w:val="008B066C"/>
    <w:rsid w:val="008B0F45"/>
    <w:rsid w:val="008B17CF"/>
    <w:rsid w:val="008B4643"/>
    <w:rsid w:val="008C0AA5"/>
    <w:rsid w:val="008C0C5D"/>
    <w:rsid w:val="008C0E20"/>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6080"/>
    <w:rsid w:val="00916194"/>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113F"/>
    <w:rsid w:val="009516D9"/>
    <w:rsid w:val="0095192B"/>
    <w:rsid w:val="00952FA5"/>
    <w:rsid w:val="00966403"/>
    <w:rsid w:val="009671E1"/>
    <w:rsid w:val="00967D32"/>
    <w:rsid w:val="009701BE"/>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21DF"/>
    <w:rsid w:val="009D2F91"/>
    <w:rsid w:val="009D310E"/>
    <w:rsid w:val="009D3161"/>
    <w:rsid w:val="009D31CD"/>
    <w:rsid w:val="009D3A6B"/>
    <w:rsid w:val="009D4315"/>
    <w:rsid w:val="009D47C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40D49"/>
    <w:rsid w:val="00A4326F"/>
    <w:rsid w:val="00A433F1"/>
    <w:rsid w:val="00A456E8"/>
    <w:rsid w:val="00A45D6F"/>
    <w:rsid w:val="00A4641C"/>
    <w:rsid w:val="00A50E3F"/>
    <w:rsid w:val="00A522A1"/>
    <w:rsid w:val="00A55ABD"/>
    <w:rsid w:val="00A55DF3"/>
    <w:rsid w:val="00A60730"/>
    <w:rsid w:val="00A60E71"/>
    <w:rsid w:val="00A629F6"/>
    <w:rsid w:val="00A64F0A"/>
    <w:rsid w:val="00A714AD"/>
    <w:rsid w:val="00A743E1"/>
    <w:rsid w:val="00A822B3"/>
    <w:rsid w:val="00A84934"/>
    <w:rsid w:val="00A90C2D"/>
    <w:rsid w:val="00A9341C"/>
    <w:rsid w:val="00A968DA"/>
    <w:rsid w:val="00A9699E"/>
    <w:rsid w:val="00AA2BE1"/>
    <w:rsid w:val="00AA3807"/>
    <w:rsid w:val="00AA52B8"/>
    <w:rsid w:val="00AA74A5"/>
    <w:rsid w:val="00AB2501"/>
    <w:rsid w:val="00AB2C3B"/>
    <w:rsid w:val="00AB2F81"/>
    <w:rsid w:val="00AB5702"/>
    <w:rsid w:val="00AB59E2"/>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2B93"/>
    <w:rsid w:val="00B74380"/>
    <w:rsid w:val="00B74989"/>
    <w:rsid w:val="00B77246"/>
    <w:rsid w:val="00B77F63"/>
    <w:rsid w:val="00B80092"/>
    <w:rsid w:val="00B835CF"/>
    <w:rsid w:val="00B858AF"/>
    <w:rsid w:val="00B9189D"/>
    <w:rsid w:val="00B933AC"/>
    <w:rsid w:val="00B95C56"/>
    <w:rsid w:val="00BA42D1"/>
    <w:rsid w:val="00BA6EEA"/>
    <w:rsid w:val="00BB19D2"/>
    <w:rsid w:val="00BB29F0"/>
    <w:rsid w:val="00BB3B28"/>
    <w:rsid w:val="00BB3FAB"/>
    <w:rsid w:val="00BB3FC9"/>
    <w:rsid w:val="00BB50E1"/>
    <w:rsid w:val="00BB5C21"/>
    <w:rsid w:val="00BB6662"/>
    <w:rsid w:val="00BB69A2"/>
    <w:rsid w:val="00BB6BF3"/>
    <w:rsid w:val="00BB7E43"/>
    <w:rsid w:val="00BC1D4C"/>
    <w:rsid w:val="00BC2437"/>
    <w:rsid w:val="00BC7D64"/>
    <w:rsid w:val="00BD252A"/>
    <w:rsid w:val="00BD2620"/>
    <w:rsid w:val="00BD4DF9"/>
    <w:rsid w:val="00BD5502"/>
    <w:rsid w:val="00BD55DD"/>
    <w:rsid w:val="00BE0068"/>
    <w:rsid w:val="00BE426D"/>
    <w:rsid w:val="00BE630A"/>
    <w:rsid w:val="00BE70F6"/>
    <w:rsid w:val="00BE7CB7"/>
    <w:rsid w:val="00BE7DE3"/>
    <w:rsid w:val="00BF387D"/>
    <w:rsid w:val="00BF432B"/>
    <w:rsid w:val="00BF4866"/>
    <w:rsid w:val="00BF528F"/>
    <w:rsid w:val="00BF6BAD"/>
    <w:rsid w:val="00C00876"/>
    <w:rsid w:val="00C0119C"/>
    <w:rsid w:val="00C04026"/>
    <w:rsid w:val="00C05BC7"/>
    <w:rsid w:val="00C119D8"/>
    <w:rsid w:val="00C1455E"/>
    <w:rsid w:val="00C228AA"/>
    <w:rsid w:val="00C23882"/>
    <w:rsid w:val="00C2711A"/>
    <w:rsid w:val="00C30890"/>
    <w:rsid w:val="00C31110"/>
    <w:rsid w:val="00C34528"/>
    <w:rsid w:val="00C414FF"/>
    <w:rsid w:val="00C42959"/>
    <w:rsid w:val="00C42FA8"/>
    <w:rsid w:val="00C47B12"/>
    <w:rsid w:val="00C47F4B"/>
    <w:rsid w:val="00C5063A"/>
    <w:rsid w:val="00C52EA8"/>
    <w:rsid w:val="00C55A09"/>
    <w:rsid w:val="00C579CC"/>
    <w:rsid w:val="00C62851"/>
    <w:rsid w:val="00C636FE"/>
    <w:rsid w:val="00C65033"/>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246F"/>
    <w:rsid w:val="00CA4A3F"/>
    <w:rsid w:val="00CA5BE0"/>
    <w:rsid w:val="00CA65BC"/>
    <w:rsid w:val="00CA68AD"/>
    <w:rsid w:val="00CA77D0"/>
    <w:rsid w:val="00CB2899"/>
    <w:rsid w:val="00CB578F"/>
    <w:rsid w:val="00CB6E20"/>
    <w:rsid w:val="00CC027F"/>
    <w:rsid w:val="00CC125B"/>
    <w:rsid w:val="00CC590B"/>
    <w:rsid w:val="00CD2571"/>
    <w:rsid w:val="00CD4284"/>
    <w:rsid w:val="00CD5CD9"/>
    <w:rsid w:val="00CD5EDF"/>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EE5"/>
    <w:rsid w:val="00D224A3"/>
    <w:rsid w:val="00D23655"/>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40A1"/>
    <w:rsid w:val="00D84FA4"/>
    <w:rsid w:val="00D86305"/>
    <w:rsid w:val="00D86FB4"/>
    <w:rsid w:val="00D87063"/>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C008E"/>
    <w:rsid w:val="00DC0C48"/>
    <w:rsid w:val="00DC0E53"/>
    <w:rsid w:val="00DC0FE3"/>
    <w:rsid w:val="00DC1878"/>
    <w:rsid w:val="00DC3CEE"/>
    <w:rsid w:val="00DC600D"/>
    <w:rsid w:val="00DD2849"/>
    <w:rsid w:val="00DD5B2E"/>
    <w:rsid w:val="00DE08CC"/>
    <w:rsid w:val="00DE32F3"/>
    <w:rsid w:val="00DE4571"/>
    <w:rsid w:val="00DE6B09"/>
    <w:rsid w:val="00DE7DB1"/>
    <w:rsid w:val="00DF0281"/>
    <w:rsid w:val="00DF0A5B"/>
    <w:rsid w:val="00DF1523"/>
    <w:rsid w:val="00DF2D27"/>
    <w:rsid w:val="00DF3825"/>
    <w:rsid w:val="00DF4404"/>
    <w:rsid w:val="00DF55AA"/>
    <w:rsid w:val="00DF63DD"/>
    <w:rsid w:val="00E01CEB"/>
    <w:rsid w:val="00E03750"/>
    <w:rsid w:val="00E040C0"/>
    <w:rsid w:val="00E0683A"/>
    <w:rsid w:val="00E07DBC"/>
    <w:rsid w:val="00E113D1"/>
    <w:rsid w:val="00E1342C"/>
    <w:rsid w:val="00E13B39"/>
    <w:rsid w:val="00E13ED0"/>
    <w:rsid w:val="00E168FD"/>
    <w:rsid w:val="00E20615"/>
    <w:rsid w:val="00E20F2D"/>
    <w:rsid w:val="00E222B4"/>
    <w:rsid w:val="00E247AC"/>
    <w:rsid w:val="00E24D3E"/>
    <w:rsid w:val="00E2578B"/>
    <w:rsid w:val="00E2688D"/>
    <w:rsid w:val="00E271C9"/>
    <w:rsid w:val="00E27B2A"/>
    <w:rsid w:val="00E30E99"/>
    <w:rsid w:val="00E31566"/>
    <w:rsid w:val="00E335E1"/>
    <w:rsid w:val="00E35BD0"/>
    <w:rsid w:val="00E369F0"/>
    <w:rsid w:val="00E4691D"/>
    <w:rsid w:val="00E47525"/>
    <w:rsid w:val="00E502DF"/>
    <w:rsid w:val="00E51782"/>
    <w:rsid w:val="00E51D24"/>
    <w:rsid w:val="00E52606"/>
    <w:rsid w:val="00E561CD"/>
    <w:rsid w:val="00E644EC"/>
    <w:rsid w:val="00E67777"/>
    <w:rsid w:val="00E74733"/>
    <w:rsid w:val="00E75799"/>
    <w:rsid w:val="00E815D8"/>
    <w:rsid w:val="00E8240D"/>
    <w:rsid w:val="00E824F8"/>
    <w:rsid w:val="00E82EEB"/>
    <w:rsid w:val="00E84092"/>
    <w:rsid w:val="00E84579"/>
    <w:rsid w:val="00E91914"/>
    <w:rsid w:val="00E928B5"/>
    <w:rsid w:val="00E940ED"/>
    <w:rsid w:val="00E945DD"/>
    <w:rsid w:val="00E95FB7"/>
    <w:rsid w:val="00EA0D58"/>
    <w:rsid w:val="00EA1917"/>
    <w:rsid w:val="00EA32EF"/>
    <w:rsid w:val="00EA59C3"/>
    <w:rsid w:val="00EA746D"/>
    <w:rsid w:val="00EB28AB"/>
    <w:rsid w:val="00EB3320"/>
    <w:rsid w:val="00EC0CE8"/>
    <w:rsid w:val="00EC1A72"/>
    <w:rsid w:val="00EC4278"/>
    <w:rsid w:val="00EC4D3D"/>
    <w:rsid w:val="00ED0DC9"/>
    <w:rsid w:val="00ED304D"/>
    <w:rsid w:val="00ED3292"/>
    <w:rsid w:val="00EE2860"/>
    <w:rsid w:val="00EE473E"/>
    <w:rsid w:val="00EE4A07"/>
    <w:rsid w:val="00EF3A24"/>
    <w:rsid w:val="00EF3FFB"/>
    <w:rsid w:val="00EF5043"/>
    <w:rsid w:val="00EF619D"/>
    <w:rsid w:val="00EF7031"/>
    <w:rsid w:val="00EF70BB"/>
    <w:rsid w:val="00F00E64"/>
    <w:rsid w:val="00F028D8"/>
    <w:rsid w:val="00F029B0"/>
    <w:rsid w:val="00F02F2A"/>
    <w:rsid w:val="00F04130"/>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6377"/>
    <w:rsid w:val="00F371B6"/>
    <w:rsid w:val="00F41611"/>
    <w:rsid w:val="00F41AA1"/>
    <w:rsid w:val="00F44432"/>
    <w:rsid w:val="00F45482"/>
    <w:rsid w:val="00F46A25"/>
    <w:rsid w:val="00F5168A"/>
    <w:rsid w:val="00F518B9"/>
    <w:rsid w:val="00F52F66"/>
    <w:rsid w:val="00F53160"/>
    <w:rsid w:val="00F56F85"/>
    <w:rsid w:val="00F6113E"/>
    <w:rsid w:val="00F6139E"/>
    <w:rsid w:val="00F62C8F"/>
    <w:rsid w:val="00F6368B"/>
    <w:rsid w:val="00F71172"/>
    <w:rsid w:val="00F733D3"/>
    <w:rsid w:val="00F74C05"/>
    <w:rsid w:val="00F76223"/>
    <w:rsid w:val="00F770F7"/>
    <w:rsid w:val="00F80391"/>
    <w:rsid w:val="00F809DB"/>
    <w:rsid w:val="00F8183F"/>
    <w:rsid w:val="00F81C63"/>
    <w:rsid w:val="00F8349F"/>
    <w:rsid w:val="00F90F9D"/>
    <w:rsid w:val="00F917AD"/>
    <w:rsid w:val="00F963C0"/>
    <w:rsid w:val="00FA0F31"/>
    <w:rsid w:val="00FA237B"/>
    <w:rsid w:val="00FA6BE2"/>
    <w:rsid w:val="00FB01EF"/>
    <w:rsid w:val="00FB211D"/>
    <w:rsid w:val="00FB3DD6"/>
    <w:rsid w:val="00FB4C9F"/>
    <w:rsid w:val="00FB4FF5"/>
    <w:rsid w:val="00FB55F0"/>
    <w:rsid w:val="00FB5FFC"/>
    <w:rsid w:val="00FB685B"/>
    <w:rsid w:val="00FB688C"/>
    <w:rsid w:val="00FB69D7"/>
    <w:rsid w:val="00FB69F7"/>
    <w:rsid w:val="00FC0133"/>
    <w:rsid w:val="00FC427E"/>
    <w:rsid w:val="00FC6214"/>
    <w:rsid w:val="00FD0935"/>
    <w:rsid w:val="00FD1F80"/>
    <w:rsid w:val="00FD2436"/>
    <w:rsid w:val="00FD64F7"/>
    <w:rsid w:val="00FD6A2B"/>
    <w:rsid w:val="00FE5FA4"/>
    <w:rsid w:val="00FE7470"/>
    <w:rsid w:val="00FE7503"/>
    <w:rsid w:val="00FF0AB5"/>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3C9536CB-C993-4129-9538-24408385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8"/>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8"/>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10"/>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772648"/>
    <w:pPr>
      <w:tabs>
        <w:tab w:val="right" w:pos="8296"/>
      </w:tabs>
      <w:spacing w:before="360" w:after="0"/>
      <w:jc w:val="left"/>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07/relationships/diagramDrawing" Target="diagrams/drawing1.xml"/><Relationship Id="rId26" Type="http://schemas.microsoft.com/office/2007/relationships/diagramDrawing" Target="diagrams/drawing2.xml"/><Relationship Id="rId21" Type="http://schemas.openxmlformats.org/officeDocument/2006/relationships/chart" Target="charts/chart2.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Colors" Target="diagrams/colors2.xm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chart" Target="charts/chart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QuickStyle" Target="diagrams/quickStyle2.xml"/><Relationship Id="rId32" Type="http://schemas.openxmlformats.org/officeDocument/2006/relationships/image" Target="media/image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image" Target="media/image4.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he-IL"/>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he-I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762913104"/>
        <c:axId val="762917136"/>
      </c:barChart>
      <c:catAx>
        <c:axId val="762913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he-IL"/>
          </a:p>
        </c:txPr>
        <c:crossAx val="762917136"/>
        <c:crosses val="autoZero"/>
        <c:auto val="1"/>
        <c:lblAlgn val="ctr"/>
        <c:lblOffset val="100"/>
        <c:noMultiLvlLbl val="0"/>
      </c:catAx>
      <c:valAx>
        <c:axId val="7629171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he-IL"/>
            </a:p>
          </c:txPr>
        </c:title>
        <c:numFmt formatCode="General" sourceLinked="1"/>
        <c:majorTickMark val="none"/>
        <c:minorTickMark val="none"/>
        <c:tickLblPos val="nextTo"/>
        <c:crossAx val="7629131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1997517360"/>
        <c:axId val="-1997514608"/>
      </c:barChart>
      <c:catAx>
        <c:axId val="-19975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97514608"/>
        <c:crosses val="autoZero"/>
        <c:auto val="1"/>
        <c:lblAlgn val="ctr"/>
        <c:lblOffset val="100"/>
        <c:noMultiLvlLbl val="0"/>
      </c:catAx>
      <c:valAx>
        <c:axId val="-199751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97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t>
        <a:bodyPr/>
        <a:lstStyle/>
        <a:p>
          <a:endParaRPr lang="en-US"/>
        </a:p>
      </dgm:t>
    </dgm:pt>
    <dgm:pt modelId="{A963FABD-EC36-744E-B167-9A01500CF0BE}" type="pres">
      <dgm:prSet presAssocID="{FCBFD569-601A-894E-989A-14DF18A59169}" presName="acctTx" presStyleLbl="alignAcc1" presStyleIdx="0" presStyleCnt="2">
        <dgm:presLayoutVars>
          <dgm:bulletEnabled val="1"/>
        </dgm:presLayoutVars>
      </dgm:prSet>
      <dgm:spPr/>
      <dgm:t>
        <a:bodyPr/>
        <a:lstStyle/>
        <a:p>
          <a:endParaRPr lang="en-US"/>
        </a:p>
      </dgm:t>
    </dgm:pt>
    <dgm:pt modelId="{7BF0B0BA-BD65-CC45-96C4-45747372F7FE}" type="pres">
      <dgm:prSet presAssocID="{FCBFD569-601A-894E-989A-14DF18A59169}" presName="level" presStyleLbl="node1" presStyleIdx="0" presStyleCnt="4">
        <dgm:presLayoutVars>
          <dgm:chMax val="1"/>
          <dgm:bulletEnabled val="1"/>
        </dgm:presLayoutVars>
      </dgm:prSet>
      <dgm:spPr/>
      <dgm:t>
        <a:bodyPr/>
        <a:lstStyle/>
        <a:p>
          <a:endParaRPr lang="en-US"/>
        </a:p>
      </dgm:t>
    </dgm:pt>
    <dgm:pt modelId="{C1925F40-9DC3-194D-B560-6ED3DE315714}" type="pres">
      <dgm:prSet presAssocID="{FCBFD569-601A-894E-989A-14DF18A59169}" presName="levelTx" presStyleLbl="revTx" presStyleIdx="0" presStyleCnt="0">
        <dgm:presLayoutVars>
          <dgm:chMax val="1"/>
          <dgm:bulletEnabled val="1"/>
        </dgm:presLayoutVars>
      </dgm:prSet>
      <dgm:spPr/>
      <dgm:t>
        <a:bodyPr/>
        <a:lstStyle/>
        <a:p>
          <a:endParaRPr lang="en-US"/>
        </a:p>
      </dgm:t>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t>
        <a:bodyPr/>
        <a:lstStyle/>
        <a:p>
          <a:endParaRPr lang="en-US"/>
        </a:p>
      </dgm:t>
    </dgm:pt>
    <dgm:pt modelId="{32457A81-D338-BE4C-86C1-C594DF8D8F33}" type="pres">
      <dgm:prSet presAssocID="{5F5B49E1-EF68-5240-B06F-3D2C8E563AB7}" presName="levelTx" presStyleLbl="revTx" presStyleIdx="0" presStyleCnt="0">
        <dgm:presLayoutVars>
          <dgm:chMax val="1"/>
          <dgm:bulletEnabled val="1"/>
        </dgm:presLayoutVars>
      </dgm:prSet>
      <dgm:spPr/>
      <dgm:t>
        <a:bodyPr/>
        <a:lstStyle/>
        <a:p>
          <a:endParaRPr lang="en-US"/>
        </a:p>
      </dgm:t>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t>
        <a:bodyPr/>
        <a:lstStyle/>
        <a:p>
          <a:endParaRPr lang="en-US"/>
        </a:p>
      </dgm:t>
    </dgm:pt>
    <dgm:pt modelId="{6D0D0893-3CA6-2449-9CF2-02BCBC4E5A1B}" type="pres">
      <dgm:prSet presAssocID="{35FF0453-B221-1241-AE72-CABA013CE7BE}" presName="levelTx" presStyleLbl="revTx" presStyleIdx="0" presStyleCnt="0">
        <dgm:presLayoutVars>
          <dgm:chMax val="1"/>
          <dgm:bulletEnabled val="1"/>
        </dgm:presLayoutVars>
      </dgm:prSet>
      <dgm:spPr/>
      <dgm:t>
        <a:bodyPr/>
        <a:lstStyle/>
        <a:p>
          <a:endParaRPr lang="en-US"/>
        </a:p>
      </dgm:t>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t>
        <a:bodyPr/>
        <a:lstStyle/>
        <a:p>
          <a:endParaRPr lang="en-US"/>
        </a:p>
      </dgm:t>
    </dgm:pt>
    <dgm:pt modelId="{8F0B263F-1B63-BE4D-80F0-56E5BBC369DE}" type="pres">
      <dgm:prSet presAssocID="{D5BA85B2-7E57-4243-AC65-A7FC106FF9AF}" presName="acctTx" presStyleLbl="alignAcc1" presStyleIdx="1" presStyleCnt="2">
        <dgm:presLayoutVars>
          <dgm:bulletEnabled val="1"/>
        </dgm:presLayoutVars>
      </dgm:prSet>
      <dgm:spPr/>
      <dgm:t>
        <a:bodyPr/>
        <a:lstStyle/>
        <a:p>
          <a:endParaRPr lang="en-US"/>
        </a:p>
      </dgm:t>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t>
        <a:bodyPr/>
        <a:lstStyle/>
        <a:p>
          <a:endParaRPr lang="en-US"/>
        </a:p>
      </dgm:t>
    </dgm:pt>
    <dgm:pt modelId="{098E3346-6692-FB44-894E-A79EFA0702A4}" type="pres">
      <dgm:prSet presAssocID="{D5BA85B2-7E57-4243-AC65-A7FC106FF9AF}" presName="levelTx" presStyleLbl="revTx" presStyleIdx="0" presStyleCnt="0">
        <dgm:presLayoutVars>
          <dgm:chMax val="1"/>
          <dgm:bulletEnabled val="1"/>
        </dgm:presLayoutVars>
      </dgm:prSet>
      <dgm:spPr/>
      <dgm:t>
        <a:bodyPr/>
        <a:lstStyle/>
        <a:p>
          <a:endParaRPr lang="en-US"/>
        </a:p>
      </dgm:t>
    </dgm:pt>
  </dgm:ptLst>
  <dgm:cxnLst>
    <dgm:cxn modelId="{FFC070A4-4915-5B42-AB24-D41D587F1C8C}" type="presOf" srcId="{D75F8F3F-0BA6-2F48-A398-8C0862D9F5FC}" destId="{0637584F-662F-BB46-AFA6-1A31BEA4DAD5}" srcOrd="0" destOrd="0" presId="urn:microsoft.com/office/officeart/2005/8/layout/pyramid1"/>
    <dgm:cxn modelId="{FF5DCA5F-6CBB-4C42-AD0D-555AB1F3B4B1}" type="presOf" srcId="{35FF0453-B221-1241-AE72-CABA013CE7BE}" destId="{6D0D0893-3CA6-2449-9CF2-02BCBC4E5A1B}" srcOrd="1" destOrd="0" presId="urn:microsoft.com/office/officeart/2005/8/layout/pyramid1"/>
    <dgm:cxn modelId="{6774BCDF-DC5B-404A-8152-C57111B1039A}" type="presOf" srcId="{FCBFD569-601A-894E-989A-14DF18A59169}" destId="{C1925F40-9DC3-194D-B560-6ED3DE315714}" srcOrd="1" destOrd="0" presId="urn:microsoft.com/office/officeart/2005/8/layout/pyramid1"/>
    <dgm:cxn modelId="{C94EACB6-4823-9545-AD60-50A2D79F7455}" type="presOf" srcId="{FCBFD569-601A-894E-989A-14DF18A59169}" destId="{7BF0B0BA-BD65-CC45-96C4-45747372F7FE}" srcOrd="0"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9353ADA4-337D-624C-904A-8ED2B01C89A2}" srcId="{D75F8F3F-0BA6-2F48-A398-8C0862D9F5FC}" destId="{D5BA85B2-7E57-4243-AC65-A7FC106FF9AF}" srcOrd="3" destOrd="0" parTransId="{F7CE9930-12F3-F043-BE1A-969E003C419A}" sibTransId="{EA0BDBD0-51E6-7141-AD9B-25DAC259D029}"/>
    <dgm:cxn modelId="{69ADE790-0D9C-C946-B04C-1F78D3B8C446}" type="presOf" srcId="{5F5B49E1-EF68-5240-B06F-3D2C8E563AB7}" destId="{D59E43C9-B3AF-1C4E-9E77-6356C7736AB2}" srcOrd="0"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4671A060-81EE-1B44-B832-183990B354F0}" type="presOf" srcId="{5F5B49E1-EF68-5240-B06F-3D2C8E563AB7}" destId="{32457A81-D338-BE4C-86C1-C594DF8D8F33}" srcOrd="1" destOrd="0" presId="urn:microsoft.com/office/officeart/2005/8/layout/pyramid1"/>
    <dgm:cxn modelId="{327BC814-F093-9E49-A679-347AF3DD9DEB}" type="presOf" srcId="{35FF0453-B221-1241-AE72-CABA013CE7BE}" destId="{334E4FC9-8C3A-6644-BF4D-2835EBA9CCB5}" srcOrd="0" destOrd="0" presId="urn:microsoft.com/office/officeart/2005/8/layout/pyramid1"/>
    <dgm:cxn modelId="{54BE3E0A-BC56-CE43-B830-F27DEB87D72D}" type="presOf" srcId="{9D9EA0FC-3E23-EA40-B86E-06C56498BDFC}" destId="{D7D37E4C-533C-4B43-A597-D71146D050A8}" srcOrd="0" destOrd="0" presId="urn:microsoft.com/office/officeart/2005/8/layout/pyramid1"/>
    <dgm:cxn modelId="{E484416E-5570-2B49-9724-3BD7E8CB63F4}" srcId="{D5BA85B2-7E57-4243-AC65-A7FC106FF9AF}" destId="{71DB9CEF-5F58-B544-98F4-D9DCBBA71730}" srcOrd="0" destOrd="0" parTransId="{3237F60A-4975-D249-A6EF-665EA28FE46F}" sibTransId="{F9204B98-4CDE-C242-BC22-6A7FEB62D179}"/>
    <dgm:cxn modelId="{41E98500-19BF-DF4A-BB62-25C124F440D6}" type="presOf" srcId="{71DB9CEF-5F58-B544-98F4-D9DCBBA71730}" destId="{F2642C30-8FE8-6F44-92E5-D6F60D099695}" srcOrd="0"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A1328122-1B4C-F441-9397-7039F7D77EF8}" srcId="{D75F8F3F-0BA6-2F48-A398-8C0862D9F5FC}" destId="{5F5B49E1-EF68-5240-B06F-3D2C8E563AB7}" srcOrd="1" destOrd="0" parTransId="{F9F6EE8A-6587-8A49-9EF4-07BA1A73C792}" sibTransId="{A99F1446-CE8B-F446-9B04-FB5885835949}"/>
    <dgm:cxn modelId="{789B0E07-B0AA-464F-97EB-202CC59AB9C3}" type="presOf" srcId="{71DB9CEF-5F58-B544-98F4-D9DCBBA71730}" destId="{8F0B263F-1B63-BE4D-80F0-56E5BBC369DE}" srcOrd="1" destOrd="0" presId="urn:microsoft.com/office/officeart/2005/8/layout/pyramid1"/>
    <dgm:cxn modelId="{86102C5A-361E-7847-8D84-43762D3BBED7}" type="presOf" srcId="{D5BA85B2-7E57-4243-AC65-A7FC106FF9AF}" destId="{098E3346-6692-FB44-894E-A79EFA0702A4}" srcOrd="1" destOrd="0" presId="urn:microsoft.com/office/officeart/2005/8/layout/pyramid1"/>
    <dgm:cxn modelId="{2DED2C84-2790-9F41-86D1-B60B7FBA9345}" type="presOf" srcId="{D5BA85B2-7E57-4243-AC65-A7FC106FF9AF}" destId="{4E64983A-2A66-134B-BD99-6F129C8D0B2E}" srcOrd="0" destOrd="0" presId="urn:microsoft.com/office/officeart/2005/8/layout/pyramid1"/>
    <dgm:cxn modelId="{4858206E-F5CA-9E40-B35D-68DE149951CE}" type="presOf" srcId="{9D9EA0FC-3E23-EA40-B86E-06C56498BDFC}" destId="{A963FABD-EC36-744E-B167-9A01500CF0BE}" srcOrd="1" destOrd="0" presId="urn:microsoft.com/office/officeart/2005/8/layout/pyramid1"/>
    <dgm:cxn modelId="{FEAE9C93-F899-CC4D-A2FE-D6A9C388C357}" type="presParOf" srcId="{0637584F-662F-BB46-AFA6-1A31BEA4DAD5}" destId="{2DA696AE-EC86-2445-8D0A-79783CB13C2C}" srcOrd="0" destOrd="0" presId="urn:microsoft.com/office/officeart/2005/8/layout/pyramid1"/>
    <dgm:cxn modelId="{B8A02FF9-E40F-7A47-93D4-E53B5B8B6CCD}" type="presParOf" srcId="{2DA696AE-EC86-2445-8D0A-79783CB13C2C}" destId="{D7D37E4C-533C-4B43-A597-D71146D050A8}" srcOrd="0" destOrd="0" presId="urn:microsoft.com/office/officeart/2005/8/layout/pyramid1"/>
    <dgm:cxn modelId="{BB7BD766-5AE3-9349-9161-CB3C4AEADD16}" type="presParOf" srcId="{2DA696AE-EC86-2445-8D0A-79783CB13C2C}" destId="{A963FABD-EC36-744E-B167-9A01500CF0BE}" srcOrd="1" destOrd="0" presId="urn:microsoft.com/office/officeart/2005/8/layout/pyramid1"/>
    <dgm:cxn modelId="{BBBA3706-26B5-5C4B-941D-C2445FCF41E7}" type="presParOf" srcId="{2DA696AE-EC86-2445-8D0A-79783CB13C2C}" destId="{7BF0B0BA-BD65-CC45-96C4-45747372F7FE}" srcOrd="2" destOrd="0" presId="urn:microsoft.com/office/officeart/2005/8/layout/pyramid1"/>
    <dgm:cxn modelId="{F3A6706D-877D-5E4C-842B-F0714A0980A5}" type="presParOf" srcId="{2DA696AE-EC86-2445-8D0A-79783CB13C2C}" destId="{C1925F40-9DC3-194D-B560-6ED3DE315714}" srcOrd="3" destOrd="0" presId="urn:microsoft.com/office/officeart/2005/8/layout/pyramid1"/>
    <dgm:cxn modelId="{9597A3D1-185F-D54F-A893-0BF8E8EDDB44}" type="presParOf" srcId="{0637584F-662F-BB46-AFA6-1A31BEA4DAD5}" destId="{F3F25FFC-A715-CA4E-AF74-F155FAC23B38}" srcOrd="1" destOrd="0" presId="urn:microsoft.com/office/officeart/2005/8/layout/pyramid1"/>
    <dgm:cxn modelId="{0BC6E420-2561-3C40-9C9C-A9B1A61A4BAC}" type="presParOf" srcId="{F3F25FFC-A715-CA4E-AF74-F155FAC23B38}" destId="{D59E43C9-B3AF-1C4E-9E77-6356C7736AB2}" srcOrd="0" destOrd="0" presId="urn:microsoft.com/office/officeart/2005/8/layout/pyramid1"/>
    <dgm:cxn modelId="{B17E2DEE-6FF5-1642-9B4A-1079BE1BCD24}" type="presParOf" srcId="{F3F25FFC-A715-CA4E-AF74-F155FAC23B38}" destId="{32457A81-D338-BE4C-86C1-C594DF8D8F33}" srcOrd="1" destOrd="0" presId="urn:microsoft.com/office/officeart/2005/8/layout/pyramid1"/>
    <dgm:cxn modelId="{03E34435-DDAB-F843-A23E-560AAC7738F6}" type="presParOf" srcId="{0637584F-662F-BB46-AFA6-1A31BEA4DAD5}" destId="{DC13E647-F978-3149-A6E8-3C1398909D6C}" srcOrd="2" destOrd="0" presId="urn:microsoft.com/office/officeart/2005/8/layout/pyramid1"/>
    <dgm:cxn modelId="{964C1F48-B87F-504A-8BF2-9EB01C6C8FBA}" type="presParOf" srcId="{DC13E647-F978-3149-A6E8-3C1398909D6C}" destId="{334E4FC9-8C3A-6644-BF4D-2835EBA9CCB5}" srcOrd="0" destOrd="0" presId="urn:microsoft.com/office/officeart/2005/8/layout/pyramid1"/>
    <dgm:cxn modelId="{F1FD3056-7643-EF49-903C-3759B4221E71}" type="presParOf" srcId="{DC13E647-F978-3149-A6E8-3C1398909D6C}" destId="{6D0D0893-3CA6-2449-9CF2-02BCBC4E5A1B}" srcOrd="1" destOrd="0" presId="urn:microsoft.com/office/officeart/2005/8/layout/pyramid1"/>
    <dgm:cxn modelId="{C5B72A11-152C-F747-9C62-AB83EFCF2CC4}" type="presParOf" srcId="{0637584F-662F-BB46-AFA6-1A31BEA4DAD5}" destId="{E5020FA0-7994-C642-AA9E-395996CC7F07}" srcOrd="3" destOrd="0" presId="urn:microsoft.com/office/officeart/2005/8/layout/pyramid1"/>
    <dgm:cxn modelId="{CFA5FBC0-FDAF-4349-9AB5-B58C33BE72A9}" type="presParOf" srcId="{E5020FA0-7994-C642-AA9E-395996CC7F07}" destId="{F2642C30-8FE8-6F44-92E5-D6F60D099695}" srcOrd="0" destOrd="0" presId="urn:microsoft.com/office/officeart/2005/8/layout/pyramid1"/>
    <dgm:cxn modelId="{7D1C7C79-5CB0-F644-A05F-90CA4D1D16A6}" type="presParOf" srcId="{E5020FA0-7994-C642-AA9E-395996CC7F07}" destId="{8F0B263F-1B63-BE4D-80F0-56E5BBC369DE}" srcOrd="1" destOrd="0" presId="urn:microsoft.com/office/officeart/2005/8/layout/pyramid1"/>
    <dgm:cxn modelId="{F072BC58-736D-C841-A4D3-57AD3E50754E}" type="presParOf" srcId="{E5020FA0-7994-C642-AA9E-395996CC7F07}" destId="{4E64983A-2A66-134B-BD99-6F129C8D0B2E}" srcOrd="2" destOrd="0" presId="urn:microsoft.com/office/officeart/2005/8/layout/pyramid1"/>
    <dgm:cxn modelId="{C99BBBFD-AF5D-E240-AE9B-396EB8DF309A}"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Best Candidate Compounds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t>
        <a:bodyPr/>
        <a:lstStyle/>
        <a:p>
          <a:endParaRPr lang="en-US"/>
        </a:p>
      </dgm:t>
    </dgm:pt>
    <dgm:pt modelId="{CBD6FDBB-8764-4246-A626-660A9793F276}" type="pres">
      <dgm:prSet presAssocID="{694FF686-BF8C-4BD8-A6E5-5218E1180D84}" presName="hierRoot1" presStyleCnt="0"/>
      <dgm:spPr/>
    </dgm:pt>
    <dgm:pt modelId="{981AB1BF-DDD6-4D5D-A15F-851B7A06FC47}" type="pres">
      <dgm:prSet presAssocID="{694FF686-BF8C-4BD8-A6E5-5218E1180D84}" presName="composite" presStyleCnt="0"/>
      <dgm:spPr/>
    </dgm:pt>
    <dgm:pt modelId="{D7BEBA22-3D92-4DEB-BA21-966C7BF62388}" type="pres">
      <dgm:prSet presAssocID="{694FF686-BF8C-4BD8-A6E5-5218E1180D84}" presName="background" presStyleLbl="node0" presStyleIdx="0" presStyleCnt="1"/>
      <dgm:spPr/>
    </dgm:pt>
    <dgm:pt modelId="{F6AD59D5-34E4-435F-9F27-06AE8D736B77}" type="pres">
      <dgm:prSet presAssocID="{694FF686-BF8C-4BD8-A6E5-5218E1180D84}" presName="text" presStyleLbl="fgAcc0" presStyleIdx="0" presStyleCnt="1">
        <dgm:presLayoutVars>
          <dgm:chPref val="3"/>
        </dgm:presLayoutVars>
      </dgm:prSet>
      <dgm:spPr/>
      <dgm:t>
        <a:bodyPr/>
        <a:lstStyle/>
        <a:p>
          <a:endParaRPr lang="en-US"/>
        </a:p>
      </dgm:t>
    </dgm:pt>
    <dgm:pt modelId="{D32991DD-49A0-4337-B777-55EFD319B718}" type="pres">
      <dgm:prSet presAssocID="{694FF686-BF8C-4BD8-A6E5-5218E1180D84}" presName="hierChild2" presStyleCnt="0"/>
      <dgm:spPr/>
    </dgm:pt>
    <dgm:pt modelId="{EE5B5EE2-25E8-4701-AD7B-C45D132C7B18}" type="pres">
      <dgm:prSet presAssocID="{F2D8C677-249E-4997-B564-8CB2E1928B3D}" presName="Name10" presStyleLbl="parChTrans1D2" presStyleIdx="0" presStyleCnt="2"/>
      <dgm:spPr/>
      <dgm:t>
        <a:bodyPr/>
        <a:lstStyle/>
        <a:p>
          <a:endParaRPr lang="en-US"/>
        </a:p>
      </dgm:t>
    </dgm:pt>
    <dgm:pt modelId="{3331CEC3-AADB-4018-9266-33DC40827B45}" type="pres">
      <dgm:prSet presAssocID="{5B5538AE-5AE4-45B7-9B91-27DFD0643FBD}" presName="hierRoot2" presStyleCnt="0"/>
      <dgm:spPr/>
    </dgm:pt>
    <dgm:pt modelId="{7489322D-1E32-4CB2-A8C9-25618777508B}" type="pres">
      <dgm:prSet presAssocID="{5B5538AE-5AE4-45B7-9B91-27DFD0643FBD}" presName="composite2" presStyleCnt="0"/>
      <dgm:spPr/>
    </dgm:pt>
    <dgm:pt modelId="{3A8C7A81-8E48-409A-9D83-EFB6E0E291A1}" type="pres">
      <dgm:prSet presAssocID="{5B5538AE-5AE4-45B7-9B91-27DFD0643FBD}" presName="background2" presStyleLbl="node2" presStyleIdx="0" presStyleCnt="2"/>
      <dgm:spPr/>
    </dgm:pt>
    <dgm:pt modelId="{FB15E587-8B94-4643-9E1C-E42AAD994E4C}" type="pres">
      <dgm:prSet presAssocID="{5B5538AE-5AE4-45B7-9B91-27DFD0643FBD}" presName="text2" presStyleLbl="fgAcc2" presStyleIdx="0" presStyleCnt="2">
        <dgm:presLayoutVars>
          <dgm:chPref val="3"/>
        </dgm:presLayoutVars>
      </dgm:prSet>
      <dgm:spPr/>
      <dgm:t>
        <a:bodyPr/>
        <a:lstStyle/>
        <a:p>
          <a:endParaRPr lang="en-US"/>
        </a:p>
      </dgm:t>
    </dgm:pt>
    <dgm:pt modelId="{EB3DE018-6BCC-416D-B1BE-95D942AA8542}" type="pres">
      <dgm:prSet presAssocID="{5B5538AE-5AE4-45B7-9B91-27DFD0643FBD}" presName="hierChild3" presStyleCnt="0"/>
      <dgm:spPr/>
    </dgm:pt>
    <dgm:pt modelId="{B3DF8875-DEE0-4106-BA7F-35B3AB3C167E}" type="pres">
      <dgm:prSet presAssocID="{BCA804B0-F94A-4DC4-A2D1-02B8796417BF}" presName="Name17" presStyleLbl="parChTrans1D3" presStyleIdx="0" presStyleCnt="3"/>
      <dgm:spPr/>
      <dgm:t>
        <a:bodyPr/>
        <a:lstStyle/>
        <a:p>
          <a:endParaRPr lang="en-US"/>
        </a:p>
      </dgm:t>
    </dgm:pt>
    <dgm:pt modelId="{3F694053-FF0C-4812-821C-6248576995B1}" type="pres">
      <dgm:prSet presAssocID="{32D81D18-2AF4-4DF1-A3B2-754F43CB9074}" presName="hierRoot3" presStyleCnt="0"/>
      <dgm:spPr/>
    </dgm:pt>
    <dgm:pt modelId="{69D68286-F606-4DF2-9DF1-5153408E1C31}" type="pres">
      <dgm:prSet presAssocID="{32D81D18-2AF4-4DF1-A3B2-754F43CB9074}" presName="composite3" presStyleCnt="0"/>
      <dgm:spPr/>
    </dgm:pt>
    <dgm:pt modelId="{362B4B95-EDDB-4350-9592-F778524E2433}" type="pres">
      <dgm:prSet presAssocID="{32D81D18-2AF4-4DF1-A3B2-754F43CB9074}" presName="background3" presStyleLbl="node3" presStyleIdx="0" presStyleCnt="3"/>
      <dgm:spPr/>
    </dgm:pt>
    <dgm:pt modelId="{96F70E44-AB8B-4C89-BFE2-3450069B2C97}" type="pres">
      <dgm:prSet presAssocID="{32D81D18-2AF4-4DF1-A3B2-754F43CB9074}" presName="text3" presStyleLbl="fgAcc3" presStyleIdx="0" presStyleCnt="3">
        <dgm:presLayoutVars>
          <dgm:chPref val="3"/>
        </dgm:presLayoutVars>
      </dgm:prSet>
      <dgm:spPr/>
      <dgm:t>
        <a:bodyPr/>
        <a:lstStyle/>
        <a:p>
          <a:endParaRPr lang="en-US"/>
        </a:p>
      </dgm:t>
    </dgm:pt>
    <dgm:pt modelId="{66FBE744-432F-4DCF-A394-0321AC7FE600}" type="pres">
      <dgm:prSet presAssocID="{32D81D18-2AF4-4DF1-A3B2-754F43CB9074}" presName="hierChild4" presStyleCnt="0"/>
      <dgm:spPr/>
    </dgm:pt>
    <dgm:pt modelId="{B5F0636E-6CC2-4B59-B1BF-D98469D7F820}" type="pres">
      <dgm:prSet presAssocID="{AF7CAD2B-DEDB-48D4-8391-2AE3B603BEE4}" presName="Name17" presStyleLbl="parChTrans1D3" presStyleIdx="1" presStyleCnt="3"/>
      <dgm:spPr/>
      <dgm:t>
        <a:bodyPr/>
        <a:lstStyle/>
        <a:p>
          <a:endParaRPr lang="en-US"/>
        </a:p>
      </dgm:t>
    </dgm:pt>
    <dgm:pt modelId="{1A571226-E097-4A3B-A2AF-224A9E81B133}" type="pres">
      <dgm:prSet presAssocID="{AC959ABE-75F3-4284-BE83-B83BEED31238}" presName="hierRoot3" presStyleCnt="0"/>
      <dgm:spPr/>
    </dgm:pt>
    <dgm:pt modelId="{6C3AF195-5162-43D8-8623-4A2536029D74}" type="pres">
      <dgm:prSet presAssocID="{AC959ABE-75F3-4284-BE83-B83BEED31238}" presName="composite3" presStyleCnt="0"/>
      <dgm:spPr/>
    </dgm:pt>
    <dgm:pt modelId="{13D12EE4-595C-48BC-A1AA-F7F330C0B5E2}" type="pres">
      <dgm:prSet presAssocID="{AC959ABE-75F3-4284-BE83-B83BEED31238}" presName="background3" presStyleLbl="node3" presStyleIdx="1" presStyleCnt="3"/>
      <dgm:spPr/>
    </dgm:pt>
    <dgm:pt modelId="{7E073515-83A2-4D46-AD6C-CC3DE69C8096}" type="pres">
      <dgm:prSet presAssocID="{AC959ABE-75F3-4284-BE83-B83BEED31238}" presName="text3" presStyleLbl="fgAcc3" presStyleIdx="1" presStyleCnt="3">
        <dgm:presLayoutVars>
          <dgm:chPref val="3"/>
        </dgm:presLayoutVars>
      </dgm:prSet>
      <dgm:spPr/>
      <dgm:t>
        <a:bodyPr/>
        <a:lstStyle/>
        <a:p>
          <a:endParaRPr lang="en-US"/>
        </a:p>
      </dgm:t>
    </dgm:pt>
    <dgm:pt modelId="{C0B06D76-7443-4759-A8B3-841743C416E4}" type="pres">
      <dgm:prSet presAssocID="{AC959ABE-75F3-4284-BE83-B83BEED31238}" presName="hierChild4" presStyleCnt="0"/>
      <dgm:spPr/>
    </dgm:pt>
    <dgm:pt modelId="{B2780FC5-02CA-42D1-8E27-2EEBE8AF6CAD}" type="pres">
      <dgm:prSet presAssocID="{12031FCB-3A52-4DF8-8B44-025FDDEC9E99}" presName="Name10" presStyleLbl="parChTrans1D2" presStyleIdx="1" presStyleCnt="2"/>
      <dgm:spPr/>
      <dgm:t>
        <a:bodyPr/>
        <a:lstStyle/>
        <a:p>
          <a:endParaRPr lang="en-US"/>
        </a:p>
      </dgm:t>
    </dgm:pt>
    <dgm:pt modelId="{32C3A4A5-9ECF-49F7-AEDE-D4487D7F7BB0}" type="pres">
      <dgm:prSet presAssocID="{9F32595A-3256-451A-86F4-543DDBC3BEB6}" presName="hierRoot2" presStyleCnt="0"/>
      <dgm:spPr/>
    </dgm:pt>
    <dgm:pt modelId="{D75AD392-EDE7-4DED-BFF7-436B118902BA}" type="pres">
      <dgm:prSet presAssocID="{9F32595A-3256-451A-86F4-543DDBC3BEB6}" presName="composite2" presStyleCnt="0"/>
      <dgm:spPr/>
    </dgm:pt>
    <dgm:pt modelId="{3C041456-555B-433D-8AAA-80F32DF6AD95}" type="pres">
      <dgm:prSet presAssocID="{9F32595A-3256-451A-86F4-543DDBC3BEB6}" presName="background2" presStyleLbl="node2" presStyleIdx="1" presStyleCnt="2"/>
      <dgm:spPr/>
    </dgm:pt>
    <dgm:pt modelId="{0526FEE9-3E12-444D-B352-071F607CF7C3}" type="pres">
      <dgm:prSet presAssocID="{9F32595A-3256-451A-86F4-543DDBC3BEB6}" presName="text2" presStyleLbl="fgAcc2" presStyleIdx="1" presStyleCnt="2">
        <dgm:presLayoutVars>
          <dgm:chPref val="3"/>
        </dgm:presLayoutVars>
      </dgm:prSet>
      <dgm:spPr/>
      <dgm:t>
        <a:bodyPr/>
        <a:lstStyle/>
        <a:p>
          <a:endParaRPr lang="en-US"/>
        </a:p>
      </dgm:t>
    </dgm:pt>
    <dgm:pt modelId="{4C7425F6-4AAE-42BB-98C7-2D12D18D6E29}" type="pres">
      <dgm:prSet presAssocID="{9F32595A-3256-451A-86F4-543DDBC3BEB6}" presName="hierChild3" presStyleCnt="0"/>
      <dgm:spPr/>
    </dgm:pt>
    <dgm:pt modelId="{781A753D-BFC2-4ED2-A608-D4673403A6C1}" type="pres">
      <dgm:prSet presAssocID="{A2E5DF96-1AA4-4F3E-AB84-DF34A4416DCE}" presName="Name17" presStyleLbl="parChTrans1D3" presStyleIdx="2" presStyleCnt="3"/>
      <dgm:spPr/>
      <dgm:t>
        <a:bodyPr/>
        <a:lstStyle/>
        <a:p>
          <a:endParaRPr lang="en-US"/>
        </a:p>
      </dgm:t>
    </dgm:pt>
    <dgm:pt modelId="{89FB7ABF-7267-42C2-8D11-4499363B0CE6}" type="pres">
      <dgm:prSet presAssocID="{CF242DB8-1CF5-4DC1-913E-3B29B0FD7B5D}" presName="hierRoot3" presStyleCnt="0"/>
      <dgm:spPr/>
    </dgm:pt>
    <dgm:pt modelId="{246B3EE5-821E-437B-AC67-758C6D2BA152}" type="pres">
      <dgm:prSet presAssocID="{CF242DB8-1CF5-4DC1-913E-3B29B0FD7B5D}" presName="composite3" presStyleCnt="0"/>
      <dgm:spPr/>
    </dgm:pt>
    <dgm:pt modelId="{8889C791-1C1D-4F11-B9FA-F8D979422EED}" type="pres">
      <dgm:prSet presAssocID="{CF242DB8-1CF5-4DC1-913E-3B29B0FD7B5D}" presName="background3" presStyleLbl="node3" presStyleIdx="2" presStyleCnt="3"/>
      <dgm:spPr/>
    </dgm:pt>
    <dgm:pt modelId="{F617291F-8A1A-4BAB-B7ED-616C6ADBCF1E}" type="pres">
      <dgm:prSet presAssocID="{CF242DB8-1CF5-4DC1-913E-3B29B0FD7B5D}" presName="text3" presStyleLbl="fgAcc3" presStyleIdx="2" presStyleCnt="3">
        <dgm:presLayoutVars>
          <dgm:chPref val="3"/>
        </dgm:presLayoutVars>
      </dgm:prSet>
      <dgm:spPr/>
      <dgm:t>
        <a:bodyPr/>
        <a:lstStyle/>
        <a:p>
          <a:endParaRPr lang="en-US"/>
        </a:p>
      </dgm:t>
    </dgm:pt>
    <dgm:pt modelId="{2BBAC462-64E8-47CB-BFFE-80E28ED1EE1F}" type="pres">
      <dgm:prSet presAssocID="{CF242DB8-1CF5-4DC1-913E-3B29B0FD7B5D}" presName="hierChild4" presStyleCnt="0"/>
      <dgm:spPr/>
    </dgm:pt>
  </dgm:ptLst>
  <dgm:cxnLst>
    <dgm:cxn modelId="{135633D4-65D8-4EDA-A12C-F2D3BE32ED65}" type="presOf" srcId="{AC959ABE-75F3-4284-BE83-B83BEED31238}" destId="{7E073515-83A2-4D46-AD6C-CC3DE69C8096}" srcOrd="0" destOrd="0" presId="urn:microsoft.com/office/officeart/2005/8/layout/hierarchy1"/>
    <dgm:cxn modelId="{55D150EC-E84A-49FB-A19C-0DDBE28D35C3}" type="presOf" srcId="{A2E5DF96-1AA4-4F3E-AB84-DF34A4416DCE}" destId="{781A753D-BFC2-4ED2-A608-D4673403A6C1}" srcOrd="0" destOrd="0" presId="urn:microsoft.com/office/officeart/2005/8/layout/hierarchy1"/>
    <dgm:cxn modelId="{D2A09FB1-9CB0-4614-B335-CE7343B7A26A}" type="presOf" srcId="{CA365318-80FA-4808-AA58-D34C41EBECE1}" destId="{8849868F-12C5-450B-81B3-7B5CCD3BD015}" srcOrd="0" destOrd="0" presId="urn:microsoft.com/office/officeart/2005/8/layout/hierarchy1"/>
    <dgm:cxn modelId="{7D24E7BA-A8D2-458A-A2EF-E196B3A572C1}" srcId="{CA365318-80FA-4808-AA58-D34C41EBECE1}" destId="{694FF686-BF8C-4BD8-A6E5-5218E1180D84}" srcOrd="0" destOrd="0" parTransId="{61ABBD9D-5CEB-4A75-922F-AA111AD9361F}" sibTransId="{22F94C8B-EBAC-4953-B322-A2E6C577CA27}"/>
    <dgm:cxn modelId="{CE578777-7321-4CAA-9551-1D28876CED0D}" type="presOf" srcId="{BCA804B0-F94A-4DC4-A2D1-02B8796417BF}" destId="{B3DF8875-DEE0-4106-BA7F-35B3AB3C167E}" srcOrd="0" destOrd="0" presId="urn:microsoft.com/office/officeart/2005/8/layout/hierarchy1"/>
    <dgm:cxn modelId="{4DC9CE5B-2F96-45F6-8B2C-84A9FA695A1B}" type="presOf" srcId="{32D81D18-2AF4-4DF1-A3B2-754F43CB9074}" destId="{96F70E44-AB8B-4C89-BFE2-3450069B2C97}"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77FC9F17-4994-42CB-BF42-0F0EB7588E07}" type="presOf" srcId="{5B5538AE-5AE4-45B7-9B91-27DFD0643FBD}" destId="{FB15E587-8B94-4643-9E1C-E42AAD994E4C}" srcOrd="0" destOrd="0" presId="urn:microsoft.com/office/officeart/2005/8/layout/hierarchy1"/>
    <dgm:cxn modelId="{F85931B1-4A5A-4461-B04A-320B442350F5}" type="presOf" srcId="{F2D8C677-249E-4997-B564-8CB2E1928B3D}" destId="{EE5B5EE2-25E8-4701-AD7B-C45D132C7B18}" srcOrd="0" destOrd="0" presId="urn:microsoft.com/office/officeart/2005/8/layout/hierarchy1"/>
    <dgm:cxn modelId="{CB3D583E-F568-4342-B1FF-66F138C923BA}" type="presOf" srcId="{12031FCB-3A52-4DF8-8B44-025FDDEC9E99}" destId="{B2780FC5-02CA-42D1-8E27-2EEBE8AF6CAD}" srcOrd="0" destOrd="0" presId="urn:microsoft.com/office/officeart/2005/8/layout/hierarchy1"/>
    <dgm:cxn modelId="{C977B1E5-F14E-4658-9DB5-337B4EBB4846}" type="presOf" srcId="{9F32595A-3256-451A-86F4-543DDBC3BEB6}" destId="{0526FEE9-3E12-444D-B352-071F607CF7C3}" srcOrd="0" destOrd="0" presId="urn:microsoft.com/office/officeart/2005/8/layout/hierarchy1"/>
    <dgm:cxn modelId="{4A841927-C269-4BAD-980A-1107689256F8}" type="presOf" srcId="{CF242DB8-1CF5-4DC1-913E-3B29B0FD7B5D}" destId="{F617291F-8A1A-4BAB-B7ED-616C6ADBCF1E}"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08A8F10E-77ED-41E9-A13C-7ED38709F74C}" srcId="{5B5538AE-5AE4-45B7-9B91-27DFD0643FBD}" destId="{AC959ABE-75F3-4284-BE83-B83BEED31238}" srcOrd="1" destOrd="0" parTransId="{AF7CAD2B-DEDB-48D4-8391-2AE3B603BEE4}" sibTransId="{5743AD47-1F28-4BB2-820E-942812BEEE66}"/>
    <dgm:cxn modelId="{D6F20EA3-6C10-4610-9000-32019AD4BAFF}" srcId="{694FF686-BF8C-4BD8-A6E5-5218E1180D84}" destId="{9F32595A-3256-451A-86F4-543DDBC3BEB6}" srcOrd="1" destOrd="0" parTransId="{12031FCB-3A52-4DF8-8B44-025FDDEC9E99}" sibTransId="{82826A31-116D-40CC-A4DD-1675C22F7F22}"/>
    <dgm:cxn modelId="{1F4D4FF9-58F8-40E1-82EE-F46A4196FBC3}" srcId="{694FF686-BF8C-4BD8-A6E5-5218E1180D84}" destId="{5B5538AE-5AE4-45B7-9B91-27DFD0643FBD}" srcOrd="0" destOrd="0" parTransId="{F2D8C677-249E-4997-B564-8CB2E1928B3D}" sibTransId="{9088622B-5732-481D-9646-9EF32757B208}"/>
    <dgm:cxn modelId="{D00D398B-41B9-4A47-B53A-F5AB3D1B4224}" type="presOf" srcId="{AF7CAD2B-DEDB-48D4-8391-2AE3B603BEE4}" destId="{B5F0636E-6CC2-4B59-B1BF-D98469D7F820}" srcOrd="0" destOrd="0" presId="urn:microsoft.com/office/officeart/2005/8/layout/hierarchy1"/>
    <dgm:cxn modelId="{A7DBB45B-737B-4ED3-85A8-BE429D03FDBE}" type="presOf" srcId="{694FF686-BF8C-4BD8-A6E5-5218E1180D84}" destId="{F6AD59D5-34E4-435F-9F27-06AE8D736B77}" srcOrd="0" destOrd="0" presId="urn:microsoft.com/office/officeart/2005/8/layout/hierarchy1"/>
    <dgm:cxn modelId="{8A4C564C-0490-4D8B-9B50-4B78F8D24B7F}" type="presParOf" srcId="{8849868F-12C5-450B-81B3-7B5CCD3BD015}" destId="{CBD6FDBB-8764-4246-A626-660A9793F276}" srcOrd="0" destOrd="0" presId="urn:microsoft.com/office/officeart/2005/8/layout/hierarchy1"/>
    <dgm:cxn modelId="{9E4A15B5-2BC5-42B8-AAA9-7FA9683C6F20}" type="presParOf" srcId="{CBD6FDBB-8764-4246-A626-660A9793F276}" destId="{981AB1BF-DDD6-4D5D-A15F-851B7A06FC47}" srcOrd="0" destOrd="0" presId="urn:microsoft.com/office/officeart/2005/8/layout/hierarchy1"/>
    <dgm:cxn modelId="{BAC2E3A2-F648-42EB-9C17-1AD826F352F5}" type="presParOf" srcId="{981AB1BF-DDD6-4D5D-A15F-851B7A06FC47}" destId="{D7BEBA22-3D92-4DEB-BA21-966C7BF62388}" srcOrd="0" destOrd="0" presId="urn:microsoft.com/office/officeart/2005/8/layout/hierarchy1"/>
    <dgm:cxn modelId="{1044D56E-044C-42AA-9BCD-320F6DD57C22}" type="presParOf" srcId="{981AB1BF-DDD6-4D5D-A15F-851B7A06FC47}" destId="{F6AD59D5-34E4-435F-9F27-06AE8D736B77}" srcOrd="1" destOrd="0" presId="urn:microsoft.com/office/officeart/2005/8/layout/hierarchy1"/>
    <dgm:cxn modelId="{D3880CAC-5EEE-4EA0-AD2B-E2955B5D11EB}" type="presParOf" srcId="{CBD6FDBB-8764-4246-A626-660A9793F276}" destId="{D32991DD-49A0-4337-B777-55EFD319B718}" srcOrd="1" destOrd="0" presId="urn:microsoft.com/office/officeart/2005/8/layout/hierarchy1"/>
    <dgm:cxn modelId="{939E826E-F2BC-4EE5-9245-37C8B8AAEFC8}" type="presParOf" srcId="{D32991DD-49A0-4337-B777-55EFD319B718}" destId="{EE5B5EE2-25E8-4701-AD7B-C45D132C7B18}" srcOrd="0" destOrd="0" presId="urn:microsoft.com/office/officeart/2005/8/layout/hierarchy1"/>
    <dgm:cxn modelId="{56BB0D36-0F6C-4ABD-9AEE-39B0B17AE95B}" type="presParOf" srcId="{D32991DD-49A0-4337-B777-55EFD319B718}" destId="{3331CEC3-AADB-4018-9266-33DC40827B45}" srcOrd="1" destOrd="0" presId="urn:microsoft.com/office/officeart/2005/8/layout/hierarchy1"/>
    <dgm:cxn modelId="{1ECF1C63-D3A2-4744-88ED-2474152F9A9E}" type="presParOf" srcId="{3331CEC3-AADB-4018-9266-33DC40827B45}" destId="{7489322D-1E32-4CB2-A8C9-25618777508B}" srcOrd="0" destOrd="0" presId="urn:microsoft.com/office/officeart/2005/8/layout/hierarchy1"/>
    <dgm:cxn modelId="{7CEA804A-E00E-4080-BFC9-80D59851955C}" type="presParOf" srcId="{7489322D-1E32-4CB2-A8C9-25618777508B}" destId="{3A8C7A81-8E48-409A-9D83-EFB6E0E291A1}" srcOrd="0" destOrd="0" presId="urn:microsoft.com/office/officeart/2005/8/layout/hierarchy1"/>
    <dgm:cxn modelId="{41410B41-5482-42EE-A024-ECA33188E239}" type="presParOf" srcId="{7489322D-1E32-4CB2-A8C9-25618777508B}" destId="{FB15E587-8B94-4643-9E1C-E42AAD994E4C}" srcOrd="1" destOrd="0" presId="urn:microsoft.com/office/officeart/2005/8/layout/hierarchy1"/>
    <dgm:cxn modelId="{413ADEAE-3707-493E-BB69-7C8D15368668}" type="presParOf" srcId="{3331CEC3-AADB-4018-9266-33DC40827B45}" destId="{EB3DE018-6BCC-416D-B1BE-95D942AA8542}" srcOrd="1" destOrd="0" presId="urn:microsoft.com/office/officeart/2005/8/layout/hierarchy1"/>
    <dgm:cxn modelId="{03C49970-904A-4EDF-A038-48FDFC14C5C2}" type="presParOf" srcId="{EB3DE018-6BCC-416D-B1BE-95D942AA8542}" destId="{B3DF8875-DEE0-4106-BA7F-35B3AB3C167E}" srcOrd="0" destOrd="0" presId="urn:microsoft.com/office/officeart/2005/8/layout/hierarchy1"/>
    <dgm:cxn modelId="{2D4C7F1C-0CAE-48C3-B54F-5F16C14278DE}" type="presParOf" srcId="{EB3DE018-6BCC-416D-B1BE-95D942AA8542}" destId="{3F694053-FF0C-4812-821C-6248576995B1}" srcOrd="1" destOrd="0" presId="urn:microsoft.com/office/officeart/2005/8/layout/hierarchy1"/>
    <dgm:cxn modelId="{DE361025-347E-4455-8FC6-DA0145138D62}" type="presParOf" srcId="{3F694053-FF0C-4812-821C-6248576995B1}" destId="{69D68286-F606-4DF2-9DF1-5153408E1C31}" srcOrd="0" destOrd="0" presId="urn:microsoft.com/office/officeart/2005/8/layout/hierarchy1"/>
    <dgm:cxn modelId="{411489CC-2440-43C5-96A2-0F6DBAF78BBF}" type="presParOf" srcId="{69D68286-F606-4DF2-9DF1-5153408E1C31}" destId="{362B4B95-EDDB-4350-9592-F778524E2433}" srcOrd="0" destOrd="0" presId="urn:microsoft.com/office/officeart/2005/8/layout/hierarchy1"/>
    <dgm:cxn modelId="{EBA30DD5-92C9-4242-98AC-17C0883779E9}" type="presParOf" srcId="{69D68286-F606-4DF2-9DF1-5153408E1C31}" destId="{96F70E44-AB8B-4C89-BFE2-3450069B2C97}" srcOrd="1" destOrd="0" presId="urn:microsoft.com/office/officeart/2005/8/layout/hierarchy1"/>
    <dgm:cxn modelId="{A385318F-D266-48FE-BEBB-A0BB499B260F}" type="presParOf" srcId="{3F694053-FF0C-4812-821C-6248576995B1}" destId="{66FBE744-432F-4DCF-A394-0321AC7FE600}" srcOrd="1" destOrd="0" presId="urn:microsoft.com/office/officeart/2005/8/layout/hierarchy1"/>
    <dgm:cxn modelId="{1C530B14-7B52-4BFD-8560-9D02B5C0D894}" type="presParOf" srcId="{EB3DE018-6BCC-416D-B1BE-95D942AA8542}" destId="{B5F0636E-6CC2-4B59-B1BF-D98469D7F820}" srcOrd="2" destOrd="0" presId="urn:microsoft.com/office/officeart/2005/8/layout/hierarchy1"/>
    <dgm:cxn modelId="{81C119B2-628D-4FA9-A763-080ED5A0EB94}" type="presParOf" srcId="{EB3DE018-6BCC-416D-B1BE-95D942AA8542}" destId="{1A571226-E097-4A3B-A2AF-224A9E81B133}" srcOrd="3" destOrd="0" presId="urn:microsoft.com/office/officeart/2005/8/layout/hierarchy1"/>
    <dgm:cxn modelId="{6D8D6FDB-3D67-4B38-83A8-E3073A3813DD}" type="presParOf" srcId="{1A571226-E097-4A3B-A2AF-224A9E81B133}" destId="{6C3AF195-5162-43D8-8623-4A2536029D74}" srcOrd="0" destOrd="0" presId="urn:microsoft.com/office/officeart/2005/8/layout/hierarchy1"/>
    <dgm:cxn modelId="{943CB386-C0A6-412E-8457-BE960C843B92}" type="presParOf" srcId="{6C3AF195-5162-43D8-8623-4A2536029D74}" destId="{13D12EE4-595C-48BC-A1AA-F7F330C0B5E2}" srcOrd="0" destOrd="0" presId="urn:microsoft.com/office/officeart/2005/8/layout/hierarchy1"/>
    <dgm:cxn modelId="{267D3294-0AEF-4A43-94CC-31A770DB7115}" type="presParOf" srcId="{6C3AF195-5162-43D8-8623-4A2536029D74}" destId="{7E073515-83A2-4D46-AD6C-CC3DE69C8096}" srcOrd="1" destOrd="0" presId="urn:microsoft.com/office/officeart/2005/8/layout/hierarchy1"/>
    <dgm:cxn modelId="{A7B0408A-847C-431C-8192-40A96E0AFD71}" type="presParOf" srcId="{1A571226-E097-4A3B-A2AF-224A9E81B133}" destId="{C0B06D76-7443-4759-A8B3-841743C416E4}" srcOrd="1" destOrd="0" presId="urn:microsoft.com/office/officeart/2005/8/layout/hierarchy1"/>
    <dgm:cxn modelId="{43EBC120-9BEE-4475-BBB5-0E03EAF4A563}" type="presParOf" srcId="{D32991DD-49A0-4337-B777-55EFD319B718}" destId="{B2780FC5-02CA-42D1-8E27-2EEBE8AF6CAD}" srcOrd="2" destOrd="0" presId="urn:microsoft.com/office/officeart/2005/8/layout/hierarchy1"/>
    <dgm:cxn modelId="{BE4168B3-658D-4124-98D2-C2A2711465B7}" type="presParOf" srcId="{D32991DD-49A0-4337-B777-55EFD319B718}" destId="{32C3A4A5-9ECF-49F7-AEDE-D4487D7F7BB0}" srcOrd="3" destOrd="0" presId="urn:microsoft.com/office/officeart/2005/8/layout/hierarchy1"/>
    <dgm:cxn modelId="{059F29D9-CD5C-4F0E-B385-B8FDCBC476BD}" type="presParOf" srcId="{32C3A4A5-9ECF-49F7-AEDE-D4487D7F7BB0}" destId="{D75AD392-EDE7-4DED-BFF7-436B118902BA}" srcOrd="0" destOrd="0" presId="urn:microsoft.com/office/officeart/2005/8/layout/hierarchy1"/>
    <dgm:cxn modelId="{4D1C1A55-D36A-41DB-9D8A-DABF597E1F91}" type="presParOf" srcId="{D75AD392-EDE7-4DED-BFF7-436B118902BA}" destId="{3C041456-555B-433D-8AAA-80F32DF6AD95}" srcOrd="0" destOrd="0" presId="urn:microsoft.com/office/officeart/2005/8/layout/hierarchy1"/>
    <dgm:cxn modelId="{F4F8045B-79EC-4948-852E-5F1765CE9DCE}" type="presParOf" srcId="{D75AD392-EDE7-4DED-BFF7-436B118902BA}" destId="{0526FEE9-3E12-444D-B352-071F607CF7C3}" srcOrd="1" destOrd="0" presId="urn:microsoft.com/office/officeart/2005/8/layout/hierarchy1"/>
    <dgm:cxn modelId="{69D6FB4A-EFE1-4CA0-A0D9-BABE3B9588D4}" type="presParOf" srcId="{32C3A4A5-9ECF-49F7-AEDE-D4487D7F7BB0}" destId="{4C7425F6-4AAE-42BB-98C7-2D12D18D6E29}" srcOrd="1" destOrd="0" presId="urn:microsoft.com/office/officeart/2005/8/layout/hierarchy1"/>
    <dgm:cxn modelId="{2BC65AC9-46C6-4723-ABD4-265AD83FC2C1}" type="presParOf" srcId="{4C7425F6-4AAE-42BB-98C7-2D12D18D6E29}" destId="{781A753D-BFC2-4ED2-A608-D4673403A6C1}" srcOrd="0" destOrd="0" presId="urn:microsoft.com/office/officeart/2005/8/layout/hierarchy1"/>
    <dgm:cxn modelId="{D6845546-FD3B-4F02-8123-1022984F077A}" type="presParOf" srcId="{4C7425F6-4AAE-42BB-98C7-2D12D18D6E29}" destId="{89FB7ABF-7267-42C2-8D11-4499363B0CE6}" srcOrd="1" destOrd="0" presId="urn:microsoft.com/office/officeart/2005/8/layout/hierarchy1"/>
    <dgm:cxn modelId="{BC33C774-215D-48BE-8C76-E5EA95C73851}" type="presParOf" srcId="{89FB7ABF-7267-42C2-8D11-4499363B0CE6}" destId="{246B3EE5-821E-437B-AC67-758C6D2BA152}" srcOrd="0" destOrd="0" presId="urn:microsoft.com/office/officeart/2005/8/layout/hierarchy1"/>
    <dgm:cxn modelId="{B3587DCF-C0E0-4AF4-8AF0-6700C4A61439}" type="presParOf" srcId="{246B3EE5-821E-437B-AC67-758C6D2BA152}" destId="{8889C791-1C1D-4F11-B9FA-F8D979422EED}" srcOrd="0" destOrd="0" presId="urn:microsoft.com/office/officeart/2005/8/layout/hierarchy1"/>
    <dgm:cxn modelId="{BD07B619-E312-43CB-AE48-A3C49F89A11B}" type="presParOf" srcId="{246B3EE5-821E-437B-AC67-758C6D2BA152}" destId="{F617291F-8A1A-4BAB-B7ED-616C6ADBCF1E}" srcOrd="1" destOrd="0" presId="urn:microsoft.com/office/officeart/2005/8/layout/hierarchy1"/>
    <dgm:cxn modelId="{54B4456A-DDFE-44AF-8308-0C3FBDBBDC16}" type="presParOf" srcId="{89FB7ABF-7267-42C2-8D11-4499363B0CE6}" destId="{2BBAC462-64E8-47CB-BFFE-80E28ED1EE1F}"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1A753D-BFC2-4ED2-A608-D4673403A6C1}">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80FC5-02CA-42D1-8E27-2EEBE8AF6CAD}">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0636E-6CC2-4B59-B1BF-D98469D7F820}">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F8875-DEE0-4106-BA7F-35B3AB3C167E}">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B5EE2-25E8-4701-AD7B-C45D132C7B18}">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EBA22-3D92-4DEB-BA21-966C7BF62388}">
      <dsp:nvSpPr>
        <dsp:cNvPr id="0" name=""/>
        <dsp:cNvSpPr/>
      </dsp:nvSpPr>
      <dsp:spPr>
        <a:xfrm>
          <a:off x="2340475" y="16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AD59D5-34E4-435F-9F27-06AE8D736B77}">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Find Best Candidate Compounds</a:t>
          </a:r>
        </a:p>
      </dsp:txBody>
      <dsp:txXfrm>
        <a:off x="2494403" y="147502"/>
        <a:ext cx="1142577" cy="709425"/>
      </dsp:txXfrm>
    </dsp:sp>
    <dsp:sp modelId="{3A8C7A81-8E48-409A-9D83-EFB6E0E291A1}">
      <dsp:nvSpPr>
        <dsp:cNvPr id="0" name=""/>
        <dsp:cNvSpPr/>
      </dsp:nvSpPr>
      <dsp:spPr>
        <a:xfrm>
          <a:off x="1252648"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15E587-8B94-4643-9E1C-E42AAD994E4C}">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Distance Measure</a:t>
          </a:r>
        </a:p>
      </dsp:txBody>
      <dsp:txXfrm>
        <a:off x="1406577" y="1246207"/>
        <a:ext cx="1142577" cy="709425"/>
      </dsp:txXfrm>
    </dsp:sp>
    <dsp:sp modelId="{362B4B95-EDDB-4350-9592-F778524E2433}">
      <dsp:nvSpPr>
        <dsp:cNvPr id="0" name=""/>
        <dsp:cNvSpPr/>
      </dsp:nvSpPr>
      <dsp:spPr>
        <a:xfrm>
          <a:off x="52743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F70E44-AB8B-4C89-BFE2-3450069B2C97}">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Dimentionality Reduction</a:t>
          </a:r>
        </a:p>
      </dsp:txBody>
      <dsp:txXfrm>
        <a:off x="681359" y="2344912"/>
        <a:ext cx="1142577" cy="709425"/>
      </dsp:txXfrm>
    </dsp:sp>
    <dsp:sp modelId="{13D12EE4-595C-48BC-A1AA-F7F330C0B5E2}">
      <dsp:nvSpPr>
        <dsp:cNvPr id="0" name=""/>
        <dsp:cNvSpPr/>
      </dsp:nvSpPr>
      <dsp:spPr>
        <a:xfrm>
          <a:off x="1977866"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073515-83A2-4D46-AD6C-CC3DE69C8096}">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Quality Factor</a:t>
          </a:r>
        </a:p>
      </dsp:txBody>
      <dsp:txXfrm>
        <a:off x="2131795" y="2344912"/>
        <a:ext cx="1142577" cy="709425"/>
      </dsp:txXfrm>
    </dsp:sp>
    <dsp:sp modelId="{3C041456-555B-433D-8AAA-80F32DF6AD95}">
      <dsp:nvSpPr>
        <dsp:cNvPr id="0" name=""/>
        <dsp:cNvSpPr/>
      </dsp:nvSpPr>
      <dsp:spPr>
        <a:xfrm>
          <a:off x="3428301"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26FEE9-3E12-444D-B352-071F607CF7C3}">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Feature Selection</a:t>
          </a:r>
        </a:p>
      </dsp:txBody>
      <dsp:txXfrm>
        <a:off x="3582230" y="1246207"/>
        <a:ext cx="1142577" cy="709425"/>
      </dsp:txXfrm>
    </dsp:sp>
    <dsp:sp modelId="{8889C791-1C1D-4F11-B9FA-F8D979422EED}">
      <dsp:nvSpPr>
        <dsp:cNvPr id="0" name=""/>
        <dsp:cNvSpPr/>
      </dsp:nvSpPr>
      <dsp:spPr>
        <a:xfrm>
          <a:off x="342830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17291F-8A1A-4BAB-B7ED-616C6ADBCF1E}">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Progressive Filtering</a:t>
          </a:r>
        </a:p>
      </dsp:txBody>
      <dsp:txXfrm>
        <a:off x="3582230" y="2344912"/>
        <a:ext cx="1142577" cy="7094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14A707BD-300A-4CE3-B6F4-9B5E02A8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25355</TotalTime>
  <Pages>36</Pages>
  <Words>9777</Words>
  <Characters>48889</Characters>
  <Application>Microsoft Office Word</Application>
  <DocSecurity>0</DocSecurity>
  <Lines>407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Abraham Yosipof</cp:lastModifiedBy>
  <cp:revision>32</cp:revision>
  <cp:lastPrinted>2017-09-15T14:04:00Z</cp:lastPrinted>
  <dcterms:created xsi:type="dcterms:W3CDTF">2017-07-29T19:36:00Z</dcterms:created>
  <dcterms:modified xsi:type="dcterms:W3CDTF">2017-09-17T21:25:00Z</dcterms:modified>
</cp:coreProperties>
</file>